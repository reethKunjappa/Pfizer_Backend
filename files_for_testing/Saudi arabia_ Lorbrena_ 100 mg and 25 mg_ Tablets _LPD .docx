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947E3" w14:textId="77777777" w:rsidR="001D29E6" w:rsidRPr="00E26D1A" w:rsidRDefault="001D29E6">
      <w:pPr>
        <w:widowControl w:val="0"/>
        <w:jc w:val="center"/>
        <w:rPr>
          <w:bCs/>
          <w:iCs/>
          <w:noProof/>
          <w:szCs w:val="22"/>
        </w:rPr>
      </w:pPr>
    </w:p>
    <w:p w14:paraId="4947D211" w14:textId="77777777" w:rsidR="001D29E6" w:rsidRPr="00E26D1A" w:rsidRDefault="001D29E6">
      <w:pPr>
        <w:widowControl w:val="0"/>
        <w:jc w:val="center"/>
        <w:rPr>
          <w:bCs/>
          <w:iCs/>
          <w:noProof/>
          <w:szCs w:val="22"/>
        </w:rPr>
      </w:pPr>
    </w:p>
    <w:p w14:paraId="6352A0BA" w14:textId="77777777" w:rsidR="001D29E6" w:rsidRPr="00E26D1A" w:rsidRDefault="001D29E6">
      <w:pPr>
        <w:widowControl w:val="0"/>
        <w:jc w:val="center"/>
        <w:rPr>
          <w:bCs/>
          <w:iCs/>
          <w:noProof/>
          <w:szCs w:val="22"/>
        </w:rPr>
      </w:pPr>
    </w:p>
    <w:p w14:paraId="73ECF581" w14:textId="77777777" w:rsidR="001D29E6" w:rsidRPr="00E26D1A" w:rsidRDefault="001D29E6">
      <w:pPr>
        <w:widowControl w:val="0"/>
        <w:jc w:val="center"/>
        <w:rPr>
          <w:bCs/>
          <w:iCs/>
          <w:noProof/>
          <w:szCs w:val="22"/>
        </w:rPr>
      </w:pPr>
    </w:p>
    <w:p w14:paraId="64935251" w14:textId="77777777" w:rsidR="001D29E6" w:rsidRPr="00E26D1A" w:rsidRDefault="001D29E6">
      <w:pPr>
        <w:widowControl w:val="0"/>
        <w:jc w:val="center"/>
        <w:rPr>
          <w:bCs/>
          <w:iCs/>
          <w:noProof/>
          <w:szCs w:val="22"/>
        </w:rPr>
      </w:pPr>
    </w:p>
    <w:p w14:paraId="02C9E265" w14:textId="77777777" w:rsidR="001D29E6" w:rsidRPr="00E26D1A" w:rsidRDefault="001D29E6">
      <w:pPr>
        <w:widowControl w:val="0"/>
        <w:jc w:val="center"/>
        <w:rPr>
          <w:bCs/>
          <w:iCs/>
          <w:noProof/>
          <w:szCs w:val="22"/>
        </w:rPr>
      </w:pPr>
    </w:p>
    <w:p w14:paraId="15FEDE90" w14:textId="77777777" w:rsidR="001D29E6" w:rsidRPr="00E26D1A" w:rsidRDefault="001D29E6">
      <w:pPr>
        <w:widowControl w:val="0"/>
        <w:jc w:val="center"/>
        <w:rPr>
          <w:bCs/>
          <w:iCs/>
          <w:noProof/>
          <w:szCs w:val="22"/>
        </w:rPr>
      </w:pPr>
    </w:p>
    <w:p w14:paraId="6DACF1AF" w14:textId="77777777" w:rsidR="001D29E6" w:rsidRPr="00E26D1A" w:rsidRDefault="001D29E6">
      <w:pPr>
        <w:widowControl w:val="0"/>
        <w:jc w:val="center"/>
        <w:rPr>
          <w:bCs/>
          <w:iCs/>
          <w:noProof/>
          <w:szCs w:val="22"/>
        </w:rPr>
      </w:pPr>
    </w:p>
    <w:p w14:paraId="1EC0C056" w14:textId="77777777" w:rsidR="001D29E6" w:rsidRPr="00E26D1A" w:rsidRDefault="001D29E6">
      <w:pPr>
        <w:widowControl w:val="0"/>
        <w:jc w:val="center"/>
        <w:rPr>
          <w:bCs/>
          <w:iCs/>
          <w:noProof/>
          <w:szCs w:val="22"/>
        </w:rPr>
      </w:pPr>
    </w:p>
    <w:p w14:paraId="639F5D29" w14:textId="77777777" w:rsidR="001D29E6" w:rsidRPr="00E26D1A" w:rsidRDefault="001D29E6">
      <w:pPr>
        <w:widowControl w:val="0"/>
        <w:jc w:val="center"/>
        <w:rPr>
          <w:bCs/>
          <w:iCs/>
          <w:noProof/>
          <w:szCs w:val="22"/>
        </w:rPr>
      </w:pPr>
    </w:p>
    <w:p w14:paraId="73C5D764" w14:textId="77777777" w:rsidR="001D29E6" w:rsidRPr="00E26D1A" w:rsidRDefault="001D29E6">
      <w:pPr>
        <w:widowControl w:val="0"/>
        <w:jc w:val="center"/>
        <w:rPr>
          <w:bCs/>
          <w:iCs/>
          <w:noProof/>
          <w:szCs w:val="22"/>
        </w:rPr>
      </w:pPr>
    </w:p>
    <w:p w14:paraId="07E50DF2" w14:textId="77777777" w:rsidR="001D29E6" w:rsidRPr="00E26D1A" w:rsidRDefault="001D29E6">
      <w:pPr>
        <w:widowControl w:val="0"/>
        <w:jc w:val="center"/>
        <w:rPr>
          <w:bCs/>
          <w:iCs/>
          <w:noProof/>
          <w:szCs w:val="22"/>
        </w:rPr>
      </w:pPr>
    </w:p>
    <w:p w14:paraId="79549EB4" w14:textId="77777777" w:rsidR="001D29E6" w:rsidRPr="00E26D1A" w:rsidRDefault="001D29E6">
      <w:pPr>
        <w:widowControl w:val="0"/>
        <w:jc w:val="center"/>
        <w:rPr>
          <w:bCs/>
          <w:iCs/>
          <w:noProof/>
          <w:szCs w:val="22"/>
        </w:rPr>
      </w:pPr>
    </w:p>
    <w:p w14:paraId="3E595C85" w14:textId="77777777" w:rsidR="001D29E6" w:rsidRPr="00E26D1A" w:rsidRDefault="001D29E6">
      <w:pPr>
        <w:widowControl w:val="0"/>
        <w:jc w:val="center"/>
        <w:rPr>
          <w:bCs/>
          <w:iCs/>
          <w:noProof/>
          <w:szCs w:val="22"/>
        </w:rPr>
      </w:pPr>
    </w:p>
    <w:p w14:paraId="053F4159" w14:textId="77777777" w:rsidR="001D29E6" w:rsidRPr="00E26D1A" w:rsidRDefault="001D29E6">
      <w:pPr>
        <w:widowControl w:val="0"/>
        <w:jc w:val="center"/>
        <w:rPr>
          <w:bCs/>
          <w:iCs/>
          <w:noProof/>
          <w:szCs w:val="22"/>
        </w:rPr>
      </w:pPr>
    </w:p>
    <w:p w14:paraId="66BA9D71" w14:textId="77777777" w:rsidR="001D29E6" w:rsidRPr="00E26D1A" w:rsidRDefault="001D29E6">
      <w:pPr>
        <w:widowControl w:val="0"/>
        <w:jc w:val="center"/>
        <w:rPr>
          <w:bCs/>
          <w:iCs/>
          <w:noProof/>
          <w:szCs w:val="22"/>
        </w:rPr>
      </w:pPr>
    </w:p>
    <w:p w14:paraId="2036D50A" w14:textId="77777777" w:rsidR="001D29E6" w:rsidRPr="00E26D1A" w:rsidRDefault="001D29E6">
      <w:pPr>
        <w:widowControl w:val="0"/>
        <w:jc w:val="center"/>
        <w:rPr>
          <w:bCs/>
          <w:iCs/>
          <w:noProof/>
          <w:szCs w:val="22"/>
        </w:rPr>
      </w:pPr>
    </w:p>
    <w:p w14:paraId="7297A411" w14:textId="77777777" w:rsidR="001D29E6" w:rsidRPr="00E26D1A" w:rsidRDefault="001D29E6">
      <w:pPr>
        <w:widowControl w:val="0"/>
        <w:jc w:val="center"/>
        <w:rPr>
          <w:bCs/>
          <w:iCs/>
          <w:noProof/>
          <w:szCs w:val="22"/>
        </w:rPr>
      </w:pPr>
    </w:p>
    <w:p w14:paraId="3E7E0C4C" w14:textId="77777777" w:rsidR="001D29E6" w:rsidRPr="00E26D1A" w:rsidRDefault="001D29E6">
      <w:pPr>
        <w:widowControl w:val="0"/>
        <w:jc w:val="center"/>
        <w:rPr>
          <w:ins w:id="0" w:author="Gad, Sara Abdel Naeim" w:date="2017-11-14T17:10:00Z"/>
          <w:bCs/>
          <w:iCs/>
          <w:noProof/>
          <w:szCs w:val="22"/>
        </w:rPr>
      </w:pPr>
    </w:p>
    <w:p w14:paraId="04AA9DA6" w14:textId="77777777" w:rsidR="00F95F50" w:rsidRPr="00E26D1A" w:rsidRDefault="00F95F50">
      <w:pPr>
        <w:widowControl w:val="0"/>
        <w:jc w:val="center"/>
        <w:rPr>
          <w:ins w:id="1" w:author="Gad, Sara Abdel Naeim" w:date="2017-11-14T17:10:00Z"/>
          <w:bCs/>
          <w:iCs/>
          <w:noProof/>
          <w:szCs w:val="22"/>
        </w:rPr>
      </w:pPr>
    </w:p>
    <w:p w14:paraId="206E9B36" w14:textId="124A2111" w:rsidR="00F95F50" w:rsidRPr="00E26D1A" w:rsidRDefault="00E42FCC">
      <w:pPr>
        <w:widowControl w:val="0"/>
        <w:jc w:val="center"/>
        <w:rPr>
          <w:ins w:id="2" w:author="Gad, Sara Abdel Naeim" w:date="2017-11-14T17:10:00Z"/>
          <w:bCs/>
          <w:iCs/>
          <w:noProof/>
          <w:szCs w:val="22"/>
        </w:rPr>
      </w:pPr>
      <w:r w:rsidRPr="00E26D1A">
        <w:rPr>
          <w:noProof/>
          <w:szCs w:val="22"/>
        </w:rPr>
        <w:drawing>
          <wp:anchor distT="0" distB="0" distL="114300" distR="114300" simplePos="0" relativeHeight="251658240" behindDoc="0" locked="0" layoutInCell="1" allowOverlap="1" wp14:anchorId="0C9DE6E6" wp14:editId="453EB8F3">
            <wp:simplePos x="0" y="0"/>
            <wp:positionH relativeFrom="margin">
              <wp:posOffset>2566035</wp:posOffset>
            </wp:positionH>
            <wp:positionV relativeFrom="margin">
              <wp:posOffset>3438525</wp:posOffset>
            </wp:positionV>
            <wp:extent cx="876300" cy="457200"/>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45190B" w14:textId="77777777" w:rsidR="00F95F50" w:rsidRPr="00E26D1A" w:rsidRDefault="00F95F50">
      <w:pPr>
        <w:widowControl w:val="0"/>
        <w:jc w:val="center"/>
        <w:rPr>
          <w:ins w:id="3" w:author="Gad, Sara Abdel Naeim" w:date="2017-11-14T17:10:00Z"/>
          <w:bCs/>
          <w:iCs/>
          <w:noProof/>
          <w:szCs w:val="22"/>
        </w:rPr>
      </w:pPr>
    </w:p>
    <w:p w14:paraId="4BDE9E33" w14:textId="77777777" w:rsidR="00F95F50" w:rsidRPr="00E26D1A" w:rsidRDefault="00F95F50">
      <w:pPr>
        <w:widowControl w:val="0"/>
        <w:jc w:val="center"/>
        <w:rPr>
          <w:bCs/>
          <w:iCs/>
          <w:noProof/>
          <w:szCs w:val="22"/>
        </w:rPr>
      </w:pPr>
    </w:p>
    <w:p w14:paraId="3667F740" w14:textId="77777777" w:rsidR="001D29E6" w:rsidRPr="00E26D1A" w:rsidRDefault="001D29E6">
      <w:pPr>
        <w:widowControl w:val="0"/>
        <w:jc w:val="center"/>
        <w:rPr>
          <w:bCs/>
          <w:iCs/>
          <w:noProof/>
          <w:szCs w:val="22"/>
        </w:rPr>
      </w:pPr>
    </w:p>
    <w:p w14:paraId="4D851B3B" w14:textId="77777777" w:rsidR="001D29E6" w:rsidRPr="00E26D1A" w:rsidRDefault="001D29E6">
      <w:pPr>
        <w:widowControl w:val="0"/>
        <w:jc w:val="center"/>
        <w:rPr>
          <w:bCs/>
          <w:iCs/>
          <w:noProof/>
          <w:szCs w:val="22"/>
        </w:rPr>
      </w:pPr>
    </w:p>
    <w:p w14:paraId="06727D21" w14:textId="77777777" w:rsidR="001D29E6" w:rsidRPr="00E26D1A" w:rsidRDefault="001D29E6">
      <w:pPr>
        <w:widowControl w:val="0"/>
        <w:jc w:val="center"/>
        <w:rPr>
          <w:bCs/>
          <w:iCs/>
          <w:noProof/>
          <w:szCs w:val="22"/>
        </w:rPr>
      </w:pPr>
    </w:p>
    <w:p w14:paraId="71371488" w14:textId="77777777" w:rsidR="007027E0" w:rsidRPr="00E26D1A" w:rsidRDefault="007027E0">
      <w:pPr>
        <w:widowControl w:val="0"/>
        <w:jc w:val="center"/>
        <w:rPr>
          <w:bCs/>
          <w:iCs/>
          <w:noProof/>
          <w:szCs w:val="22"/>
        </w:rPr>
      </w:pPr>
    </w:p>
    <w:p w14:paraId="691B926D" w14:textId="77777777" w:rsidR="00B44907" w:rsidRPr="00E26D1A" w:rsidRDefault="007027E0">
      <w:pPr>
        <w:widowControl w:val="0"/>
        <w:jc w:val="center"/>
        <w:rPr>
          <w:b/>
          <w:bCs/>
          <w:noProof/>
          <w:sz w:val="24"/>
          <w:szCs w:val="24"/>
        </w:rPr>
      </w:pPr>
      <w:r w:rsidRPr="00E26D1A">
        <w:rPr>
          <w:b/>
          <w:bCs/>
          <w:noProof/>
          <w:sz w:val="24"/>
          <w:szCs w:val="24"/>
        </w:rPr>
        <w:t xml:space="preserve">LORBRENA </w:t>
      </w:r>
      <w:r w:rsidR="00B44907" w:rsidRPr="00E26D1A">
        <w:rPr>
          <w:b/>
          <w:bCs/>
          <w:noProof/>
          <w:sz w:val="24"/>
          <w:szCs w:val="24"/>
        </w:rPr>
        <w:t>®</w:t>
      </w:r>
    </w:p>
    <w:p w14:paraId="61CD4486" w14:textId="77777777" w:rsidR="003F5D02" w:rsidRPr="00E26D1A" w:rsidRDefault="003F5D02">
      <w:pPr>
        <w:widowControl w:val="0"/>
        <w:jc w:val="center"/>
        <w:rPr>
          <w:b/>
          <w:bCs/>
          <w:noProof/>
          <w:sz w:val="24"/>
          <w:szCs w:val="24"/>
        </w:rPr>
      </w:pPr>
    </w:p>
    <w:p w14:paraId="1ACABC39" w14:textId="77777777" w:rsidR="007027E0" w:rsidRPr="00E26D1A" w:rsidRDefault="003F5D02" w:rsidP="003F5D02">
      <w:pPr>
        <w:widowControl w:val="0"/>
        <w:spacing w:line="276" w:lineRule="auto"/>
        <w:jc w:val="center"/>
        <w:rPr>
          <w:bCs/>
          <w:iCs/>
          <w:noProof/>
          <w:sz w:val="24"/>
          <w:szCs w:val="24"/>
        </w:rPr>
      </w:pPr>
      <w:r w:rsidRPr="00E26D1A">
        <w:rPr>
          <w:bCs/>
          <w:iCs/>
          <w:noProof/>
          <w:sz w:val="24"/>
          <w:szCs w:val="24"/>
        </w:rPr>
        <w:t>L</w:t>
      </w:r>
      <w:r w:rsidR="007027E0" w:rsidRPr="00E26D1A">
        <w:rPr>
          <w:bCs/>
          <w:iCs/>
          <w:noProof/>
          <w:sz w:val="24"/>
          <w:szCs w:val="24"/>
        </w:rPr>
        <w:t>orlatinib</w:t>
      </w:r>
    </w:p>
    <w:p w14:paraId="6EA38DA0" w14:textId="77777777" w:rsidR="003F5D02" w:rsidRPr="00E26D1A" w:rsidRDefault="003F5D02" w:rsidP="003F5D02">
      <w:pPr>
        <w:widowControl w:val="0"/>
        <w:spacing w:line="276" w:lineRule="auto"/>
        <w:jc w:val="center"/>
        <w:rPr>
          <w:bCs/>
          <w:iCs/>
          <w:noProof/>
          <w:sz w:val="24"/>
          <w:szCs w:val="24"/>
        </w:rPr>
      </w:pPr>
      <w:r w:rsidRPr="00E26D1A">
        <w:rPr>
          <w:bCs/>
          <w:iCs/>
          <w:noProof/>
          <w:sz w:val="24"/>
          <w:szCs w:val="24"/>
        </w:rPr>
        <w:t xml:space="preserve">25 mg and 100 mg Tablets </w:t>
      </w:r>
    </w:p>
    <w:p w14:paraId="137D38CD" w14:textId="77777777" w:rsidR="00A81DDB" w:rsidRPr="00E26D1A" w:rsidRDefault="007027E0" w:rsidP="003F5D02">
      <w:pPr>
        <w:widowControl w:val="0"/>
        <w:spacing w:line="276" w:lineRule="auto"/>
        <w:jc w:val="center"/>
        <w:rPr>
          <w:bCs/>
          <w:iCs/>
          <w:noProof/>
          <w:sz w:val="24"/>
          <w:szCs w:val="24"/>
        </w:rPr>
      </w:pPr>
      <w:r w:rsidRPr="00E26D1A">
        <w:rPr>
          <w:bCs/>
          <w:iCs/>
          <w:noProof/>
          <w:sz w:val="24"/>
          <w:szCs w:val="24"/>
        </w:rPr>
        <w:t>Referenace Market: US</w:t>
      </w:r>
    </w:p>
    <w:p w14:paraId="45F8C5BF" w14:textId="77777777" w:rsidR="00A81DDB" w:rsidRPr="00E26D1A" w:rsidRDefault="00A81DDB" w:rsidP="003F5D02">
      <w:pPr>
        <w:widowControl w:val="0"/>
        <w:spacing w:line="276" w:lineRule="auto"/>
        <w:jc w:val="center"/>
        <w:rPr>
          <w:b/>
          <w:iCs/>
          <w:noProof/>
          <w:sz w:val="24"/>
          <w:szCs w:val="24"/>
        </w:rPr>
      </w:pPr>
      <w:r w:rsidRPr="00E26D1A">
        <w:rPr>
          <w:bCs/>
          <w:iCs/>
          <w:noProof/>
          <w:sz w:val="24"/>
          <w:szCs w:val="24"/>
        </w:rPr>
        <w:t>A</w:t>
      </w:r>
      <w:r w:rsidR="007027E0" w:rsidRPr="00E26D1A">
        <w:rPr>
          <w:bCs/>
          <w:iCs/>
          <w:noProof/>
          <w:sz w:val="24"/>
          <w:szCs w:val="24"/>
        </w:rPr>
        <w:t xml:space="preserve">fME Markets using same as LPD:  </w:t>
      </w:r>
      <w:r w:rsidR="007027E0" w:rsidRPr="00E26D1A">
        <w:rPr>
          <w:b/>
          <w:iCs/>
          <w:noProof/>
          <w:sz w:val="24"/>
          <w:szCs w:val="24"/>
        </w:rPr>
        <w:t>Saudi Arabia</w:t>
      </w:r>
    </w:p>
    <w:p w14:paraId="73C70FD8" w14:textId="77777777" w:rsidR="00A81DDB" w:rsidRPr="00E26D1A" w:rsidRDefault="00A81DDB">
      <w:pPr>
        <w:widowControl w:val="0"/>
        <w:jc w:val="center"/>
        <w:rPr>
          <w:bCs/>
          <w:iCs/>
          <w:noProof/>
          <w:szCs w:val="22"/>
        </w:rPr>
      </w:pPr>
    </w:p>
    <w:p w14:paraId="36B7BB0B" w14:textId="77777777" w:rsidR="00B44907" w:rsidRPr="00E26D1A" w:rsidRDefault="00B44907">
      <w:pPr>
        <w:widowControl w:val="0"/>
        <w:jc w:val="center"/>
        <w:rPr>
          <w:bCs/>
          <w:iCs/>
          <w:noProof/>
          <w:color w:val="00B050"/>
          <w:sz w:val="24"/>
          <w:szCs w:val="24"/>
        </w:rPr>
      </w:pPr>
    </w:p>
    <w:p w14:paraId="418F6C4A" w14:textId="77777777" w:rsidR="001D29E6" w:rsidRPr="00E26D1A" w:rsidRDefault="001D29E6">
      <w:pPr>
        <w:widowControl w:val="0"/>
        <w:jc w:val="center"/>
        <w:rPr>
          <w:bCs/>
          <w:iCs/>
          <w:noProof/>
          <w:sz w:val="24"/>
          <w:szCs w:val="24"/>
        </w:rPr>
      </w:pPr>
      <w:r w:rsidRPr="00E26D1A">
        <w:rPr>
          <w:b/>
          <w:sz w:val="24"/>
          <w:szCs w:val="24"/>
        </w:rPr>
        <w:t>SUMMARY OF PRODUCT CHARACTERISTICS</w:t>
      </w:r>
    </w:p>
    <w:p w14:paraId="363A1DD0" w14:textId="77777777" w:rsidR="001D29E6" w:rsidRPr="00E26D1A" w:rsidRDefault="001D29E6">
      <w:pPr>
        <w:widowControl w:val="0"/>
        <w:rPr>
          <w:szCs w:val="22"/>
        </w:rPr>
      </w:pPr>
      <w:r w:rsidRPr="00E26D1A">
        <w:rPr>
          <w:bCs/>
          <w:iCs/>
          <w:noProof/>
          <w:szCs w:val="22"/>
        </w:rPr>
        <w:br w:type="page"/>
      </w:r>
      <w:commentRangeStart w:id="4"/>
      <w:r w:rsidRPr="00E26D1A">
        <w:rPr>
          <w:bCs/>
          <w:iCs/>
          <w:noProof/>
          <w:szCs w:val="22"/>
        </w:rPr>
        <w:lastRenderedPageBreak/>
        <w:t>1.</w:t>
      </w:r>
      <w:r w:rsidRPr="00E26D1A">
        <w:rPr>
          <w:bCs/>
          <w:iCs/>
          <w:noProof/>
          <w:szCs w:val="22"/>
        </w:rPr>
        <w:tab/>
      </w:r>
      <w:r w:rsidRPr="00E26D1A">
        <w:rPr>
          <w:b/>
          <w:szCs w:val="22"/>
        </w:rPr>
        <w:t>NAME OF THE MEDICINAL PRODUCT</w:t>
      </w:r>
      <w:commentRangeEnd w:id="4"/>
      <w:r w:rsidR="00A7306E" w:rsidRPr="00E26D1A">
        <w:rPr>
          <w:rStyle w:val="CommentReference"/>
          <w:sz w:val="22"/>
          <w:szCs w:val="22"/>
        </w:rPr>
        <w:commentReference w:id="4"/>
      </w:r>
    </w:p>
    <w:p w14:paraId="6E96809D" w14:textId="77777777" w:rsidR="001D29E6" w:rsidRPr="00E26D1A" w:rsidRDefault="001D29E6">
      <w:pPr>
        <w:rPr>
          <w:iCs/>
          <w:szCs w:val="22"/>
        </w:rPr>
      </w:pPr>
    </w:p>
    <w:p w14:paraId="1ED0EEE3" w14:textId="77777777" w:rsidR="00292BEA" w:rsidRPr="00663935" w:rsidRDefault="00292BEA" w:rsidP="00292BEA">
      <w:pPr>
        <w:widowControl w:val="0"/>
        <w:tabs>
          <w:tab w:val="clear" w:pos="567"/>
        </w:tabs>
        <w:spacing w:line="240" w:lineRule="auto"/>
        <w:rPr>
          <w:bCs/>
        </w:rPr>
      </w:pPr>
      <w:proofErr w:type="spellStart"/>
      <w:r>
        <w:rPr>
          <w:bCs/>
        </w:rPr>
        <w:t>Lorbrena</w:t>
      </w:r>
      <w:proofErr w:type="spellEnd"/>
      <w:r w:rsidRPr="00663935">
        <w:rPr>
          <w:bCs/>
        </w:rPr>
        <w:t xml:space="preserve"> 25 mg film</w:t>
      </w:r>
      <w:r>
        <w:rPr>
          <w:bCs/>
        </w:rPr>
        <w:noBreakHyphen/>
      </w:r>
      <w:r w:rsidRPr="00663935">
        <w:rPr>
          <w:bCs/>
        </w:rPr>
        <w:t>coated tablets</w:t>
      </w:r>
    </w:p>
    <w:p w14:paraId="50694B03" w14:textId="77777777" w:rsidR="00292BEA" w:rsidRPr="00663935" w:rsidRDefault="00292BEA" w:rsidP="00292BEA">
      <w:pPr>
        <w:widowControl w:val="0"/>
        <w:tabs>
          <w:tab w:val="clear" w:pos="567"/>
        </w:tabs>
        <w:spacing w:line="240" w:lineRule="auto"/>
        <w:rPr>
          <w:bCs/>
        </w:rPr>
      </w:pPr>
      <w:proofErr w:type="spellStart"/>
      <w:r>
        <w:rPr>
          <w:bCs/>
        </w:rPr>
        <w:t>Lorbrena</w:t>
      </w:r>
      <w:proofErr w:type="spellEnd"/>
      <w:r w:rsidRPr="00663935">
        <w:rPr>
          <w:bCs/>
        </w:rPr>
        <w:t xml:space="preserve"> 100 mg film</w:t>
      </w:r>
      <w:r>
        <w:rPr>
          <w:bCs/>
        </w:rPr>
        <w:noBreakHyphen/>
      </w:r>
      <w:r w:rsidRPr="00663935">
        <w:rPr>
          <w:bCs/>
        </w:rPr>
        <w:t>coated tablets</w:t>
      </w:r>
    </w:p>
    <w:p w14:paraId="726F960B" w14:textId="77777777" w:rsidR="001D29E6" w:rsidRPr="00E26D1A" w:rsidRDefault="001D29E6">
      <w:pPr>
        <w:rPr>
          <w:szCs w:val="22"/>
        </w:rPr>
      </w:pPr>
    </w:p>
    <w:p w14:paraId="3DDC09AD" w14:textId="77777777" w:rsidR="001D29E6" w:rsidRPr="00E26D1A" w:rsidRDefault="001D29E6">
      <w:pPr>
        <w:widowControl w:val="0"/>
        <w:rPr>
          <w:b/>
          <w:szCs w:val="22"/>
        </w:rPr>
      </w:pPr>
    </w:p>
    <w:p w14:paraId="3D6BF80E" w14:textId="77777777" w:rsidR="001D29E6" w:rsidRPr="00E26D1A" w:rsidRDefault="001D29E6">
      <w:pPr>
        <w:widowControl w:val="0"/>
        <w:rPr>
          <w:szCs w:val="22"/>
        </w:rPr>
      </w:pPr>
      <w:commentRangeStart w:id="5"/>
      <w:r w:rsidRPr="00E26D1A">
        <w:rPr>
          <w:b/>
          <w:szCs w:val="22"/>
        </w:rPr>
        <w:t>2.</w:t>
      </w:r>
      <w:r w:rsidRPr="00E26D1A">
        <w:rPr>
          <w:b/>
          <w:szCs w:val="22"/>
        </w:rPr>
        <w:tab/>
        <w:t>QUALITATIVE AND QUANTITATIVE COMPOSITION</w:t>
      </w:r>
      <w:commentRangeEnd w:id="5"/>
      <w:r w:rsidR="00A7306E" w:rsidRPr="00E26D1A">
        <w:rPr>
          <w:rStyle w:val="CommentReference"/>
          <w:sz w:val="22"/>
          <w:szCs w:val="22"/>
        </w:rPr>
        <w:commentReference w:id="5"/>
      </w:r>
    </w:p>
    <w:p w14:paraId="7218127D" w14:textId="77777777" w:rsidR="001D29E6" w:rsidRPr="00E26D1A" w:rsidRDefault="001D29E6">
      <w:pPr>
        <w:rPr>
          <w:szCs w:val="22"/>
        </w:rPr>
      </w:pPr>
    </w:p>
    <w:p w14:paraId="208A4AB6" w14:textId="77777777" w:rsidR="00292BEA" w:rsidRDefault="00292BEA" w:rsidP="00292BEA">
      <w:pPr>
        <w:widowControl w:val="0"/>
        <w:tabs>
          <w:tab w:val="clear" w:pos="567"/>
        </w:tabs>
        <w:spacing w:line="240" w:lineRule="auto"/>
        <w:rPr>
          <w:ins w:id="6" w:author="EMA Label" w:date="2018-09-04T10:51:00Z"/>
          <w:bCs/>
          <w:u w:val="single"/>
        </w:rPr>
      </w:pPr>
      <w:proofErr w:type="spellStart"/>
      <w:r>
        <w:rPr>
          <w:bCs/>
          <w:u w:val="single"/>
        </w:rPr>
        <w:t>Lorbrena</w:t>
      </w:r>
      <w:proofErr w:type="spellEnd"/>
      <w:r w:rsidRPr="00701AEF">
        <w:rPr>
          <w:bCs/>
          <w:u w:val="single"/>
        </w:rPr>
        <w:t xml:space="preserve"> 25 mg film</w:t>
      </w:r>
      <w:r w:rsidRPr="00701AEF">
        <w:rPr>
          <w:bCs/>
          <w:u w:val="single"/>
        </w:rPr>
        <w:noBreakHyphen/>
        <w:t>coated tablets</w:t>
      </w:r>
    </w:p>
    <w:p w14:paraId="7460E0FC" w14:textId="77777777" w:rsidR="00292BEA" w:rsidRDefault="00292BEA" w:rsidP="00292BEA">
      <w:pPr>
        <w:tabs>
          <w:tab w:val="clear" w:pos="567"/>
        </w:tabs>
        <w:autoSpaceDE w:val="0"/>
        <w:autoSpaceDN w:val="0"/>
        <w:adjustRightInd w:val="0"/>
        <w:spacing w:line="240" w:lineRule="auto"/>
        <w:jc w:val="both"/>
        <w:rPr>
          <w:bCs/>
        </w:rPr>
      </w:pPr>
    </w:p>
    <w:p w14:paraId="43A41E94" w14:textId="77777777" w:rsidR="00292BEA" w:rsidRPr="00663935" w:rsidRDefault="00292BEA" w:rsidP="00292BEA">
      <w:pPr>
        <w:tabs>
          <w:tab w:val="clear" w:pos="567"/>
        </w:tabs>
        <w:autoSpaceDE w:val="0"/>
        <w:autoSpaceDN w:val="0"/>
        <w:adjustRightInd w:val="0"/>
        <w:spacing w:line="240" w:lineRule="auto"/>
        <w:jc w:val="both"/>
        <w:rPr>
          <w:bCs/>
        </w:rPr>
      </w:pPr>
      <w:r w:rsidRPr="00663935">
        <w:rPr>
          <w:bCs/>
        </w:rPr>
        <w:t>Each film</w:t>
      </w:r>
      <w:r>
        <w:rPr>
          <w:bCs/>
        </w:rPr>
        <w:noBreakHyphen/>
      </w:r>
      <w:r w:rsidRPr="00663935">
        <w:rPr>
          <w:bCs/>
        </w:rPr>
        <w:t xml:space="preserve">coated tablet contains 25 mg of </w:t>
      </w:r>
      <w:proofErr w:type="spellStart"/>
      <w:r w:rsidRPr="00663935">
        <w:rPr>
          <w:bCs/>
        </w:rPr>
        <w:t>lorlatinib</w:t>
      </w:r>
      <w:proofErr w:type="spellEnd"/>
      <w:r w:rsidRPr="00663935">
        <w:rPr>
          <w:bCs/>
        </w:rPr>
        <w:t>.</w:t>
      </w:r>
    </w:p>
    <w:p w14:paraId="0A35F780" w14:textId="77777777" w:rsidR="00292BEA" w:rsidRDefault="00292BEA" w:rsidP="00292BEA">
      <w:pPr>
        <w:tabs>
          <w:tab w:val="clear" w:pos="567"/>
        </w:tabs>
        <w:autoSpaceDE w:val="0"/>
        <w:autoSpaceDN w:val="0"/>
        <w:adjustRightInd w:val="0"/>
        <w:spacing w:line="240" w:lineRule="auto"/>
        <w:jc w:val="both"/>
        <w:rPr>
          <w:rFonts w:eastAsia="SimSun"/>
          <w:szCs w:val="22"/>
        </w:rPr>
      </w:pPr>
    </w:p>
    <w:p w14:paraId="536493E9" w14:textId="77777777" w:rsidR="00292BEA" w:rsidRDefault="00292BEA" w:rsidP="00292BEA">
      <w:pPr>
        <w:tabs>
          <w:tab w:val="clear" w:pos="567"/>
        </w:tabs>
        <w:autoSpaceDE w:val="0"/>
        <w:autoSpaceDN w:val="0"/>
        <w:adjustRightInd w:val="0"/>
        <w:spacing w:line="240" w:lineRule="auto"/>
        <w:jc w:val="both"/>
        <w:rPr>
          <w:rFonts w:eastAsia="SimSun"/>
          <w:szCs w:val="22"/>
        </w:rPr>
      </w:pPr>
      <w:r w:rsidRPr="00701AEF">
        <w:rPr>
          <w:rFonts w:eastAsia="SimSun"/>
          <w:i/>
          <w:szCs w:val="22"/>
        </w:rPr>
        <w:t>Excipient with known effect</w:t>
      </w:r>
    </w:p>
    <w:p w14:paraId="548B2424" w14:textId="77777777" w:rsidR="00292BEA" w:rsidRPr="00663935" w:rsidRDefault="00292BEA" w:rsidP="00292BEA">
      <w:pPr>
        <w:tabs>
          <w:tab w:val="clear" w:pos="567"/>
        </w:tabs>
        <w:autoSpaceDE w:val="0"/>
        <w:autoSpaceDN w:val="0"/>
        <w:adjustRightInd w:val="0"/>
        <w:spacing w:line="240" w:lineRule="auto"/>
        <w:jc w:val="both"/>
        <w:rPr>
          <w:bCs/>
        </w:rPr>
      </w:pPr>
      <w:r w:rsidRPr="00663935">
        <w:rPr>
          <w:bCs/>
        </w:rPr>
        <w:t>Each film</w:t>
      </w:r>
      <w:r>
        <w:rPr>
          <w:bCs/>
        </w:rPr>
        <w:noBreakHyphen/>
      </w:r>
      <w:r w:rsidRPr="00663935">
        <w:rPr>
          <w:bCs/>
        </w:rPr>
        <w:t>coated tablet</w:t>
      </w:r>
      <w:r w:rsidRPr="00F90BF1">
        <w:rPr>
          <w:bCs/>
        </w:rPr>
        <w:t xml:space="preserve"> </w:t>
      </w:r>
      <w:r w:rsidRPr="00663935">
        <w:rPr>
          <w:bCs/>
        </w:rPr>
        <w:t xml:space="preserve">contains </w:t>
      </w:r>
      <w:r w:rsidRPr="00663935">
        <w:rPr>
          <w:rFonts w:eastAsia="SimSun"/>
          <w:szCs w:val="22"/>
        </w:rPr>
        <w:t xml:space="preserve">1.58 mg of lactose </w:t>
      </w:r>
      <w:r>
        <w:rPr>
          <w:rFonts w:eastAsia="SimSun"/>
          <w:szCs w:val="22"/>
        </w:rPr>
        <w:t>monohydrate</w:t>
      </w:r>
      <w:r w:rsidRPr="00663935">
        <w:rPr>
          <w:rFonts w:eastAsia="SimSun"/>
          <w:szCs w:val="22"/>
        </w:rPr>
        <w:t>.</w:t>
      </w:r>
    </w:p>
    <w:p w14:paraId="78F65264" w14:textId="77777777" w:rsidR="00292BEA" w:rsidRPr="00663935" w:rsidRDefault="00292BEA" w:rsidP="00292BEA">
      <w:pPr>
        <w:tabs>
          <w:tab w:val="clear" w:pos="567"/>
        </w:tabs>
        <w:autoSpaceDE w:val="0"/>
        <w:autoSpaceDN w:val="0"/>
        <w:adjustRightInd w:val="0"/>
        <w:spacing w:line="240" w:lineRule="auto"/>
        <w:jc w:val="both"/>
        <w:rPr>
          <w:bCs/>
        </w:rPr>
      </w:pPr>
    </w:p>
    <w:p w14:paraId="1CC3B3F3" w14:textId="77777777" w:rsidR="00292BEA" w:rsidRPr="00701AEF" w:rsidRDefault="00292BEA" w:rsidP="00292BEA">
      <w:pPr>
        <w:widowControl w:val="0"/>
        <w:tabs>
          <w:tab w:val="clear" w:pos="567"/>
        </w:tabs>
        <w:spacing w:line="240" w:lineRule="auto"/>
        <w:rPr>
          <w:bCs/>
          <w:u w:val="single"/>
        </w:rPr>
      </w:pPr>
      <w:proofErr w:type="spellStart"/>
      <w:r>
        <w:rPr>
          <w:bCs/>
          <w:u w:val="single"/>
        </w:rPr>
        <w:t>Lorbrena</w:t>
      </w:r>
      <w:proofErr w:type="spellEnd"/>
      <w:r w:rsidRPr="00701AEF">
        <w:rPr>
          <w:bCs/>
          <w:u w:val="single"/>
        </w:rPr>
        <w:t xml:space="preserve"> 100 mg film</w:t>
      </w:r>
      <w:r w:rsidRPr="00701AEF">
        <w:rPr>
          <w:bCs/>
          <w:u w:val="single"/>
        </w:rPr>
        <w:noBreakHyphen/>
        <w:t>coated tablets</w:t>
      </w:r>
    </w:p>
    <w:p w14:paraId="1ADB413A" w14:textId="77777777" w:rsidR="00292BEA" w:rsidRDefault="00292BEA" w:rsidP="00292BEA">
      <w:pPr>
        <w:tabs>
          <w:tab w:val="clear" w:pos="567"/>
        </w:tabs>
        <w:autoSpaceDE w:val="0"/>
        <w:autoSpaceDN w:val="0"/>
        <w:adjustRightInd w:val="0"/>
        <w:spacing w:line="240" w:lineRule="auto"/>
        <w:jc w:val="both"/>
        <w:rPr>
          <w:ins w:id="7" w:author="EMA Label" w:date="2018-09-04T10:51:00Z"/>
          <w:bCs/>
        </w:rPr>
      </w:pPr>
    </w:p>
    <w:p w14:paraId="686220A4" w14:textId="77777777" w:rsidR="00292BEA" w:rsidRPr="00663935" w:rsidRDefault="00292BEA" w:rsidP="00292BEA">
      <w:pPr>
        <w:tabs>
          <w:tab w:val="clear" w:pos="567"/>
        </w:tabs>
        <w:autoSpaceDE w:val="0"/>
        <w:autoSpaceDN w:val="0"/>
        <w:adjustRightInd w:val="0"/>
        <w:spacing w:line="240" w:lineRule="auto"/>
        <w:jc w:val="both"/>
        <w:rPr>
          <w:bCs/>
        </w:rPr>
      </w:pPr>
      <w:r w:rsidRPr="00663935">
        <w:rPr>
          <w:bCs/>
        </w:rPr>
        <w:t>Each film</w:t>
      </w:r>
      <w:r>
        <w:rPr>
          <w:bCs/>
        </w:rPr>
        <w:noBreakHyphen/>
      </w:r>
      <w:r w:rsidRPr="00663935">
        <w:rPr>
          <w:bCs/>
        </w:rPr>
        <w:t xml:space="preserve">coated tablet contains 100 mg of </w:t>
      </w:r>
      <w:proofErr w:type="spellStart"/>
      <w:r w:rsidRPr="00663935">
        <w:rPr>
          <w:bCs/>
        </w:rPr>
        <w:t>lorlatinib</w:t>
      </w:r>
      <w:proofErr w:type="spellEnd"/>
      <w:r w:rsidRPr="00663935">
        <w:rPr>
          <w:bCs/>
        </w:rPr>
        <w:t>.</w:t>
      </w:r>
    </w:p>
    <w:p w14:paraId="178B13DD" w14:textId="77777777" w:rsidR="00292BEA" w:rsidRDefault="00292BEA" w:rsidP="00292BEA">
      <w:pPr>
        <w:spacing w:line="240" w:lineRule="auto"/>
        <w:rPr>
          <w:rFonts w:eastAsia="SimSun"/>
          <w:szCs w:val="22"/>
        </w:rPr>
      </w:pPr>
    </w:p>
    <w:p w14:paraId="4D85C86C" w14:textId="77777777" w:rsidR="00292BEA" w:rsidRDefault="00292BEA" w:rsidP="00292BEA">
      <w:pPr>
        <w:spacing w:line="240" w:lineRule="auto"/>
        <w:rPr>
          <w:rFonts w:eastAsia="SimSun"/>
          <w:szCs w:val="22"/>
        </w:rPr>
      </w:pPr>
      <w:r w:rsidRPr="00701AEF">
        <w:rPr>
          <w:rFonts w:eastAsia="SimSun"/>
          <w:i/>
          <w:szCs w:val="22"/>
        </w:rPr>
        <w:t>Excipient with known effect</w:t>
      </w:r>
      <w:r w:rsidRPr="00663935">
        <w:rPr>
          <w:rFonts w:eastAsia="SimSun"/>
          <w:szCs w:val="22"/>
        </w:rPr>
        <w:t xml:space="preserve"> </w:t>
      </w:r>
    </w:p>
    <w:p w14:paraId="2066A77C" w14:textId="77777777" w:rsidR="00292BEA" w:rsidRPr="00663935" w:rsidRDefault="00292BEA" w:rsidP="00292BEA">
      <w:pPr>
        <w:spacing w:line="240" w:lineRule="auto"/>
      </w:pPr>
      <w:r w:rsidRPr="00663935">
        <w:rPr>
          <w:bCs/>
        </w:rPr>
        <w:t>Each film</w:t>
      </w:r>
      <w:r>
        <w:rPr>
          <w:bCs/>
        </w:rPr>
        <w:noBreakHyphen/>
      </w:r>
      <w:r w:rsidRPr="00663935">
        <w:rPr>
          <w:bCs/>
        </w:rPr>
        <w:t>coated tablet</w:t>
      </w:r>
      <w:r w:rsidRPr="00F90BF1">
        <w:rPr>
          <w:bCs/>
        </w:rPr>
        <w:t xml:space="preserve"> </w:t>
      </w:r>
      <w:r w:rsidRPr="00663935">
        <w:rPr>
          <w:bCs/>
        </w:rPr>
        <w:t xml:space="preserve">contains </w:t>
      </w:r>
      <w:r w:rsidRPr="00663935">
        <w:rPr>
          <w:rFonts w:eastAsia="SimSun"/>
          <w:szCs w:val="22"/>
        </w:rPr>
        <w:t xml:space="preserve">4.20 mg of lactose </w:t>
      </w:r>
      <w:r>
        <w:rPr>
          <w:rFonts w:eastAsia="SimSun"/>
          <w:szCs w:val="22"/>
        </w:rPr>
        <w:t>monohydrate</w:t>
      </w:r>
      <w:r w:rsidRPr="00663935">
        <w:rPr>
          <w:rFonts w:eastAsia="SimSun"/>
          <w:szCs w:val="22"/>
        </w:rPr>
        <w:t>.</w:t>
      </w:r>
    </w:p>
    <w:p w14:paraId="1D340821" w14:textId="77777777" w:rsidR="00292BEA" w:rsidRPr="00663935" w:rsidRDefault="00292BEA" w:rsidP="00292BEA">
      <w:pPr>
        <w:tabs>
          <w:tab w:val="clear" w:pos="567"/>
        </w:tabs>
        <w:autoSpaceDE w:val="0"/>
        <w:autoSpaceDN w:val="0"/>
        <w:adjustRightInd w:val="0"/>
        <w:spacing w:line="240" w:lineRule="auto"/>
        <w:jc w:val="both"/>
      </w:pPr>
    </w:p>
    <w:p w14:paraId="7028A9C9" w14:textId="77777777" w:rsidR="00292BEA" w:rsidRPr="00663935" w:rsidRDefault="00292BEA" w:rsidP="00292BEA">
      <w:pPr>
        <w:tabs>
          <w:tab w:val="clear" w:pos="567"/>
        </w:tabs>
        <w:autoSpaceDE w:val="0"/>
        <w:autoSpaceDN w:val="0"/>
        <w:adjustRightInd w:val="0"/>
        <w:spacing w:line="240" w:lineRule="auto"/>
        <w:jc w:val="both"/>
      </w:pPr>
      <w:r w:rsidRPr="00663935">
        <w:t>For the full list of excipients, see section 6.1.</w:t>
      </w:r>
    </w:p>
    <w:p w14:paraId="63066F04" w14:textId="77777777" w:rsidR="001D29E6" w:rsidRPr="00E26D1A" w:rsidRDefault="001D29E6">
      <w:pPr>
        <w:rPr>
          <w:szCs w:val="22"/>
        </w:rPr>
      </w:pPr>
    </w:p>
    <w:p w14:paraId="08DDD4FB" w14:textId="77777777" w:rsidR="00B44907" w:rsidRPr="00E26D1A" w:rsidRDefault="00B44907">
      <w:pPr>
        <w:rPr>
          <w:szCs w:val="22"/>
        </w:rPr>
      </w:pPr>
      <w:commentRangeStart w:id="8"/>
    </w:p>
    <w:p w14:paraId="41406392" w14:textId="77777777" w:rsidR="001D29E6" w:rsidRPr="00E26D1A" w:rsidRDefault="001D29E6">
      <w:pPr>
        <w:ind w:left="567" w:hanging="567"/>
        <w:rPr>
          <w:b/>
          <w:caps/>
          <w:szCs w:val="22"/>
        </w:rPr>
      </w:pPr>
      <w:r w:rsidRPr="00E26D1A">
        <w:rPr>
          <w:b/>
          <w:szCs w:val="22"/>
        </w:rPr>
        <w:t>3.</w:t>
      </w:r>
      <w:r w:rsidRPr="00E26D1A">
        <w:rPr>
          <w:b/>
          <w:szCs w:val="22"/>
        </w:rPr>
        <w:tab/>
        <w:t xml:space="preserve">PHARMACEUTICAL </w:t>
      </w:r>
      <w:r w:rsidRPr="00E26D1A">
        <w:rPr>
          <w:b/>
          <w:caps/>
          <w:szCs w:val="22"/>
        </w:rPr>
        <w:t>form</w:t>
      </w:r>
      <w:commentRangeEnd w:id="8"/>
      <w:r w:rsidR="00292BEA">
        <w:rPr>
          <w:rStyle w:val="CommentReference"/>
        </w:rPr>
        <w:commentReference w:id="8"/>
      </w:r>
    </w:p>
    <w:p w14:paraId="5E38AF54" w14:textId="77777777" w:rsidR="001D29E6" w:rsidRPr="00E26D1A" w:rsidRDefault="001D29E6">
      <w:pPr>
        <w:rPr>
          <w:szCs w:val="22"/>
        </w:rPr>
      </w:pPr>
    </w:p>
    <w:p w14:paraId="3FAB1ACF" w14:textId="77777777" w:rsidR="00292BEA" w:rsidRPr="00663935" w:rsidRDefault="00292BEA" w:rsidP="00292BEA">
      <w:pPr>
        <w:tabs>
          <w:tab w:val="clear" w:pos="567"/>
        </w:tabs>
        <w:autoSpaceDE w:val="0"/>
        <w:autoSpaceDN w:val="0"/>
        <w:adjustRightInd w:val="0"/>
        <w:spacing w:line="240" w:lineRule="auto"/>
      </w:pPr>
      <w:r w:rsidRPr="00663935">
        <w:t>Film</w:t>
      </w:r>
      <w:r>
        <w:noBreakHyphen/>
      </w:r>
      <w:r w:rsidRPr="00663935">
        <w:t>coated tablet</w:t>
      </w:r>
      <w:r>
        <w:t>.</w:t>
      </w:r>
    </w:p>
    <w:p w14:paraId="22304341" w14:textId="77777777" w:rsidR="00292BEA" w:rsidRPr="00663935" w:rsidRDefault="00292BEA" w:rsidP="00292BEA">
      <w:pPr>
        <w:tabs>
          <w:tab w:val="clear" w:pos="567"/>
        </w:tabs>
        <w:autoSpaceDE w:val="0"/>
        <w:autoSpaceDN w:val="0"/>
        <w:adjustRightInd w:val="0"/>
        <w:spacing w:line="240" w:lineRule="auto"/>
        <w:rPr>
          <w:bCs/>
        </w:rPr>
      </w:pPr>
    </w:p>
    <w:p w14:paraId="3090D61A" w14:textId="77777777" w:rsidR="00292BEA" w:rsidRPr="00D1254B" w:rsidRDefault="00292BEA" w:rsidP="00292BEA">
      <w:pPr>
        <w:widowControl w:val="0"/>
        <w:tabs>
          <w:tab w:val="clear" w:pos="567"/>
        </w:tabs>
        <w:spacing w:line="240" w:lineRule="auto"/>
        <w:rPr>
          <w:bCs/>
          <w:u w:val="single"/>
        </w:rPr>
      </w:pPr>
      <w:proofErr w:type="spellStart"/>
      <w:r>
        <w:rPr>
          <w:bCs/>
          <w:u w:val="single"/>
        </w:rPr>
        <w:t>Lorbrena</w:t>
      </w:r>
      <w:proofErr w:type="spellEnd"/>
      <w:r w:rsidRPr="00D1254B">
        <w:rPr>
          <w:bCs/>
          <w:u w:val="single"/>
        </w:rPr>
        <w:t xml:space="preserve"> 25 mg film</w:t>
      </w:r>
      <w:r w:rsidRPr="00D1254B">
        <w:rPr>
          <w:bCs/>
          <w:u w:val="single"/>
        </w:rPr>
        <w:noBreakHyphen/>
        <w:t>coated tablets</w:t>
      </w:r>
    </w:p>
    <w:p w14:paraId="3F7273D8" w14:textId="77777777" w:rsidR="00292BEA" w:rsidRDefault="00292BEA" w:rsidP="00292BEA">
      <w:pPr>
        <w:tabs>
          <w:tab w:val="clear" w:pos="567"/>
        </w:tabs>
        <w:autoSpaceDE w:val="0"/>
        <w:autoSpaceDN w:val="0"/>
        <w:adjustRightInd w:val="0"/>
        <w:spacing w:line="240" w:lineRule="auto"/>
        <w:rPr>
          <w:ins w:id="9" w:author="EMA Label" w:date="2018-09-04T10:52:00Z"/>
        </w:rPr>
      </w:pPr>
    </w:p>
    <w:p w14:paraId="24D2FB7D" w14:textId="77777777" w:rsidR="00292BEA" w:rsidRPr="00663935" w:rsidRDefault="00292BEA" w:rsidP="00292BEA">
      <w:pPr>
        <w:tabs>
          <w:tab w:val="clear" w:pos="567"/>
        </w:tabs>
        <w:autoSpaceDE w:val="0"/>
        <w:autoSpaceDN w:val="0"/>
        <w:adjustRightInd w:val="0"/>
        <w:spacing w:line="240" w:lineRule="auto"/>
        <w:rPr>
          <w:bCs/>
        </w:rPr>
      </w:pPr>
      <w:r>
        <w:t>Round (</w:t>
      </w:r>
      <w:r w:rsidRPr="00663935">
        <w:t>8 mm</w:t>
      </w:r>
      <w:r>
        <w:t>)</w:t>
      </w:r>
      <w:r w:rsidRPr="00663935">
        <w:t xml:space="preserve"> </w:t>
      </w:r>
      <w:r>
        <w:t xml:space="preserve">light pink </w:t>
      </w:r>
      <w:r w:rsidRPr="00663935">
        <w:t>immediate release film</w:t>
      </w:r>
      <w:r>
        <w:noBreakHyphen/>
      </w:r>
      <w:r w:rsidRPr="00663935">
        <w:t>coated tablet, debossed with “Pfizer” on one side and “25” and “LLN” on the other side.</w:t>
      </w:r>
    </w:p>
    <w:p w14:paraId="4D06B1F7" w14:textId="77777777" w:rsidR="00292BEA" w:rsidRPr="00663935" w:rsidRDefault="00292BEA" w:rsidP="00292BEA">
      <w:pPr>
        <w:tabs>
          <w:tab w:val="clear" w:pos="567"/>
        </w:tabs>
        <w:autoSpaceDE w:val="0"/>
        <w:autoSpaceDN w:val="0"/>
        <w:adjustRightInd w:val="0"/>
        <w:spacing w:line="240" w:lineRule="auto"/>
        <w:rPr>
          <w:bCs/>
        </w:rPr>
      </w:pPr>
    </w:p>
    <w:p w14:paraId="14E63C7B" w14:textId="77777777" w:rsidR="00292BEA" w:rsidRPr="00D1254B" w:rsidRDefault="00292BEA" w:rsidP="00292BEA">
      <w:pPr>
        <w:widowControl w:val="0"/>
        <w:tabs>
          <w:tab w:val="clear" w:pos="567"/>
        </w:tabs>
        <w:spacing w:line="240" w:lineRule="auto"/>
        <w:rPr>
          <w:bCs/>
          <w:u w:val="single"/>
        </w:rPr>
      </w:pPr>
      <w:proofErr w:type="spellStart"/>
      <w:r>
        <w:rPr>
          <w:bCs/>
          <w:u w:val="single"/>
        </w:rPr>
        <w:t>Lorbrena</w:t>
      </w:r>
      <w:proofErr w:type="spellEnd"/>
      <w:r w:rsidRPr="00D1254B">
        <w:rPr>
          <w:bCs/>
          <w:u w:val="single"/>
        </w:rPr>
        <w:t xml:space="preserve"> 100 mg film</w:t>
      </w:r>
      <w:r w:rsidRPr="00D1254B">
        <w:rPr>
          <w:bCs/>
          <w:u w:val="single"/>
        </w:rPr>
        <w:noBreakHyphen/>
        <w:t>coated tablets</w:t>
      </w:r>
    </w:p>
    <w:p w14:paraId="5FAAF5CD" w14:textId="77777777" w:rsidR="00292BEA" w:rsidRDefault="00292BEA" w:rsidP="00292BEA">
      <w:pPr>
        <w:tabs>
          <w:tab w:val="clear" w:pos="567"/>
        </w:tabs>
        <w:autoSpaceDE w:val="0"/>
        <w:autoSpaceDN w:val="0"/>
        <w:adjustRightInd w:val="0"/>
        <w:spacing w:line="240" w:lineRule="auto"/>
        <w:rPr>
          <w:ins w:id="10" w:author="EMA Label" w:date="2018-09-04T10:52:00Z"/>
        </w:rPr>
      </w:pPr>
    </w:p>
    <w:p w14:paraId="3CA49F60" w14:textId="77777777" w:rsidR="00292BEA" w:rsidRDefault="00292BEA" w:rsidP="00292BEA">
      <w:pPr>
        <w:tabs>
          <w:tab w:val="clear" w:pos="567"/>
        </w:tabs>
        <w:autoSpaceDE w:val="0"/>
        <w:autoSpaceDN w:val="0"/>
        <w:adjustRightInd w:val="0"/>
        <w:spacing w:line="240" w:lineRule="auto"/>
      </w:pPr>
      <w:r>
        <w:t>O</w:t>
      </w:r>
      <w:r w:rsidRPr="00663935">
        <w:t>val (8.5</w:t>
      </w:r>
      <w:del w:id="11" w:author="Pfizer" w:date="2018-10-19T17:16:00Z">
        <w:r w:rsidRPr="00663935" w:rsidDel="006D726E">
          <w:delText xml:space="preserve"> </w:delText>
        </w:r>
      </w:del>
      <w:ins w:id="12" w:author="Pfizer" w:date="2018-10-19T17:16:00Z">
        <w:r>
          <w:t> </w:t>
        </w:r>
      </w:ins>
      <w:r w:rsidRPr="00663935">
        <w:t>×</w:t>
      </w:r>
      <w:del w:id="13" w:author="Pfizer" w:date="2018-10-19T17:16:00Z">
        <w:r w:rsidRPr="00663935" w:rsidDel="006D726E">
          <w:delText xml:space="preserve"> </w:delText>
        </w:r>
      </w:del>
      <w:ins w:id="14" w:author="Pfizer" w:date="2018-10-19T17:16:00Z">
        <w:r>
          <w:t> </w:t>
        </w:r>
      </w:ins>
      <w:r w:rsidRPr="00663935">
        <w:t xml:space="preserve">17 mm) </w:t>
      </w:r>
      <w:r>
        <w:t xml:space="preserve">dark pink </w:t>
      </w:r>
      <w:r w:rsidRPr="00663935">
        <w:t>immediate release film</w:t>
      </w:r>
      <w:r>
        <w:noBreakHyphen/>
      </w:r>
      <w:r w:rsidRPr="00663935">
        <w:t>coated tablet, debossed with “Pfizer” on one side and “LLN 100” on the other side.</w:t>
      </w:r>
    </w:p>
    <w:p w14:paraId="128300EA" w14:textId="77777777" w:rsidR="001D29E6" w:rsidRPr="00E26D1A" w:rsidRDefault="001D29E6">
      <w:pPr>
        <w:rPr>
          <w:szCs w:val="22"/>
        </w:rPr>
      </w:pPr>
    </w:p>
    <w:p w14:paraId="46C6DF15" w14:textId="77777777" w:rsidR="001D29E6" w:rsidRPr="00E26D1A" w:rsidRDefault="001D29E6">
      <w:pPr>
        <w:rPr>
          <w:szCs w:val="22"/>
        </w:rPr>
      </w:pPr>
    </w:p>
    <w:p w14:paraId="56690CCF" w14:textId="77777777" w:rsidR="001D29E6" w:rsidRPr="00E26D1A" w:rsidRDefault="001D29E6">
      <w:pPr>
        <w:ind w:left="567" w:hanging="567"/>
        <w:rPr>
          <w:caps/>
          <w:szCs w:val="22"/>
        </w:rPr>
      </w:pPr>
      <w:r w:rsidRPr="00E26D1A">
        <w:rPr>
          <w:b/>
          <w:caps/>
          <w:szCs w:val="22"/>
        </w:rPr>
        <w:t>4.</w:t>
      </w:r>
      <w:r w:rsidRPr="00E26D1A">
        <w:rPr>
          <w:b/>
          <w:caps/>
          <w:szCs w:val="22"/>
        </w:rPr>
        <w:tab/>
        <w:t>Clinical particulars</w:t>
      </w:r>
    </w:p>
    <w:p w14:paraId="171D356C" w14:textId="77777777" w:rsidR="001D29E6" w:rsidRPr="00E26D1A" w:rsidRDefault="001D29E6">
      <w:pPr>
        <w:rPr>
          <w:szCs w:val="22"/>
        </w:rPr>
      </w:pPr>
    </w:p>
    <w:p w14:paraId="56972A01" w14:textId="77777777" w:rsidR="001D29E6" w:rsidRPr="00E26D1A" w:rsidRDefault="001D29E6">
      <w:pPr>
        <w:ind w:left="567" w:hanging="567"/>
        <w:rPr>
          <w:szCs w:val="22"/>
        </w:rPr>
      </w:pPr>
      <w:commentRangeStart w:id="15"/>
      <w:r w:rsidRPr="00E26D1A">
        <w:rPr>
          <w:b/>
          <w:szCs w:val="22"/>
        </w:rPr>
        <w:t>4.1</w:t>
      </w:r>
      <w:r w:rsidRPr="00E26D1A">
        <w:rPr>
          <w:b/>
          <w:szCs w:val="22"/>
        </w:rPr>
        <w:tab/>
        <w:t>Therapeutic indications</w:t>
      </w:r>
      <w:commentRangeEnd w:id="15"/>
      <w:r w:rsidR="00A7306E" w:rsidRPr="00E26D1A">
        <w:rPr>
          <w:rStyle w:val="CommentReference"/>
          <w:sz w:val="22"/>
          <w:szCs w:val="22"/>
        </w:rPr>
        <w:commentReference w:id="15"/>
      </w:r>
    </w:p>
    <w:p w14:paraId="003343EE" w14:textId="77777777" w:rsidR="00C53ACC" w:rsidRPr="00E26D1A" w:rsidRDefault="00C53ACC" w:rsidP="005574BE">
      <w:pPr>
        <w:rPr>
          <w:i/>
          <w:color w:val="000000"/>
          <w:szCs w:val="22"/>
        </w:rPr>
      </w:pPr>
    </w:p>
    <w:p w14:paraId="49C1B396" w14:textId="77777777" w:rsidR="00A31226" w:rsidRPr="00E26D1A" w:rsidRDefault="00A31226" w:rsidP="00A31226">
      <w:pPr>
        <w:rPr>
          <w:szCs w:val="22"/>
        </w:rPr>
      </w:pPr>
      <w:r w:rsidRPr="00E26D1A">
        <w:rPr>
          <w:szCs w:val="22"/>
        </w:rPr>
        <w:t>LORBRENA</w:t>
      </w:r>
      <w:r w:rsidRPr="00E26D1A">
        <w:rPr>
          <w:szCs w:val="22"/>
          <w:vertAlign w:val="superscript"/>
        </w:rPr>
        <w:t>®</w:t>
      </w:r>
      <w:r w:rsidRPr="00E26D1A">
        <w:rPr>
          <w:szCs w:val="22"/>
        </w:rPr>
        <w:t xml:space="preserve"> is indicated for the treatment of patients with anaplastic lymphoma kinase (ALK)</w:t>
      </w:r>
      <w:r w:rsidRPr="00E26D1A">
        <w:rPr>
          <w:szCs w:val="22"/>
        </w:rPr>
        <w:noBreakHyphen/>
        <w:t xml:space="preserve">positive metastatic non-small cell lung cancer (NSCLC) whose disease has progressed on </w:t>
      </w:r>
    </w:p>
    <w:p w14:paraId="27136F31" w14:textId="77777777" w:rsidR="00A31226" w:rsidRPr="00E26D1A" w:rsidRDefault="00A31226" w:rsidP="00A31226">
      <w:pPr>
        <w:numPr>
          <w:ilvl w:val="1"/>
          <w:numId w:val="41"/>
        </w:numPr>
        <w:tabs>
          <w:tab w:val="clear" w:pos="567"/>
          <w:tab w:val="clear" w:pos="1440"/>
          <w:tab w:val="num" w:pos="426"/>
        </w:tabs>
        <w:spacing w:line="240" w:lineRule="auto"/>
        <w:ind w:left="0" w:firstLine="0"/>
        <w:rPr>
          <w:szCs w:val="22"/>
        </w:rPr>
      </w:pPr>
      <w:proofErr w:type="spellStart"/>
      <w:r w:rsidRPr="00E26D1A">
        <w:rPr>
          <w:szCs w:val="22"/>
        </w:rPr>
        <w:t>crizotinib</w:t>
      </w:r>
      <w:proofErr w:type="spellEnd"/>
      <w:r w:rsidRPr="00E26D1A">
        <w:rPr>
          <w:szCs w:val="22"/>
        </w:rPr>
        <w:t xml:space="preserve"> and at least one other ALK inhibitor for metastatic disease; or </w:t>
      </w:r>
    </w:p>
    <w:p w14:paraId="2F9D69AB" w14:textId="77777777" w:rsidR="00A31226" w:rsidRPr="00E26D1A" w:rsidRDefault="00A31226" w:rsidP="00A31226">
      <w:pPr>
        <w:numPr>
          <w:ilvl w:val="1"/>
          <w:numId w:val="41"/>
        </w:numPr>
        <w:tabs>
          <w:tab w:val="clear" w:pos="567"/>
          <w:tab w:val="clear" w:pos="1440"/>
          <w:tab w:val="num" w:pos="426"/>
        </w:tabs>
        <w:spacing w:line="240" w:lineRule="auto"/>
        <w:ind w:left="0" w:firstLine="0"/>
        <w:rPr>
          <w:szCs w:val="22"/>
        </w:rPr>
      </w:pPr>
      <w:proofErr w:type="spellStart"/>
      <w:r w:rsidRPr="00E26D1A">
        <w:rPr>
          <w:szCs w:val="22"/>
        </w:rPr>
        <w:t>alectinib</w:t>
      </w:r>
      <w:proofErr w:type="spellEnd"/>
      <w:r w:rsidRPr="00E26D1A">
        <w:rPr>
          <w:szCs w:val="22"/>
        </w:rPr>
        <w:t xml:space="preserve"> as the first ALK inhibitor therapy for metastatic disease; or </w:t>
      </w:r>
    </w:p>
    <w:p w14:paraId="44EB87CF" w14:textId="77777777" w:rsidR="00A31226" w:rsidRPr="00E26D1A" w:rsidRDefault="00A31226" w:rsidP="00A31226">
      <w:pPr>
        <w:numPr>
          <w:ilvl w:val="1"/>
          <w:numId w:val="41"/>
        </w:numPr>
        <w:tabs>
          <w:tab w:val="clear" w:pos="567"/>
          <w:tab w:val="clear" w:pos="1440"/>
          <w:tab w:val="num" w:pos="426"/>
        </w:tabs>
        <w:spacing w:line="240" w:lineRule="auto"/>
        <w:ind w:left="0" w:firstLine="0"/>
        <w:rPr>
          <w:szCs w:val="22"/>
        </w:rPr>
      </w:pPr>
      <w:proofErr w:type="spellStart"/>
      <w:r w:rsidRPr="00E26D1A">
        <w:rPr>
          <w:szCs w:val="22"/>
        </w:rPr>
        <w:t>ceritinib</w:t>
      </w:r>
      <w:proofErr w:type="spellEnd"/>
      <w:r w:rsidRPr="00E26D1A">
        <w:rPr>
          <w:szCs w:val="22"/>
        </w:rPr>
        <w:t xml:space="preserve"> as the first ALK inhibitor therapy for metastatic disease.</w:t>
      </w:r>
    </w:p>
    <w:p w14:paraId="1AC5DD01" w14:textId="77777777" w:rsidR="00A31226" w:rsidRPr="00E26D1A" w:rsidRDefault="00A31226" w:rsidP="00A31226">
      <w:pPr>
        <w:rPr>
          <w:szCs w:val="22"/>
        </w:rPr>
      </w:pPr>
    </w:p>
    <w:p w14:paraId="33BC29CF" w14:textId="77777777" w:rsidR="00A31226" w:rsidRPr="00E26D1A" w:rsidRDefault="00A31226" w:rsidP="00A31226">
      <w:pPr>
        <w:rPr>
          <w:szCs w:val="22"/>
        </w:rPr>
      </w:pPr>
      <w:r w:rsidRPr="00E26D1A">
        <w:rPr>
          <w:szCs w:val="22"/>
        </w:rPr>
        <w:t xml:space="preserve">This indication is approved under accelerated approval based on </w:t>
      </w:r>
      <w:proofErr w:type="spellStart"/>
      <w:r w:rsidRPr="00E26D1A">
        <w:rPr>
          <w:szCs w:val="22"/>
        </w:rPr>
        <w:t>tumor</w:t>
      </w:r>
      <w:proofErr w:type="spellEnd"/>
      <w:r w:rsidRPr="00E26D1A">
        <w:rPr>
          <w:szCs w:val="22"/>
        </w:rPr>
        <w:t xml:space="preserve"> response rate and duration of response </w:t>
      </w:r>
      <w:r w:rsidRPr="00E26D1A">
        <w:rPr>
          <w:i/>
          <w:szCs w:val="22"/>
        </w:rPr>
        <w:t xml:space="preserve">[see </w:t>
      </w:r>
      <w:r w:rsidR="00292BEA" w:rsidRPr="00E26D1A">
        <w:rPr>
          <w:i/>
          <w:szCs w:val="22"/>
        </w:rPr>
        <w:t>5.1 Pharmacodynamic properties</w:t>
      </w:r>
      <w:r w:rsidRPr="00E26D1A">
        <w:rPr>
          <w:i/>
          <w:szCs w:val="22"/>
        </w:rPr>
        <w:t>]</w:t>
      </w:r>
      <w:r w:rsidRPr="00E26D1A">
        <w:rPr>
          <w:szCs w:val="22"/>
        </w:rPr>
        <w:t xml:space="preserve">. Continued approval for this indication may be contingent upon verification and description of clinical benefit in a confirmatory trial. </w:t>
      </w:r>
    </w:p>
    <w:p w14:paraId="549CB7C0" w14:textId="77777777" w:rsidR="005574BE" w:rsidRPr="00E26D1A" w:rsidRDefault="005574BE" w:rsidP="005574BE">
      <w:pPr>
        <w:rPr>
          <w:color w:val="000000"/>
          <w:szCs w:val="22"/>
        </w:rPr>
      </w:pPr>
    </w:p>
    <w:p w14:paraId="1B421A84" w14:textId="77777777" w:rsidR="001D29E6" w:rsidRPr="00E26D1A" w:rsidRDefault="001D29E6">
      <w:pPr>
        <w:ind w:left="567" w:hanging="567"/>
        <w:rPr>
          <w:b/>
          <w:szCs w:val="22"/>
        </w:rPr>
      </w:pPr>
      <w:commentRangeStart w:id="16"/>
      <w:r w:rsidRPr="00E26D1A">
        <w:rPr>
          <w:b/>
          <w:szCs w:val="22"/>
        </w:rPr>
        <w:lastRenderedPageBreak/>
        <w:t>4.2</w:t>
      </w:r>
      <w:r w:rsidRPr="00E26D1A">
        <w:rPr>
          <w:b/>
          <w:szCs w:val="22"/>
        </w:rPr>
        <w:tab/>
        <w:t>Posology and method of administration</w:t>
      </w:r>
      <w:commentRangeEnd w:id="16"/>
      <w:r w:rsidR="00A7306E" w:rsidRPr="00E26D1A">
        <w:rPr>
          <w:rStyle w:val="CommentReference"/>
          <w:sz w:val="22"/>
          <w:szCs w:val="22"/>
        </w:rPr>
        <w:commentReference w:id="16"/>
      </w:r>
    </w:p>
    <w:p w14:paraId="520004A8" w14:textId="77777777" w:rsidR="001D29E6" w:rsidRPr="00E26D1A" w:rsidRDefault="001D29E6">
      <w:pPr>
        <w:ind w:left="567" w:hanging="567"/>
        <w:rPr>
          <w:szCs w:val="22"/>
        </w:rPr>
      </w:pPr>
    </w:p>
    <w:p w14:paraId="65BF7E8A" w14:textId="77777777" w:rsidR="00A31226" w:rsidRPr="00E26D1A" w:rsidRDefault="00186279" w:rsidP="0019169C">
      <w:pPr>
        <w:tabs>
          <w:tab w:val="left" w:pos="540"/>
        </w:tabs>
        <w:rPr>
          <w:b/>
          <w:szCs w:val="22"/>
        </w:rPr>
      </w:pPr>
      <w:r w:rsidRPr="00E26D1A">
        <w:rPr>
          <w:b/>
          <w:szCs w:val="22"/>
        </w:rPr>
        <w:t xml:space="preserve"> </w:t>
      </w:r>
    </w:p>
    <w:p w14:paraId="7E666858" w14:textId="77777777" w:rsidR="00A31226" w:rsidRPr="00E26D1A" w:rsidRDefault="00A31226" w:rsidP="00A31226">
      <w:pPr>
        <w:tabs>
          <w:tab w:val="left" w:pos="0"/>
        </w:tabs>
        <w:rPr>
          <w:b/>
          <w:szCs w:val="22"/>
        </w:rPr>
      </w:pPr>
    </w:p>
    <w:p w14:paraId="39BDED9B" w14:textId="77777777" w:rsidR="00A31226" w:rsidRPr="00E26D1A" w:rsidRDefault="00A31226" w:rsidP="00A31226">
      <w:pPr>
        <w:rPr>
          <w:szCs w:val="22"/>
        </w:rPr>
      </w:pPr>
      <w:r w:rsidRPr="00E26D1A">
        <w:rPr>
          <w:szCs w:val="22"/>
        </w:rPr>
        <w:t>The recommended dosage of LORBRENA is 100 mg orally once daily, with or without food, until disease progression or unacceptable toxicity</w:t>
      </w:r>
      <w:r w:rsidRPr="00E26D1A">
        <w:rPr>
          <w:i/>
          <w:szCs w:val="22"/>
        </w:rPr>
        <w:t xml:space="preserve"> [see </w:t>
      </w:r>
      <w:r w:rsidR="00292BEA" w:rsidRPr="00E26D1A">
        <w:rPr>
          <w:i/>
          <w:szCs w:val="22"/>
        </w:rPr>
        <w:t>5.2 Pharmacokinetic properties</w:t>
      </w:r>
      <w:r w:rsidRPr="00E26D1A">
        <w:rPr>
          <w:i/>
          <w:szCs w:val="22"/>
        </w:rPr>
        <w:t>]</w:t>
      </w:r>
      <w:r w:rsidRPr="00E26D1A">
        <w:rPr>
          <w:szCs w:val="22"/>
        </w:rPr>
        <w:t>.</w:t>
      </w:r>
    </w:p>
    <w:p w14:paraId="4651340A" w14:textId="77777777" w:rsidR="00A31226" w:rsidRPr="00E26D1A" w:rsidRDefault="00A31226" w:rsidP="00A31226">
      <w:pPr>
        <w:rPr>
          <w:szCs w:val="22"/>
        </w:rPr>
      </w:pPr>
    </w:p>
    <w:p w14:paraId="34465094" w14:textId="77777777" w:rsidR="00A31226" w:rsidRPr="00E26D1A" w:rsidRDefault="00A31226" w:rsidP="00A31226">
      <w:pPr>
        <w:pStyle w:val="CommentText"/>
        <w:rPr>
          <w:sz w:val="22"/>
          <w:szCs w:val="22"/>
        </w:rPr>
      </w:pPr>
      <w:r w:rsidRPr="00E26D1A">
        <w:rPr>
          <w:sz w:val="22"/>
          <w:szCs w:val="22"/>
        </w:rPr>
        <w:t>Swallow tablets whole. Do not chew, crush or split tablets. Do not ingest if tablets are broken, cracked, or otherwise not intact.</w:t>
      </w:r>
    </w:p>
    <w:p w14:paraId="088E1BA8" w14:textId="77777777" w:rsidR="00A31226" w:rsidRPr="00E26D1A" w:rsidRDefault="00A31226" w:rsidP="00A31226">
      <w:pPr>
        <w:pStyle w:val="CommentText"/>
        <w:rPr>
          <w:sz w:val="22"/>
          <w:szCs w:val="22"/>
        </w:rPr>
      </w:pPr>
    </w:p>
    <w:p w14:paraId="4EC79FFF" w14:textId="77777777" w:rsidR="00A31226" w:rsidRPr="00E26D1A" w:rsidRDefault="00A31226" w:rsidP="00A31226">
      <w:pPr>
        <w:rPr>
          <w:szCs w:val="22"/>
        </w:rPr>
      </w:pPr>
      <w:r w:rsidRPr="00E26D1A">
        <w:rPr>
          <w:szCs w:val="22"/>
        </w:rPr>
        <w:t xml:space="preserve">Take LORBRENA at the same time each day. If a dose is missed, then take the missed dose unless the next dose is due within 4 hours. Do not take 2 doses at the same time to make up for a missed dose. </w:t>
      </w:r>
    </w:p>
    <w:p w14:paraId="5B51DAAB" w14:textId="77777777" w:rsidR="00A31226" w:rsidRPr="00E26D1A" w:rsidRDefault="00A31226" w:rsidP="00A31226">
      <w:pPr>
        <w:rPr>
          <w:szCs w:val="22"/>
        </w:rPr>
      </w:pPr>
    </w:p>
    <w:p w14:paraId="6E3EB493" w14:textId="77777777" w:rsidR="00A31226" w:rsidRPr="00E26D1A" w:rsidRDefault="00A31226" w:rsidP="00A31226">
      <w:pPr>
        <w:rPr>
          <w:szCs w:val="22"/>
        </w:rPr>
      </w:pPr>
      <w:r w:rsidRPr="00E26D1A">
        <w:rPr>
          <w:szCs w:val="22"/>
        </w:rPr>
        <w:t xml:space="preserve">Do not take an additional dose if vomiting occurs after LORBRENA but continue with the next scheduled dose. </w:t>
      </w:r>
    </w:p>
    <w:p w14:paraId="76A25F2A" w14:textId="77777777" w:rsidR="00A31226" w:rsidRPr="00E26D1A" w:rsidRDefault="00A31226" w:rsidP="00A31226">
      <w:pPr>
        <w:rPr>
          <w:szCs w:val="22"/>
        </w:rPr>
      </w:pPr>
    </w:p>
    <w:p w14:paraId="4E29C086" w14:textId="77777777" w:rsidR="00A31226" w:rsidRPr="00E26D1A" w:rsidRDefault="00A31226" w:rsidP="00A31226">
      <w:pPr>
        <w:tabs>
          <w:tab w:val="left" w:pos="540"/>
        </w:tabs>
        <w:rPr>
          <w:b/>
          <w:szCs w:val="22"/>
        </w:rPr>
      </w:pPr>
      <w:r w:rsidRPr="00E26D1A">
        <w:rPr>
          <w:b/>
          <w:szCs w:val="22"/>
        </w:rPr>
        <w:t xml:space="preserve">Dosage Modifications for Adverse Reactions </w:t>
      </w:r>
    </w:p>
    <w:p w14:paraId="32CBAEAB" w14:textId="77777777" w:rsidR="00A31226" w:rsidRPr="00E26D1A" w:rsidRDefault="00A31226" w:rsidP="00A31226">
      <w:pPr>
        <w:pStyle w:val="CommentText"/>
        <w:rPr>
          <w:sz w:val="22"/>
          <w:szCs w:val="22"/>
        </w:rPr>
      </w:pPr>
    </w:p>
    <w:p w14:paraId="4AF8B5BB" w14:textId="77777777" w:rsidR="00A31226" w:rsidRPr="00E26D1A" w:rsidRDefault="00A31226" w:rsidP="00A31226">
      <w:pPr>
        <w:pStyle w:val="CommentText"/>
        <w:rPr>
          <w:sz w:val="22"/>
          <w:szCs w:val="22"/>
        </w:rPr>
      </w:pPr>
      <w:r w:rsidRPr="00E26D1A">
        <w:rPr>
          <w:sz w:val="22"/>
          <w:szCs w:val="22"/>
        </w:rPr>
        <w:t>The recommended dose reductions are:</w:t>
      </w:r>
    </w:p>
    <w:p w14:paraId="42609815" w14:textId="77777777" w:rsidR="00A31226" w:rsidRPr="00E26D1A" w:rsidRDefault="00A31226" w:rsidP="00A31226">
      <w:pPr>
        <w:numPr>
          <w:ilvl w:val="1"/>
          <w:numId w:val="41"/>
        </w:numPr>
        <w:tabs>
          <w:tab w:val="clear" w:pos="567"/>
          <w:tab w:val="clear" w:pos="1440"/>
          <w:tab w:val="num" w:pos="426"/>
        </w:tabs>
        <w:spacing w:line="240" w:lineRule="auto"/>
        <w:ind w:left="0" w:firstLine="0"/>
        <w:rPr>
          <w:szCs w:val="22"/>
        </w:rPr>
      </w:pPr>
      <w:r w:rsidRPr="00E26D1A">
        <w:rPr>
          <w:szCs w:val="22"/>
        </w:rPr>
        <w:t>First dose reduction: LORBRENA 75 mg orally once daily</w:t>
      </w:r>
    </w:p>
    <w:p w14:paraId="0EB72C9B" w14:textId="77777777" w:rsidR="00A31226" w:rsidRPr="00E26D1A" w:rsidRDefault="00A31226" w:rsidP="00A31226">
      <w:pPr>
        <w:numPr>
          <w:ilvl w:val="1"/>
          <w:numId w:val="41"/>
        </w:numPr>
        <w:tabs>
          <w:tab w:val="clear" w:pos="567"/>
          <w:tab w:val="clear" w:pos="1440"/>
          <w:tab w:val="num" w:pos="426"/>
        </w:tabs>
        <w:spacing w:line="240" w:lineRule="auto"/>
        <w:ind w:left="0" w:firstLine="0"/>
        <w:rPr>
          <w:szCs w:val="22"/>
        </w:rPr>
      </w:pPr>
      <w:r w:rsidRPr="00E26D1A">
        <w:rPr>
          <w:szCs w:val="22"/>
        </w:rPr>
        <w:t>Second dose reduction: LORBRENA 50 mg orally once daily</w:t>
      </w:r>
    </w:p>
    <w:p w14:paraId="2436FB05" w14:textId="77777777" w:rsidR="00A31226" w:rsidRPr="00E26D1A" w:rsidRDefault="00A31226" w:rsidP="00A31226">
      <w:pPr>
        <w:pStyle w:val="CommentText"/>
        <w:rPr>
          <w:sz w:val="22"/>
          <w:szCs w:val="22"/>
        </w:rPr>
      </w:pPr>
    </w:p>
    <w:p w14:paraId="6C48B7F2" w14:textId="77777777" w:rsidR="00A31226" w:rsidRPr="00E26D1A" w:rsidRDefault="00A31226" w:rsidP="00A31226">
      <w:pPr>
        <w:pStyle w:val="CommentText"/>
        <w:rPr>
          <w:sz w:val="22"/>
          <w:szCs w:val="22"/>
        </w:rPr>
      </w:pPr>
      <w:r w:rsidRPr="00E26D1A">
        <w:rPr>
          <w:sz w:val="22"/>
          <w:szCs w:val="22"/>
        </w:rPr>
        <w:t>Permanently discontinue LORBRENA in patients who are unable to tolerate 50 mg orally once daily.</w:t>
      </w:r>
    </w:p>
    <w:p w14:paraId="3CC5A38B" w14:textId="77777777" w:rsidR="00A31226" w:rsidRPr="00E26D1A" w:rsidRDefault="00A31226" w:rsidP="00A31226">
      <w:pPr>
        <w:pStyle w:val="CommentText"/>
        <w:rPr>
          <w:sz w:val="22"/>
          <w:szCs w:val="22"/>
        </w:rPr>
      </w:pPr>
    </w:p>
    <w:p w14:paraId="051FE33E" w14:textId="77777777" w:rsidR="00A31226" w:rsidRPr="00E26D1A" w:rsidRDefault="00A31226" w:rsidP="00A31226">
      <w:pPr>
        <w:rPr>
          <w:szCs w:val="22"/>
        </w:rPr>
      </w:pPr>
      <w:r w:rsidRPr="00E26D1A">
        <w:rPr>
          <w:szCs w:val="22"/>
        </w:rPr>
        <w:t xml:space="preserve">Dosage modifications for adverse reactions of LORBRENA are provided in Table 1. </w:t>
      </w:r>
    </w:p>
    <w:p w14:paraId="335D6989" w14:textId="77777777" w:rsidR="00A31226" w:rsidRPr="00E26D1A" w:rsidRDefault="00A31226" w:rsidP="00A31226">
      <w:pPr>
        <w:rPr>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2"/>
        <w:gridCol w:w="5669"/>
      </w:tblGrid>
      <w:tr w:rsidR="00A31226" w:rsidRPr="00E26D1A" w14:paraId="0C81209B" w14:textId="77777777" w:rsidTr="00305FB9">
        <w:trPr>
          <w:tblHeader/>
        </w:trPr>
        <w:tc>
          <w:tcPr>
            <w:tcW w:w="10440" w:type="dxa"/>
            <w:gridSpan w:val="2"/>
            <w:tcBorders>
              <w:top w:val="nil"/>
              <w:left w:val="nil"/>
              <w:right w:val="nil"/>
            </w:tcBorders>
            <w:shd w:val="clear" w:color="auto" w:fill="auto"/>
          </w:tcPr>
          <w:p w14:paraId="21A68676" w14:textId="77777777" w:rsidR="00A31226" w:rsidRPr="00E26D1A" w:rsidRDefault="00A31226" w:rsidP="00305FB9">
            <w:pPr>
              <w:pStyle w:val="Paragraph"/>
              <w:keepNext/>
              <w:overflowPunct w:val="0"/>
              <w:autoSpaceDE w:val="0"/>
              <w:autoSpaceDN w:val="0"/>
              <w:adjustRightInd w:val="0"/>
              <w:spacing w:before="120" w:after="120"/>
              <w:textAlignment w:val="baseline"/>
              <w:rPr>
                <w:b/>
                <w:color w:val="000000"/>
                <w:kern w:val="32"/>
                <w:sz w:val="22"/>
                <w:szCs w:val="22"/>
                <w:lang w:val="en-GB"/>
              </w:rPr>
            </w:pPr>
            <w:r w:rsidRPr="00E26D1A">
              <w:rPr>
                <w:b/>
                <w:sz w:val="22"/>
                <w:szCs w:val="22"/>
                <w:lang w:val="en-GB"/>
              </w:rPr>
              <w:t>Table 1</w:t>
            </w:r>
            <w:r w:rsidRPr="00E26D1A">
              <w:rPr>
                <w:b/>
                <w:sz w:val="22"/>
                <w:szCs w:val="22"/>
              </w:rPr>
              <w:t xml:space="preserve"> </w:t>
            </w:r>
            <w:r w:rsidRPr="00E26D1A">
              <w:rPr>
                <w:b/>
                <w:sz w:val="22"/>
                <w:szCs w:val="22"/>
              </w:rPr>
              <w:tab/>
              <w:t>Recommended LORBRENA Dosage Modifications for Adverse Reactions</w:t>
            </w:r>
          </w:p>
        </w:tc>
      </w:tr>
      <w:tr w:rsidR="00A31226" w:rsidRPr="00E26D1A" w14:paraId="4DAF4952" w14:textId="77777777" w:rsidTr="00305FB9">
        <w:trPr>
          <w:tblHeader/>
        </w:trPr>
        <w:tc>
          <w:tcPr>
            <w:tcW w:w="4140" w:type="dxa"/>
            <w:shd w:val="clear" w:color="auto" w:fill="auto"/>
          </w:tcPr>
          <w:p w14:paraId="50CC9594" w14:textId="77777777" w:rsidR="00A31226" w:rsidRPr="00E26D1A" w:rsidRDefault="00A31226" w:rsidP="00305FB9">
            <w:pPr>
              <w:pStyle w:val="Paragraph"/>
              <w:keepNext/>
              <w:overflowPunct w:val="0"/>
              <w:autoSpaceDE w:val="0"/>
              <w:autoSpaceDN w:val="0"/>
              <w:adjustRightInd w:val="0"/>
              <w:spacing w:before="120" w:after="120"/>
              <w:textAlignment w:val="baseline"/>
              <w:rPr>
                <w:color w:val="000000"/>
                <w:kern w:val="32"/>
                <w:sz w:val="22"/>
                <w:szCs w:val="22"/>
                <w:lang w:val="en-GB"/>
              </w:rPr>
            </w:pPr>
            <w:r w:rsidRPr="00E26D1A">
              <w:rPr>
                <w:b/>
                <w:color w:val="000000"/>
                <w:kern w:val="32"/>
                <w:sz w:val="22"/>
                <w:szCs w:val="22"/>
                <w:lang w:val="en-GB"/>
              </w:rPr>
              <w:t xml:space="preserve">Adverse </w:t>
            </w:r>
            <w:proofErr w:type="spellStart"/>
            <w:r w:rsidRPr="00E26D1A">
              <w:rPr>
                <w:b/>
                <w:color w:val="000000"/>
                <w:kern w:val="32"/>
                <w:sz w:val="22"/>
                <w:szCs w:val="22"/>
                <w:lang w:val="en-GB"/>
              </w:rPr>
              <w:t>Reaction</w:t>
            </w:r>
            <w:r w:rsidRPr="00E26D1A">
              <w:rPr>
                <w:b/>
                <w:color w:val="000000"/>
                <w:kern w:val="32"/>
                <w:sz w:val="22"/>
                <w:szCs w:val="22"/>
                <w:vertAlign w:val="superscript"/>
                <w:lang w:val="en-GB"/>
              </w:rPr>
              <w:t>a</w:t>
            </w:r>
            <w:proofErr w:type="spellEnd"/>
          </w:p>
        </w:tc>
        <w:tc>
          <w:tcPr>
            <w:tcW w:w="6300" w:type="dxa"/>
            <w:shd w:val="clear" w:color="auto" w:fill="auto"/>
          </w:tcPr>
          <w:p w14:paraId="53931C3E" w14:textId="77777777" w:rsidR="00A31226" w:rsidRPr="00E26D1A" w:rsidRDefault="00A31226" w:rsidP="00305FB9">
            <w:pPr>
              <w:pStyle w:val="Paragraph"/>
              <w:keepNext/>
              <w:overflowPunct w:val="0"/>
              <w:autoSpaceDE w:val="0"/>
              <w:autoSpaceDN w:val="0"/>
              <w:adjustRightInd w:val="0"/>
              <w:spacing w:before="120" w:after="120"/>
              <w:textAlignment w:val="baseline"/>
              <w:rPr>
                <w:b/>
                <w:color w:val="000000"/>
                <w:kern w:val="32"/>
                <w:sz w:val="22"/>
                <w:szCs w:val="22"/>
                <w:lang w:val="en-GB"/>
              </w:rPr>
            </w:pPr>
            <w:r w:rsidRPr="00E26D1A">
              <w:rPr>
                <w:b/>
                <w:color w:val="000000"/>
                <w:kern w:val="32"/>
                <w:sz w:val="22"/>
                <w:szCs w:val="22"/>
                <w:lang w:val="en-GB"/>
              </w:rPr>
              <w:t>Dosage Modifications</w:t>
            </w:r>
          </w:p>
        </w:tc>
      </w:tr>
      <w:tr w:rsidR="00A31226" w:rsidRPr="00E26D1A" w14:paraId="0B576D2D" w14:textId="77777777" w:rsidTr="00305FB9">
        <w:tc>
          <w:tcPr>
            <w:tcW w:w="10440" w:type="dxa"/>
            <w:gridSpan w:val="2"/>
            <w:shd w:val="clear" w:color="auto" w:fill="auto"/>
          </w:tcPr>
          <w:p w14:paraId="589C9D9D" w14:textId="77777777" w:rsidR="00A31226" w:rsidRPr="00E26D1A" w:rsidRDefault="00A31226" w:rsidP="00305FB9">
            <w:pPr>
              <w:pStyle w:val="Paragraph"/>
              <w:keepNext/>
              <w:widowControl w:val="0"/>
              <w:overflowPunct w:val="0"/>
              <w:autoSpaceDE w:val="0"/>
              <w:autoSpaceDN w:val="0"/>
              <w:adjustRightInd w:val="0"/>
              <w:spacing w:before="120" w:after="120"/>
              <w:textAlignment w:val="baseline"/>
              <w:rPr>
                <w:b/>
                <w:color w:val="000000"/>
                <w:kern w:val="32"/>
                <w:sz w:val="22"/>
                <w:szCs w:val="22"/>
                <w:lang w:val="en-GB"/>
              </w:rPr>
            </w:pPr>
            <w:r w:rsidRPr="00E26D1A">
              <w:rPr>
                <w:b/>
                <w:color w:val="000000"/>
                <w:kern w:val="32"/>
                <w:sz w:val="22"/>
                <w:szCs w:val="22"/>
                <w:lang w:val="en-GB"/>
              </w:rPr>
              <w:t>Central Nervous System Effects</w:t>
            </w:r>
            <w:r w:rsidRPr="00E26D1A">
              <w:rPr>
                <w:i/>
                <w:color w:val="000000"/>
                <w:kern w:val="32"/>
                <w:sz w:val="22"/>
                <w:szCs w:val="22"/>
                <w:lang w:val="en-GB"/>
              </w:rPr>
              <w:t xml:space="preserve"> [see </w:t>
            </w:r>
            <w:r w:rsidR="004F787C" w:rsidRPr="00E26D1A">
              <w:rPr>
                <w:i/>
                <w:color w:val="000000"/>
                <w:kern w:val="32"/>
                <w:sz w:val="22"/>
                <w:szCs w:val="22"/>
                <w:lang w:val="en-GB"/>
              </w:rPr>
              <w:t xml:space="preserve"> 4.4 Special warnings and precautions for use </w:t>
            </w:r>
            <w:r w:rsidRPr="00E26D1A">
              <w:rPr>
                <w:i/>
                <w:color w:val="000000"/>
                <w:kern w:val="32"/>
                <w:sz w:val="22"/>
                <w:szCs w:val="22"/>
                <w:lang w:val="en-GB"/>
              </w:rPr>
              <w:t>]</w:t>
            </w:r>
          </w:p>
        </w:tc>
      </w:tr>
      <w:tr w:rsidR="00A31226" w:rsidRPr="00E26D1A" w14:paraId="2E5715E6" w14:textId="77777777" w:rsidTr="00305FB9">
        <w:tc>
          <w:tcPr>
            <w:tcW w:w="4140" w:type="dxa"/>
            <w:shd w:val="clear" w:color="auto" w:fill="auto"/>
            <w:vAlign w:val="center"/>
          </w:tcPr>
          <w:p w14:paraId="3404025C" w14:textId="77777777" w:rsidR="00A31226" w:rsidRPr="00E26D1A" w:rsidRDefault="00A31226" w:rsidP="00305FB9">
            <w:pPr>
              <w:pStyle w:val="Paragraph"/>
              <w:keepNext/>
              <w:widowControl w:val="0"/>
              <w:spacing w:after="0"/>
              <w:rPr>
                <w:color w:val="000000"/>
                <w:kern w:val="32"/>
                <w:sz w:val="22"/>
                <w:szCs w:val="22"/>
                <w:lang w:val="en-GB"/>
              </w:rPr>
            </w:pPr>
            <w:r w:rsidRPr="00E26D1A">
              <w:rPr>
                <w:color w:val="000000"/>
                <w:kern w:val="32"/>
                <w:sz w:val="22"/>
                <w:szCs w:val="22"/>
                <w:lang w:val="en-GB"/>
              </w:rPr>
              <w:t>Grade 1</w:t>
            </w:r>
          </w:p>
        </w:tc>
        <w:tc>
          <w:tcPr>
            <w:tcW w:w="6300" w:type="dxa"/>
            <w:shd w:val="clear" w:color="auto" w:fill="auto"/>
            <w:vAlign w:val="center"/>
          </w:tcPr>
          <w:p w14:paraId="18DB40F1" w14:textId="77777777" w:rsidR="00A31226" w:rsidRPr="00E26D1A" w:rsidRDefault="00A31226" w:rsidP="00305FB9">
            <w:pPr>
              <w:pStyle w:val="Paragraph"/>
              <w:keepNext/>
              <w:widowControl w:val="0"/>
              <w:spacing w:after="0"/>
              <w:rPr>
                <w:color w:val="000000"/>
                <w:kern w:val="32"/>
                <w:sz w:val="22"/>
                <w:szCs w:val="22"/>
                <w:lang w:val="en-GB"/>
              </w:rPr>
            </w:pPr>
            <w:r w:rsidRPr="00E26D1A">
              <w:rPr>
                <w:color w:val="000000"/>
                <w:kern w:val="32"/>
                <w:sz w:val="22"/>
                <w:szCs w:val="22"/>
                <w:lang w:val="en-GB"/>
              </w:rPr>
              <w:t>Continue at the same dose or withhold the dose until recovery to baseline. Resume LORBRENA at the same dose or at a reduced dose.</w:t>
            </w:r>
          </w:p>
        </w:tc>
      </w:tr>
      <w:tr w:rsidR="00A31226" w:rsidRPr="00E26D1A" w14:paraId="765365EA" w14:textId="77777777" w:rsidTr="00305FB9">
        <w:tc>
          <w:tcPr>
            <w:tcW w:w="4140" w:type="dxa"/>
            <w:shd w:val="clear" w:color="auto" w:fill="auto"/>
            <w:vAlign w:val="center"/>
          </w:tcPr>
          <w:p w14:paraId="5DEFE2CF" w14:textId="77777777" w:rsidR="00A31226" w:rsidRPr="00E26D1A" w:rsidRDefault="00A31226" w:rsidP="00305FB9">
            <w:pPr>
              <w:pStyle w:val="Paragraph"/>
              <w:keepNext/>
              <w:widowControl w:val="0"/>
              <w:spacing w:after="0"/>
              <w:rPr>
                <w:color w:val="000000"/>
                <w:kern w:val="32"/>
                <w:sz w:val="22"/>
                <w:szCs w:val="22"/>
                <w:lang w:val="en-GB"/>
              </w:rPr>
            </w:pPr>
            <w:r w:rsidRPr="00E26D1A">
              <w:rPr>
                <w:color w:val="000000"/>
                <w:kern w:val="32"/>
                <w:sz w:val="22"/>
                <w:szCs w:val="22"/>
                <w:lang w:val="en-GB"/>
              </w:rPr>
              <w:t xml:space="preserve">Grade 2 </w:t>
            </w:r>
            <w:r w:rsidRPr="00E26D1A">
              <w:rPr>
                <w:color w:val="000000"/>
                <w:kern w:val="32"/>
                <w:sz w:val="22"/>
                <w:szCs w:val="22"/>
                <w:u w:val="single"/>
                <w:lang w:val="en-GB"/>
              </w:rPr>
              <w:t xml:space="preserve">OR </w:t>
            </w:r>
            <w:r w:rsidRPr="00E26D1A">
              <w:rPr>
                <w:color w:val="000000"/>
                <w:kern w:val="32"/>
                <w:sz w:val="22"/>
                <w:szCs w:val="22"/>
                <w:lang w:val="en-GB"/>
              </w:rPr>
              <w:t>Grade 3</w:t>
            </w:r>
          </w:p>
        </w:tc>
        <w:tc>
          <w:tcPr>
            <w:tcW w:w="6300" w:type="dxa"/>
            <w:shd w:val="clear" w:color="auto" w:fill="auto"/>
            <w:vAlign w:val="center"/>
          </w:tcPr>
          <w:p w14:paraId="56DCF943" w14:textId="77777777" w:rsidR="00A31226" w:rsidRPr="00E26D1A" w:rsidRDefault="00A31226" w:rsidP="00305FB9">
            <w:pPr>
              <w:pStyle w:val="Paragraph"/>
              <w:keepNext/>
              <w:widowControl w:val="0"/>
              <w:spacing w:after="0"/>
              <w:rPr>
                <w:color w:val="000000"/>
                <w:kern w:val="32"/>
                <w:sz w:val="22"/>
                <w:szCs w:val="22"/>
                <w:lang w:val="en-GB"/>
              </w:rPr>
            </w:pPr>
            <w:r w:rsidRPr="00E26D1A">
              <w:rPr>
                <w:color w:val="000000"/>
                <w:kern w:val="32"/>
                <w:sz w:val="22"/>
                <w:szCs w:val="22"/>
                <w:lang w:val="en-GB"/>
              </w:rPr>
              <w:t xml:space="preserve">Withhold dose until Grade 0 or 1. Resume LORBRENA at a reduced dose. </w:t>
            </w:r>
          </w:p>
        </w:tc>
      </w:tr>
      <w:tr w:rsidR="00A31226" w:rsidRPr="00E26D1A" w14:paraId="1D112C0C" w14:textId="77777777" w:rsidTr="00305FB9">
        <w:tc>
          <w:tcPr>
            <w:tcW w:w="4140" w:type="dxa"/>
            <w:tcBorders>
              <w:bottom w:val="single" w:sz="4" w:space="0" w:color="auto"/>
            </w:tcBorders>
            <w:shd w:val="clear" w:color="auto" w:fill="auto"/>
            <w:vAlign w:val="center"/>
          </w:tcPr>
          <w:p w14:paraId="7879B565" w14:textId="77777777" w:rsidR="00A31226" w:rsidRPr="00E26D1A" w:rsidRDefault="00A31226" w:rsidP="00305FB9">
            <w:pPr>
              <w:pStyle w:val="Paragraph"/>
              <w:keepNext/>
              <w:widowControl w:val="0"/>
              <w:spacing w:before="120" w:after="120"/>
              <w:ind w:left="187" w:hanging="187"/>
              <w:rPr>
                <w:color w:val="000000"/>
                <w:kern w:val="32"/>
                <w:sz w:val="22"/>
                <w:szCs w:val="22"/>
                <w:lang w:val="en-GB"/>
              </w:rPr>
            </w:pPr>
            <w:r w:rsidRPr="00E26D1A">
              <w:rPr>
                <w:color w:val="000000"/>
                <w:kern w:val="32"/>
                <w:sz w:val="22"/>
                <w:szCs w:val="22"/>
                <w:lang w:val="en-GB"/>
              </w:rPr>
              <w:t>Grade 4</w:t>
            </w:r>
          </w:p>
        </w:tc>
        <w:tc>
          <w:tcPr>
            <w:tcW w:w="6300" w:type="dxa"/>
            <w:shd w:val="clear" w:color="auto" w:fill="auto"/>
            <w:vAlign w:val="center"/>
          </w:tcPr>
          <w:p w14:paraId="7030D967" w14:textId="77777777" w:rsidR="00A31226" w:rsidRPr="00E26D1A" w:rsidRDefault="00A31226" w:rsidP="00305FB9">
            <w:pPr>
              <w:pStyle w:val="Paragraph"/>
              <w:keepNext/>
              <w:tabs>
                <w:tab w:val="left" w:pos="4247"/>
              </w:tabs>
              <w:overflowPunct w:val="0"/>
              <w:autoSpaceDE w:val="0"/>
              <w:autoSpaceDN w:val="0"/>
              <w:adjustRightInd w:val="0"/>
              <w:spacing w:before="120" w:after="120"/>
              <w:textAlignment w:val="baseline"/>
              <w:rPr>
                <w:color w:val="000000"/>
                <w:kern w:val="32"/>
                <w:sz w:val="22"/>
                <w:szCs w:val="22"/>
                <w:lang w:val="en-GB"/>
              </w:rPr>
            </w:pPr>
            <w:r w:rsidRPr="00E26D1A">
              <w:rPr>
                <w:color w:val="000000"/>
                <w:kern w:val="32"/>
                <w:sz w:val="22"/>
                <w:szCs w:val="22"/>
                <w:lang w:val="en-GB"/>
              </w:rPr>
              <w:t>Permanently discontinue LORBRENA.</w:t>
            </w:r>
          </w:p>
        </w:tc>
      </w:tr>
      <w:tr w:rsidR="00A31226" w:rsidRPr="00E26D1A" w14:paraId="6B790472" w14:textId="77777777" w:rsidTr="00305FB9">
        <w:tc>
          <w:tcPr>
            <w:tcW w:w="10440" w:type="dxa"/>
            <w:gridSpan w:val="2"/>
            <w:shd w:val="clear" w:color="auto" w:fill="auto"/>
          </w:tcPr>
          <w:p w14:paraId="36D383EE" w14:textId="77777777" w:rsidR="00A31226" w:rsidRPr="00E26D1A" w:rsidRDefault="00A31226" w:rsidP="00305FB9">
            <w:pPr>
              <w:pStyle w:val="Paragraph"/>
              <w:keepNext/>
              <w:overflowPunct w:val="0"/>
              <w:autoSpaceDE w:val="0"/>
              <w:autoSpaceDN w:val="0"/>
              <w:adjustRightInd w:val="0"/>
              <w:spacing w:before="120" w:after="120"/>
              <w:textAlignment w:val="baseline"/>
              <w:rPr>
                <w:b/>
                <w:color w:val="000000"/>
                <w:kern w:val="32"/>
                <w:sz w:val="22"/>
                <w:szCs w:val="22"/>
                <w:lang w:val="en-GB"/>
              </w:rPr>
            </w:pPr>
            <w:r w:rsidRPr="00E26D1A">
              <w:rPr>
                <w:b/>
                <w:color w:val="000000"/>
                <w:kern w:val="32"/>
                <w:sz w:val="22"/>
                <w:szCs w:val="22"/>
              </w:rPr>
              <w:t>Hyperlipidemia</w:t>
            </w:r>
            <w:r w:rsidRPr="00E26D1A">
              <w:rPr>
                <w:i/>
                <w:color w:val="000000"/>
                <w:kern w:val="32"/>
                <w:sz w:val="22"/>
                <w:szCs w:val="22"/>
                <w:lang w:val="en-GB"/>
              </w:rPr>
              <w:t xml:space="preserve"> [see </w:t>
            </w:r>
            <w:r w:rsidR="004F787C" w:rsidRPr="00E26D1A">
              <w:rPr>
                <w:i/>
                <w:color w:val="000000"/>
                <w:kern w:val="32"/>
                <w:sz w:val="22"/>
                <w:szCs w:val="22"/>
                <w:lang w:val="en-GB"/>
              </w:rPr>
              <w:t xml:space="preserve"> 4.4 Special warnings and precautions for use </w:t>
            </w:r>
            <w:r w:rsidRPr="00E26D1A">
              <w:rPr>
                <w:i/>
                <w:color w:val="000000"/>
                <w:kern w:val="32"/>
                <w:sz w:val="22"/>
                <w:szCs w:val="22"/>
                <w:lang w:val="en-GB"/>
              </w:rPr>
              <w:t>]</w:t>
            </w:r>
          </w:p>
        </w:tc>
      </w:tr>
      <w:tr w:rsidR="00A31226" w:rsidRPr="00E26D1A" w14:paraId="7EBE2B05" w14:textId="77777777" w:rsidTr="00305FB9">
        <w:tc>
          <w:tcPr>
            <w:tcW w:w="4140" w:type="dxa"/>
            <w:shd w:val="clear" w:color="auto" w:fill="auto"/>
            <w:vAlign w:val="center"/>
          </w:tcPr>
          <w:p w14:paraId="1CAC7217" w14:textId="77777777" w:rsidR="00A31226" w:rsidRPr="00E26D1A" w:rsidRDefault="00A31226" w:rsidP="00305FB9">
            <w:pPr>
              <w:pStyle w:val="Paragraph"/>
              <w:keepNext/>
              <w:spacing w:after="0"/>
              <w:ind w:left="180" w:hanging="180"/>
              <w:rPr>
                <w:color w:val="000000"/>
                <w:kern w:val="32"/>
                <w:sz w:val="22"/>
                <w:szCs w:val="22"/>
                <w:u w:val="single"/>
                <w:lang w:val="en-GB"/>
              </w:rPr>
            </w:pPr>
            <w:r w:rsidRPr="00E26D1A">
              <w:rPr>
                <w:color w:val="000000"/>
                <w:kern w:val="32"/>
                <w:sz w:val="22"/>
                <w:szCs w:val="22"/>
                <w:lang w:val="en-GB"/>
              </w:rPr>
              <w:t xml:space="preserve">Grade 4 hypercholesterolemia </w:t>
            </w:r>
            <w:r w:rsidRPr="00E26D1A">
              <w:rPr>
                <w:color w:val="000000"/>
                <w:kern w:val="32"/>
                <w:sz w:val="22"/>
                <w:szCs w:val="22"/>
                <w:u w:val="single"/>
                <w:lang w:val="en-GB"/>
              </w:rPr>
              <w:t>OR</w:t>
            </w:r>
          </w:p>
          <w:p w14:paraId="1EA1ACC2" w14:textId="77777777" w:rsidR="00A31226" w:rsidRPr="00E26D1A" w:rsidRDefault="00A31226" w:rsidP="00305FB9">
            <w:pPr>
              <w:pStyle w:val="Paragraph"/>
              <w:keepNext/>
              <w:spacing w:after="0"/>
              <w:ind w:left="180" w:hanging="180"/>
              <w:rPr>
                <w:color w:val="000000"/>
                <w:kern w:val="32"/>
                <w:sz w:val="22"/>
                <w:szCs w:val="22"/>
                <w:lang w:val="en-GB"/>
              </w:rPr>
            </w:pPr>
            <w:r w:rsidRPr="00E26D1A">
              <w:rPr>
                <w:color w:val="000000"/>
                <w:kern w:val="32"/>
                <w:sz w:val="22"/>
                <w:szCs w:val="22"/>
                <w:lang w:val="en-GB"/>
              </w:rPr>
              <w:t>Grade 4 hypertriglyceridemia</w:t>
            </w:r>
          </w:p>
        </w:tc>
        <w:tc>
          <w:tcPr>
            <w:tcW w:w="6300" w:type="dxa"/>
            <w:shd w:val="clear" w:color="auto" w:fill="auto"/>
            <w:vAlign w:val="center"/>
          </w:tcPr>
          <w:p w14:paraId="3B6D3E22" w14:textId="77777777" w:rsidR="00A31226" w:rsidRPr="00E26D1A" w:rsidRDefault="00A31226" w:rsidP="00305FB9">
            <w:pPr>
              <w:pStyle w:val="Paragraph"/>
              <w:keepNext/>
              <w:spacing w:after="0"/>
              <w:rPr>
                <w:color w:val="000000"/>
                <w:kern w:val="32"/>
                <w:sz w:val="22"/>
                <w:szCs w:val="22"/>
                <w:lang w:val="en-GB"/>
              </w:rPr>
            </w:pPr>
            <w:r w:rsidRPr="00E26D1A">
              <w:rPr>
                <w:color w:val="000000"/>
                <w:kern w:val="32"/>
                <w:sz w:val="22"/>
                <w:szCs w:val="22"/>
                <w:lang w:val="en-GB"/>
              </w:rPr>
              <w:t>Withhold LORBRENA until recovery of hypercholesterolemia and/or hypertriglyceridemia to less than or equal to Grade 2.</w:t>
            </w:r>
            <w:r w:rsidRPr="00E26D1A" w:rsidDel="00204AA7">
              <w:rPr>
                <w:color w:val="000000"/>
                <w:kern w:val="32"/>
                <w:sz w:val="22"/>
                <w:szCs w:val="22"/>
                <w:lang w:val="en-GB"/>
              </w:rPr>
              <w:t xml:space="preserve"> </w:t>
            </w:r>
            <w:r w:rsidRPr="00E26D1A">
              <w:rPr>
                <w:color w:val="000000"/>
                <w:kern w:val="32"/>
                <w:sz w:val="22"/>
                <w:szCs w:val="22"/>
                <w:lang w:val="en-GB"/>
              </w:rPr>
              <w:t>Resume LORBRENA at the same dose.</w:t>
            </w:r>
          </w:p>
          <w:p w14:paraId="68F565E8" w14:textId="77777777" w:rsidR="00A31226" w:rsidRPr="00E26D1A" w:rsidRDefault="00A31226" w:rsidP="00305FB9">
            <w:pPr>
              <w:pStyle w:val="Paragraph"/>
              <w:keepNext/>
              <w:spacing w:after="0"/>
              <w:rPr>
                <w:color w:val="000000"/>
                <w:kern w:val="32"/>
                <w:sz w:val="22"/>
                <w:szCs w:val="22"/>
                <w:lang w:val="en-GB"/>
              </w:rPr>
            </w:pPr>
          </w:p>
          <w:p w14:paraId="29536108" w14:textId="77777777" w:rsidR="00A31226" w:rsidRPr="00E26D1A" w:rsidRDefault="00A31226" w:rsidP="00305FB9">
            <w:pPr>
              <w:pStyle w:val="Paragraph"/>
              <w:keepNext/>
              <w:spacing w:after="0"/>
              <w:rPr>
                <w:color w:val="000000"/>
                <w:kern w:val="32"/>
                <w:sz w:val="22"/>
                <w:szCs w:val="22"/>
                <w:lang w:val="en-GB"/>
              </w:rPr>
            </w:pPr>
            <w:r w:rsidRPr="00E26D1A">
              <w:rPr>
                <w:color w:val="000000"/>
                <w:kern w:val="32"/>
                <w:sz w:val="22"/>
                <w:szCs w:val="22"/>
                <w:lang w:val="en-GB"/>
              </w:rPr>
              <w:t>If severe hypercholesterolemia and/or hypertriglyceridemia recurs, resume LORBRENA at a reduced dose.</w:t>
            </w:r>
          </w:p>
        </w:tc>
      </w:tr>
      <w:tr w:rsidR="00A31226" w:rsidRPr="00E26D1A" w14:paraId="7969DFAA" w14:textId="77777777" w:rsidTr="00305FB9">
        <w:tc>
          <w:tcPr>
            <w:tcW w:w="10440" w:type="dxa"/>
            <w:gridSpan w:val="2"/>
            <w:shd w:val="clear" w:color="auto" w:fill="auto"/>
          </w:tcPr>
          <w:p w14:paraId="60856B15" w14:textId="77777777" w:rsidR="00A31226" w:rsidRPr="00E26D1A" w:rsidRDefault="00A31226" w:rsidP="00305FB9">
            <w:pPr>
              <w:pStyle w:val="Paragraph"/>
              <w:tabs>
                <w:tab w:val="left" w:pos="4247"/>
              </w:tabs>
              <w:overflowPunct w:val="0"/>
              <w:autoSpaceDE w:val="0"/>
              <w:autoSpaceDN w:val="0"/>
              <w:adjustRightInd w:val="0"/>
              <w:spacing w:before="120" w:after="120"/>
              <w:textAlignment w:val="baseline"/>
              <w:rPr>
                <w:color w:val="000000"/>
                <w:kern w:val="32"/>
                <w:sz w:val="22"/>
                <w:szCs w:val="22"/>
                <w:lang w:val="en-GB"/>
              </w:rPr>
            </w:pPr>
            <w:r w:rsidRPr="00E26D1A">
              <w:rPr>
                <w:b/>
                <w:color w:val="000000"/>
                <w:kern w:val="32"/>
                <w:sz w:val="22"/>
                <w:szCs w:val="22"/>
                <w:lang w:val="en-GB"/>
              </w:rPr>
              <w:t>Atrioventricular (AV) Block</w:t>
            </w:r>
            <w:r w:rsidRPr="00E26D1A">
              <w:rPr>
                <w:i/>
                <w:color w:val="000000"/>
                <w:kern w:val="32"/>
                <w:sz w:val="22"/>
                <w:szCs w:val="22"/>
                <w:lang w:val="en-GB"/>
              </w:rPr>
              <w:t xml:space="preserve"> [see </w:t>
            </w:r>
            <w:r w:rsidR="004F787C" w:rsidRPr="00E26D1A">
              <w:rPr>
                <w:i/>
                <w:color w:val="000000"/>
                <w:kern w:val="32"/>
                <w:sz w:val="22"/>
                <w:szCs w:val="22"/>
                <w:lang w:val="en-GB"/>
              </w:rPr>
              <w:t xml:space="preserve"> 4.4 Special warnings and precautions for use </w:t>
            </w:r>
            <w:r w:rsidRPr="00E26D1A">
              <w:rPr>
                <w:i/>
                <w:color w:val="000000"/>
                <w:kern w:val="32"/>
                <w:sz w:val="22"/>
                <w:szCs w:val="22"/>
                <w:lang w:val="en-GB"/>
              </w:rPr>
              <w:t>]</w:t>
            </w:r>
          </w:p>
        </w:tc>
      </w:tr>
      <w:tr w:rsidR="00A31226" w:rsidRPr="00E26D1A" w14:paraId="1CBF1702" w14:textId="77777777" w:rsidTr="00305FB9">
        <w:tc>
          <w:tcPr>
            <w:tcW w:w="4140" w:type="dxa"/>
            <w:shd w:val="clear" w:color="auto" w:fill="auto"/>
            <w:vAlign w:val="center"/>
          </w:tcPr>
          <w:p w14:paraId="6DB67132" w14:textId="77777777" w:rsidR="00A31226" w:rsidRPr="00E26D1A" w:rsidDel="00743552" w:rsidRDefault="00A31226" w:rsidP="00305FB9">
            <w:pPr>
              <w:pStyle w:val="Paragraph"/>
              <w:widowControl w:val="0"/>
              <w:spacing w:after="0"/>
              <w:rPr>
                <w:color w:val="000000"/>
                <w:kern w:val="32"/>
                <w:sz w:val="22"/>
                <w:szCs w:val="22"/>
                <w:lang w:val="en-GB"/>
              </w:rPr>
            </w:pPr>
            <w:r w:rsidRPr="00E26D1A">
              <w:rPr>
                <w:color w:val="000000"/>
                <w:kern w:val="32"/>
                <w:sz w:val="22"/>
                <w:szCs w:val="22"/>
                <w:lang w:val="en-GB"/>
              </w:rPr>
              <w:t>Second-degree AV block</w:t>
            </w:r>
          </w:p>
        </w:tc>
        <w:tc>
          <w:tcPr>
            <w:tcW w:w="6300" w:type="dxa"/>
            <w:shd w:val="clear" w:color="auto" w:fill="auto"/>
            <w:vAlign w:val="center"/>
          </w:tcPr>
          <w:p w14:paraId="0B216F7F" w14:textId="77777777" w:rsidR="00A31226" w:rsidRPr="00E26D1A" w:rsidRDefault="00A31226" w:rsidP="00305FB9">
            <w:pPr>
              <w:pStyle w:val="Paragraph"/>
              <w:tabs>
                <w:tab w:val="left" w:pos="4247"/>
              </w:tabs>
              <w:overflowPunct w:val="0"/>
              <w:autoSpaceDE w:val="0"/>
              <w:autoSpaceDN w:val="0"/>
              <w:adjustRightInd w:val="0"/>
              <w:spacing w:after="0"/>
              <w:textAlignment w:val="baseline"/>
              <w:rPr>
                <w:color w:val="000000"/>
                <w:kern w:val="32"/>
                <w:sz w:val="22"/>
                <w:szCs w:val="22"/>
                <w:lang w:val="en-GB"/>
              </w:rPr>
            </w:pPr>
            <w:r w:rsidRPr="00E26D1A">
              <w:rPr>
                <w:color w:val="000000"/>
                <w:kern w:val="32"/>
                <w:sz w:val="22"/>
                <w:szCs w:val="22"/>
                <w:lang w:val="en-GB"/>
              </w:rPr>
              <w:t>Withhold LORBRENA until PR interval is less than 200 </w:t>
            </w:r>
            <w:proofErr w:type="spellStart"/>
            <w:r w:rsidRPr="00E26D1A">
              <w:rPr>
                <w:color w:val="000000"/>
                <w:kern w:val="32"/>
                <w:sz w:val="22"/>
                <w:szCs w:val="22"/>
                <w:lang w:val="en-GB"/>
              </w:rPr>
              <w:t>ms</w:t>
            </w:r>
            <w:proofErr w:type="spellEnd"/>
            <w:r w:rsidRPr="00E26D1A">
              <w:rPr>
                <w:color w:val="000000"/>
                <w:kern w:val="32"/>
                <w:sz w:val="22"/>
                <w:szCs w:val="22"/>
                <w:lang w:val="en-GB"/>
              </w:rPr>
              <w:t>. Resume LORBRENA at a reduced dose.</w:t>
            </w:r>
          </w:p>
        </w:tc>
      </w:tr>
      <w:tr w:rsidR="00A31226" w:rsidRPr="00E26D1A" w14:paraId="584252FB" w14:textId="77777777" w:rsidTr="00305FB9">
        <w:tc>
          <w:tcPr>
            <w:tcW w:w="4140" w:type="dxa"/>
            <w:shd w:val="clear" w:color="auto" w:fill="auto"/>
            <w:vAlign w:val="center"/>
          </w:tcPr>
          <w:p w14:paraId="69E26038" w14:textId="77777777" w:rsidR="00A31226" w:rsidRPr="00E26D1A" w:rsidDel="00743552" w:rsidRDefault="00A31226" w:rsidP="00305FB9">
            <w:pPr>
              <w:pStyle w:val="Paragraph"/>
              <w:widowControl w:val="0"/>
              <w:spacing w:after="0"/>
              <w:rPr>
                <w:color w:val="000000"/>
                <w:kern w:val="32"/>
                <w:sz w:val="22"/>
                <w:szCs w:val="22"/>
                <w:lang w:val="en-GB"/>
              </w:rPr>
            </w:pPr>
            <w:r w:rsidRPr="00E26D1A">
              <w:rPr>
                <w:color w:val="000000"/>
                <w:kern w:val="32"/>
                <w:sz w:val="22"/>
                <w:szCs w:val="22"/>
                <w:lang w:val="en-GB"/>
              </w:rPr>
              <w:t>First occurrence of complete AV block</w:t>
            </w:r>
          </w:p>
        </w:tc>
        <w:tc>
          <w:tcPr>
            <w:tcW w:w="6300" w:type="dxa"/>
            <w:shd w:val="clear" w:color="auto" w:fill="auto"/>
            <w:vAlign w:val="center"/>
          </w:tcPr>
          <w:p w14:paraId="2C9242E6" w14:textId="77777777" w:rsidR="00A31226" w:rsidRPr="00E26D1A" w:rsidRDefault="00A31226" w:rsidP="00305FB9">
            <w:pPr>
              <w:pStyle w:val="Paragraph"/>
              <w:tabs>
                <w:tab w:val="left" w:pos="4247"/>
              </w:tabs>
              <w:overflowPunct w:val="0"/>
              <w:autoSpaceDE w:val="0"/>
              <w:autoSpaceDN w:val="0"/>
              <w:adjustRightInd w:val="0"/>
              <w:spacing w:after="0"/>
              <w:textAlignment w:val="baseline"/>
              <w:rPr>
                <w:color w:val="000000"/>
                <w:kern w:val="32"/>
                <w:sz w:val="22"/>
                <w:szCs w:val="22"/>
                <w:lang w:val="en-GB"/>
              </w:rPr>
            </w:pPr>
            <w:r w:rsidRPr="00E26D1A">
              <w:rPr>
                <w:color w:val="000000"/>
                <w:kern w:val="32"/>
                <w:sz w:val="22"/>
                <w:szCs w:val="22"/>
                <w:lang w:val="en-GB"/>
              </w:rPr>
              <w:t>Withhold LORBRENA until</w:t>
            </w:r>
          </w:p>
          <w:p w14:paraId="021D4361" w14:textId="77777777" w:rsidR="00A31226" w:rsidRPr="00E26D1A" w:rsidRDefault="00A31226" w:rsidP="00A31226">
            <w:pPr>
              <w:pStyle w:val="Paragraph"/>
              <w:numPr>
                <w:ilvl w:val="0"/>
                <w:numId w:val="42"/>
              </w:numPr>
              <w:overflowPunct w:val="0"/>
              <w:autoSpaceDE w:val="0"/>
              <w:autoSpaceDN w:val="0"/>
              <w:adjustRightInd w:val="0"/>
              <w:spacing w:after="0"/>
              <w:ind w:left="437"/>
              <w:textAlignment w:val="baseline"/>
              <w:rPr>
                <w:color w:val="000000"/>
                <w:kern w:val="32"/>
                <w:sz w:val="22"/>
                <w:szCs w:val="22"/>
                <w:lang w:val="en-GB"/>
              </w:rPr>
            </w:pPr>
            <w:r w:rsidRPr="00E26D1A">
              <w:rPr>
                <w:color w:val="000000"/>
                <w:kern w:val="32"/>
                <w:sz w:val="22"/>
                <w:szCs w:val="22"/>
                <w:lang w:val="en-GB"/>
              </w:rPr>
              <w:t xml:space="preserve">pacemaker placed </w:t>
            </w:r>
            <w:r w:rsidRPr="00E26D1A">
              <w:rPr>
                <w:color w:val="000000"/>
                <w:kern w:val="32"/>
                <w:sz w:val="22"/>
                <w:szCs w:val="22"/>
                <w:u w:val="single"/>
                <w:lang w:val="en-GB"/>
              </w:rPr>
              <w:t>OR</w:t>
            </w:r>
          </w:p>
          <w:p w14:paraId="37AEA134" w14:textId="77777777" w:rsidR="00A31226" w:rsidRPr="00E26D1A" w:rsidRDefault="00A31226" w:rsidP="00A31226">
            <w:pPr>
              <w:pStyle w:val="Paragraph"/>
              <w:numPr>
                <w:ilvl w:val="0"/>
                <w:numId w:val="42"/>
              </w:numPr>
              <w:overflowPunct w:val="0"/>
              <w:autoSpaceDE w:val="0"/>
              <w:autoSpaceDN w:val="0"/>
              <w:adjustRightInd w:val="0"/>
              <w:spacing w:after="0"/>
              <w:ind w:left="437"/>
              <w:textAlignment w:val="baseline"/>
              <w:rPr>
                <w:color w:val="000000"/>
                <w:kern w:val="32"/>
                <w:sz w:val="22"/>
                <w:szCs w:val="22"/>
                <w:lang w:val="en-GB"/>
              </w:rPr>
            </w:pPr>
            <w:r w:rsidRPr="00E26D1A">
              <w:rPr>
                <w:color w:val="000000"/>
                <w:kern w:val="32"/>
                <w:sz w:val="22"/>
                <w:szCs w:val="22"/>
                <w:lang w:val="en-GB"/>
              </w:rPr>
              <w:lastRenderedPageBreak/>
              <w:t>PR interval less than 200 </w:t>
            </w:r>
            <w:proofErr w:type="spellStart"/>
            <w:r w:rsidRPr="00E26D1A">
              <w:rPr>
                <w:color w:val="000000"/>
                <w:kern w:val="32"/>
                <w:sz w:val="22"/>
                <w:szCs w:val="22"/>
                <w:lang w:val="en-GB"/>
              </w:rPr>
              <w:t>ms</w:t>
            </w:r>
            <w:proofErr w:type="spellEnd"/>
            <w:r w:rsidRPr="00E26D1A">
              <w:rPr>
                <w:color w:val="000000"/>
                <w:kern w:val="32"/>
                <w:sz w:val="22"/>
                <w:szCs w:val="22"/>
                <w:lang w:val="en-GB"/>
              </w:rPr>
              <w:t>.</w:t>
            </w:r>
          </w:p>
          <w:p w14:paraId="416B0DE0" w14:textId="77777777" w:rsidR="00A31226" w:rsidRPr="00E26D1A" w:rsidRDefault="00A31226" w:rsidP="00305FB9">
            <w:pPr>
              <w:pStyle w:val="Paragraph"/>
              <w:overflowPunct w:val="0"/>
              <w:autoSpaceDE w:val="0"/>
              <w:autoSpaceDN w:val="0"/>
              <w:adjustRightInd w:val="0"/>
              <w:spacing w:after="0"/>
              <w:ind w:left="77"/>
              <w:textAlignment w:val="baseline"/>
              <w:rPr>
                <w:color w:val="000000"/>
                <w:kern w:val="32"/>
                <w:sz w:val="22"/>
                <w:szCs w:val="22"/>
                <w:lang w:val="en-GB"/>
              </w:rPr>
            </w:pPr>
          </w:p>
          <w:p w14:paraId="43002DE1" w14:textId="77777777" w:rsidR="00A31226" w:rsidRPr="00E26D1A" w:rsidRDefault="00A31226" w:rsidP="00305FB9">
            <w:pPr>
              <w:pStyle w:val="Paragraph"/>
              <w:tabs>
                <w:tab w:val="left" w:pos="4247"/>
              </w:tabs>
              <w:overflowPunct w:val="0"/>
              <w:autoSpaceDE w:val="0"/>
              <w:autoSpaceDN w:val="0"/>
              <w:adjustRightInd w:val="0"/>
              <w:spacing w:after="0"/>
              <w:textAlignment w:val="baseline"/>
              <w:rPr>
                <w:color w:val="000000"/>
                <w:kern w:val="32"/>
                <w:sz w:val="22"/>
                <w:szCs w:val="22"/>
                <w:lang w:val="en-GB"/>
              </w:rPr>
            </w:pPr>
            <w:r w:rsidRPr="00E26D1A">
              <w:rPr>
                <w:color w:val="000000"/>
                <w:kern w:val="32"/>
                <w:sz w:val="22"/>
                <w:szCs w:val="22"/>
                <w:lang w:val="en-GB"/>
              </w:rPr>
              <w:t>If a pacemaker is placed, resume LORBRENA at the same dose.</w:t>
            </w:r>
          </w:p>
          <w:p w14:paraId="78ECF2F7" w14:textId="77777777" w:rsidR="00A31226" w:rsidRPr="00E26D1A" w:rsidRDefault="00A31226" w:rsidP="00305FB9">
            <w:pPr>
              <w:pStyle w:val="Paragraph"/>
              <w:tabs>
                <w:tab w:val="left" w:pos="4247"/>
              </w:tabs>
              <w:overflowPunct w:val="0"/>
              <w:autoSpaceDE w:val="0"/>
              <w:autoSpaceDN w:val="0"/>
              <w:adjustRightInd w:val="0"/>
              <w:spacing w:after="0"/>
              <w:textAlignment w:val="baseline"/>
              <w:rPr>
                <w:color w:val="000000"/>
                <w:kern w:val="32"/>
                <w:sz w:val="22"/>
                <w:szCs w:val="22"/>
                <w:lang w:val="en-GB"/>
              </w:rPr>
            </w:pPr>
          </w:p>
          <w:p w14:paraId="3531F2F4" w14:textId="77777777" w:rsidR="00A31226" w:rsidRPr="00E26D1A" w:rsidRDefault="00A31226" w:rsidP="00305FB9">
            <w:pPr>
              <w:pStyle w:val="Paragraph"/>
              <w:tabs>
                <w:tab w:val="left" w:pos="4247"/>
              </w:tabs>
              <w:overflowPunct w:val="0"/>
              <w:autoSpaceDE w:val="0"/>
              <w:autoSpaceDN w:val="0"/>
              <w:adjustRightInd w:val="0"/>
              <w:spacing w:after="0"/>
              <w:textAlignment w:val="baseline"/>
              <w:rPr>
                <w:color w:val="000000"/>
                <w:kern w:val="32"/>
                <w:sz w:val="22"/>
                <w:szCs w:val="22"/>
                <w:lang w:val="en-GB"/>
              </w:rPr>
            </w:pPr>
            <w:r w:rsidRPr="00E26D1A">
              <w:rPr>
                <w:color w:val="000000"/>
                <w:kern w:val="32"/>
                <w:sz w:val="22"/>
                <w:szCs w:val="22"/>
                <w:lang w:val="en-GB"/>
              </w:rPr>
              <w:t>If no pacemaker is placed, resume LORBRENA at a reduced dose.</w:t>
            </w:r>
          </w:p>
        </w:tc>
      </w:tr>
      <w:tr w:rsidR="00A31226" w:rsidRPr="00E26D1A" w14:paraId="04E3B5F3" w14:textId="77777777" w:rsidTr="00305FB9">
        <w:tc>
          <w:tcPr>
            <w:tcW w:w="4140" w:type="dxa"/>
            <w:shd w:val="clear" w:color="auto" w:fill="auto"/>
            <w:vAlign w:val="center"/>
          </w:tcPr>
          <w:p w14:paraId="037646F2" w14:textId="77777777" w:rsidR="00A31226" w:rsidRPr="00E26D1A" w:rsidDel="00743552" w:rsidRDefault="00A31226" w:rsidP="00305FB9">
            <w:pPr>
              <w:pStyle w:val="Paragraph"/>
              <w:widowControl w:val="0"/>
              <w:spacing w:before="120" w:after="120"/>
              <w:rPr>
                <w:color w:val="000000"/>
                <w:kern w:val="32"/>
                <w:sz w:val="22"/>
                <w:szCs w:val="22"/>
                <w:lang w:val="en-GB"/>
              </w:rPr>
            </w:pPr>
            <w:r w:rsidRPr="00E26D1A">
              <w:rPr>
                <w:color w:val="000000"/>
                <w:kern w:val="32"/>
                <w:sz w:val="22"/>
                <w:szCs w:val="22"/>
                <w:lang w:val="en-GB"/>
              </w:rPr>
              <w:lastRenderedPageBreak/>
              <w:t>Recurrent complete AV block</w:t>
            </w:r>
          </w:p>
        </w:tc>
        <w:tc>
          <w:tcPr>
            <w:tcW w:w="6300" w:type="dxa"/>
            <w:shd w:val="clear" w:color="auto" w:fill="auto"/>
            <w:vAlign w:val="center"/>
          </w:tcPr>
          <w:p w14:paraId="6B8C6AA2" w14:textId="77777777" w:rsidR="00A31226" w:rsidRPr="00E26D1A" w:rsidRDefault="00A31226" w:rsidP="00305FB9">
            <w:pPr>
              <w:pStyle w:val="Paragraph"/>
              <w:tabs>
                <w:tab w:val="left" w:pos="4247"/>
              </w:tabs>
              <w:overflowPunct w:val="0"/>
              <w:autoSpaceDE w:val="0"/>
              <w:autoSpaceDN w:val="0"/>
              <w:adjustRightInd w:val="0"/>
              <w:spacing w:before="120" w:after="120"/>
              <w:textAlignment w:val="baseline"/>
              <w:rPr>
                <w:color w:val="000000"/>
                <w:kern w:val="32"/>
                <w:sz w:val="22"/>
                <w:szCs w:val="22"/>
                <w:lang w:val="en-GB"/>
              </w:rPr>
            </w:pPr>
            <w:r w:rsidRPr="00E26D1A">
              <w:rPr>
                <w:color w:val="000000"/>
                <w:kern w:val="32"/>
                <w:sz w:val="22"/>
                <w:szCs w:val="22"/>
                <w:lang w:val="en-GB"/>
              </w:rPr>
              <w:t>Place pacemaker or permanently discontinue LORBRENA.</w:t>
            </w:r>
          </w:p>
        </w:tc>
      </w:tr>
      <w:tr w:rsidR="00A31226" w:rsidRPr="00E26D1A" w14:paraId="476B44BF" w14:textId="77777777" w:rsidTr="00305FB9">
        <w:tc>
          <w:tcPr>
            <w:tcW w:w="10440" w:type="dxa"/>
            <w:gridSpan w:val="2"/>
            <w:shd w:val="clear" w:color="auto" w:fill="auto"/>
          </w:tcPr>
          <w:p w14:paraId="2EC7F0BD" w14:textId="77777777" w:rsidR="00A31226" w:rsidRPr="00E26D1A" w:rsidRDefault="00A31226" w:rsidP="00305FB9">
            <w:pPr>
              <w:pStyle w:val="Paragraph"/>
              <w:tabs>
                <w:tab w:val="left" w:pos="4247"/>
              </w:tabs>
              <w:overflowPunct w:val="0"/>
              <w:autoSpaceDE w:val="0"/>
              <w:autoSpaceDN w:val="0"/>
              <w:adjustRightInd w:val="0"/>
              <w:spacing w:before="120" w:after="120"/>
              <w:textAlignment w:val="baseline"/>
              <w:rPr>
                <w:color w:val="000000"/>
                <w:kern w:val="32"/>
                <w:sz w:val="22"/>
                <w:szCs w:val="22"/>
                <w:lang w:val="en-GB"/>
              </w:rPr>
            </w:pPr>
            <w:r w:rsidRPr="00E26D1A">
              <w:rPr>
                <w:b/>
                <w:kern w:val="32"/>
                <w:sz w:val="22"/>
                <w:szCs w:val="22"/>
                <w:lang w:val="en-GB"/>
              </w:rPr>
              <w:t xml:space="preserve">Interstitial Lung Disease (ILD)/Pneumonitis </w:t>
            </w:r>
            <w:r w:rsidRPr="00E26D1A">
              <w:rPr>
                <w:i/>
                <w:color w:val="000000"/>
                <w:kern w:val="32"/>
                <w:sz w:val="22"/>
                <w:szCs w:val="22"/>
                <w:lang w:val="en-GB"/>
              </w:rPr>
              <w:t xml:space="preserve">[see </w:t>
            </w:r>
            <w:r w:rsidR="004F787C" w:rsidRPr="00E26D1A">
              <w:rPr>
                <w:i/>
                <w:color w:val="000000"/>
                <w:kern w:val="32"/>
                <w:sz w:val="22"/>
                <w:szCs w:val="22"/>
                <w:lang w:val="en-GB"/>
              </w:rPr>
              <w:t xml:space="preserve"> 4.4 Special warnings and precautions for use </w:t>
            </w:r>
            <w:r w:rsidRPr="00E26D1A">
              <w:rPr>
                <w:i/>
                <w:color w:val="000000"/>
                <w:kern w:val="32"/>
                <w:sz w:val="22"/>
                <w:szCs w:val="22"/>
                <w:lang w:val="en-GB"/>
              </w:rPr>
              <w:t>]</w:t>
            </w:r>
          </w:p>
        </w:tc>
      </w:tr>
      <w:tr w:rsidR="00A31226" w:rsidRPr="00E26D1A" w14:paraId="438AB9D3" w14:textId="77777777" w:rsidTr="00305FB9">
        <w:tc>
          <w:tcPr>
            <w:tcW w:w="4140" w:type="dxa"/>
            <w:shd w:val="clear" w:color="auto" w:fill="auto"/>
            <w:vAlign w:val="center"/>
          </w:tcPr>
          <w:p w14:paraId="7939352A" w14:textId="77777777" w:rsidR="00A31226" w:rsidRPr="00E26D1A" w:rsidDel="00743552" w:rsidRDefault="00A31226" w:rsidP="00305FB9">
            <w:pPr>
              <w:pStyle w:val="Paragraph"/>
              <w:widowControl w:val="0"/>
              <w:spacing w:after="0"/>
              <w:rPr>
                <w:color w:val="000000"/>
                <w:kern w:val="32"/>
                <w:sz w:val="22"/>
                <w:szCs w:val="22"/>
                <w:lang w:val="en-GB"/>
              </w:rPr>
            </w:pPr>
            <w:r w:rsidRPr="00E26D1A">
              <w:rPr>
                <w:kern w:val="32"/>
                <w:sz w:val="22"/>
                <w:szCs w:val="22"/>
                <w:lang w:val="en-GB"/>
              </w:rPr>
              <w:t>Any Grade treatment–related ILD/Pneumonitis</w:t>
            </w:r>
          </w:p>
        </w:tc>
        <w:tc>
          <w:tcPr>
            <w:tcW w:w="6300" w:type="dxa"/>
            <w:shd w:val="clear" w:color="auto" w:fill="auto"/>
            <w:vAlign w:val="center"/>
          </w:tcPr>
          <w:p w14:paraId="22B98E09" w14:textId="77777777" w:rsidR="00A31226" w:rsidRPr="00E26D1A" w:rsidRDefault="00A31226" w:rsidP="00305FB9">
            <w:pPr>
              <w:pStyle w:val="Paragraph"/>
              <w:tabs>
                <w:tab w:val="left" w:pos="4247"/>
              </w:tabs>
              <w:overflowPunct w:val="0"/>
              <w:autoSpaceDE w:val="0"/>
              <w:autoSpaceDN w:val="0"/>
              <w:adjustRightInd w:val="0"/>
              <w:spacing w:after="0"/>
              <w:textAlignment w:val="baseline"/>
              <w:rPr>
                <w:color w:val="000000"/>
                <w:kern w:val="32"/>
                <w:sz w:val="22"/>
                <w:szCs w:val="22"/>
                <w:lang w:val="en-GB"/>
              </w:rPr>
            </w:pPr>
            <w:r w:rsidRPr="00E26D1A">
              <w:rPr>
                <w:color w:val="000000"/>
                <w:kern w:val="32"/>
                <w:sz w:val="22"/>
                <w:szCs w:val="22"/>
                <w:lang w:val="en-GB"/>
              </w:rPr>
              <w:t>Permanently discontinue LORBRENA.</w:t>
            </w:r>
          </w:p>
        </w:tc>
      </w:tr>
      <w:tr w:rsidR="00A31226" w:rsidRPr="00E26D1A" w14:paraId="0C0DBE2B" w14:textId="77777777" w:rsidTr="00305FB9">
        <w:tc>
          <w:tcPr>
            <w:tcW w:w="10440" w:type="dxa"/>
            <w:gridSpan w:val="2"/>
            <w:shd w:val="clear" w:color="auto" w:fill="auto"/>
          </w:tcPr>
          <w:p w14:paraId="3C07A33A" w14:textId="77777777" w:rsidR="00A31226" w:rsidRPr="00E26D1A" w:rsidRDefault="00A31226" w:rsidP="00305FB9">
            <w:pPr>
              <w:pStyle w:val="Paragraph"/>
              <w:keepNext/>
              <w:tabs>
                <w:tab w:val="left" w:pos="4247"/>
              </w:tabs>
              <w:overflowPunct w:val="0"/>
              <w:autoSpaceDE w:val="0"/>
              <w:autoSpaceDN w:val="0"/>
              <w:adjustRightInd w:val="0"/>
              <w:spacing w:before="120" w:after="120"/>
              <w:textAlignment w:val="baseline"/>
              <w:rPr>
                <w:color w:val="000000"/>
                <w:kern w:val="32"/>
                <w:sz w:val="22"/>
                <w:szCs w:val="22"/>
                <w:lang w:val="en-GB"/>
              </w:rPr>
            </w:pPr>
            <w:r w:rsidRPr="00E26D1A">
              <w:rPr>
                <w:b/>
                <w:color w:val="000000"/>
                <w:kern w:val="32"/>
                <w:sz w:val="22"/>
                <w:szCs w:val="22"/>
                <w:lang w:val="en-GB"/>
              </w:rPr>
              <w:t>Other Adverse Reactions</w:t>
            </w:r>
          </w:p>
        </w:tc>
      </w:tr>
      <w:tr w:rsidR="00A31226" w:rsidRPr="00E26D1A" w14:paraId="6C136303" w14:textId="77777777" w:rsidTr="00305FB9">
        <w:tc>
          <w:tcPr>
            <w:tcW w:w="4140" w:type="dxa"/>
            <w:shd w:val="clear" w:color="auto" w:fill="auto"/>
            <w:vAlign w:val="center"/>
          </w:tcPr>
          <w:p w14:paraId="06451FC9" w14:textId="77777777" w:rsidR="00A31226" w:rsidRPr="00E26D1A" w:rsidRDefault="00A31226" w:rsidP="00305FB9">
            <w:pPr>
              <w:pStyle w:val="Paragraph"/>
              <w:keepNext/>
              <w:widowControl w:val="0"/>
              <w:spacing w:before="120" w:after="120"/>
              <w:rPr>
                <w:color w:val="000000"/>
                <w:kern w:val="32"/>
                <w:sz w:val="22"/>
                <w:szCs w:val="22"/>
                <w:lang w:val="en-GB"/>
              </w:rPr>
            </w:pPr>
            <w:r w:rsidRPr="00E26D1A">
              <w:rPr>
                <w:color w:val="000000"/>
                <w:kern w:val="32"/>
                <w:sz w:val="22"/>
                <w:szCs w:val="22"/>
                <w:lang w:val="en-GB"/>
              </w:rPr>
              <w:t xml:space="preserve">Grade 1 </w:t>
            </w:r>
            <w:r w:rsidRPr="00E26D1A">
              <w:rPr>
                <w:color w:val="000000"/>
                <w:kern w:val="32"/>
                <w:sz w:val="22"/>
                <w:szCs w:val="22"/>
                <w:u w:val="single"/>
                <w:lang w:val="en-GB"/>
              </w:rPr>
              <w:t>OR</w:t>
            </w:r>
            <w:r w:rsidRPr="00E26D1A">
              <w:rPr>
                <w:color w:val="000000"/>
                <w:kern w:val="32"/>
                <w:sz w:val="22"/>
                <w:szCs w:val="22"/>
                <w:lang w:val="en-GB"/>
              </w:rPr>
              <w:t xml:space="preserve"> Grade 2 </w:t>
            </w:r>
          </w:p>
        </w:tc>
        <w:tc>
          <w:tcPr>
            <w:tcW w:w="6300" w:type="dxa"/>
            <w:shd w:val="clear" w:color="auto" w:fill="auto"/>
            <w:vAlign w:val="center"/>
          </w:tcPr>
          <w:p w14:paraId="24E12349" w14:textId="77777777" w:rsidR="00A31226" w:rsidRPr="00E26D1A" w:rsidRDefault="00A31226" w:rsidP="00305FB9">
            <w:pPr>
              <w:pStyle w:val="Paragraph"/>
              <w:keepNext/>
              <w:tabs>
                <w:tab w:val="left" w:pos="4247"/>
              </w:tabs>
              <w:overflowPunct w:val="0"/>
              <w:autoSpaceDE w:val="0"/>
              <w:autoSpaceDN w:val="0"/>
              <w:adjustRightInd w:val="0"/>
              <w:spacing w:after="0"/>
              <w:textAlignment w:val="baseline"/>
              <w:rPr>
                <w:color w:val="000000"/>
                <w:kern w:val="32"/>
                <w:sz w:val="22"/>
                <w:szCs w:val="22"/>
                <w:lang w:val="en-GB"/>
              </w:rPr>
            </w:pPr>
            <w:r w:rsidRPr="00E26D1A">
              <w:rPr>
                <w:color w:val="000000"/>
                <w:kern w:val="32"/>
                <w:sz w:val="22"/>
                <w:szCs w:val="22"/>
                <w:lang w:val="en-GB"/>
              </w:rPr>
              <w:t xml:space="preserve">Continue LORBRENA at same dose or reduced dose. </w:t>
            </w:r>
          </w:p>
        </w:tc>
      </w:tr>
      <w:tr w:rsidR="00A31226" w:rsidRPr="00E26D1A" w14:paraId="66BAA025" w14:textId="77777777" w:rsidTr="00305FB9">
        <w:tc>
          <w:tcPr>
            <w:tcW w:w="4140" w:type="dxa"/>
            <w:shd w:val="clear" w:color="auto" w:fill="auto"/>
            <w:vAlign w:val="center"/>
          </w:tcPr>
          <w:p w14:paraId="3ECA4C79" w14:textId="77777777" w:rsidR="00A31226" w:rsidRPr="00E26D1A" w:rsidRDefault="00A31226" w:rsidP="00305FB9">
            <w:pPr>
              <w:pStyle w:val="Paragraph"/>
              <w:keepNext/>
              <w:widowControl w:val="0"/>
              <w:spacing w:after="0"/>
              <w:rPr>
                <w:color w:val="000000"/>
                <w:kern w:val="32"/>
                <w:sz w:val="22"/>
                <w:szCs w:val="22"/>
                <w:lang w:val="en-GB"/>
              </w:rPr>
            </w:pPr>
            <w:r w:rsidRPr="00E26D1A">
              <w:rPr>
                <w:color w:val="000000"/>
                <w:kern w:val="32"/>
                <w:sz w:val="22"/>
                <w:szCs w:val="22"/>
                <w:lang w:val="en-GB"/>
              </w:rPr>
              <w:t xml:space="preserve">Grade 3 </w:t>
            </w:r>
            <w:r w:rsidRPr="00E26D1A">
              <w:rPr>
                <w:color w:val="000000"/>
                <w:kern w:val="32"/>
                <w:sz w:val="22"/>
                <w:szCs w:val="22"/>
                <w:u w:val="single"/>
                <w:lang w:val="en-GB"/>
              </w:rPr>
              <w:t>OR</w:t>
            </w:r>
            <w:r w:rsidRPr="00E26D1A">
              <w:rPr>
                <w:color w:val="000000"/>
                <w:kern w:val="32"/>
                <w:sz w:val="22"/>
                <w:szCs w:val="22"/>
                <w:lang w:val="en-GB"/>
              </w:rPr>
              <w:t xml:space="preserve"> Grade 4</w:t>
            </w:r>
          </w:p>
        </w:tc>
        <w:tc>
          <w:tcPr>
            <w:tcW w:w="6300" w:type="dxa"/>
            <w:shd w:val="clear" w:color="auto" w:fill="auto"/>
            <w:vAlign w:val="center"/>
          </w:tcPr>
          <w:p w14:paraId="71E48476" w14:textId="77777777" w:rsidR="00A31226" w:rsidRPr="00E26D1A" w:rsidRDefault="00A31226" w:rsidP="00305FB9">
            <w:pPr>
              <w:pStyle w:val="Paragraph"/>
              <w:keepNext/>
              <w:tabs>
                <w:tab w:val="left" w:pos="4247"/>
              </w:tabs>
              <w:overflowPunct w:val="0"/>
              <w:autoSpaceDE w:val="0"/>
              <w:autoSpaceDN w:val="0"/>
              <w:adjustRightInd w:val="0"/>
              <w:spacing w:after="0"/>
              <w:textAlignment w:val="baseline"/>
              <w:rPr>
                <w:color w:val="000000"/>
                <w:kern w:val="32"/>
                <w:sz w:val="22"/>
                <w:szCs w:val="22"/>
                <w:lang w:val="en-GB"/>
              </w:rPr>
            </w:pPr>
            <w:r w:rsidRPr="00E26D1A">
              <w:rPr>
                <w:color w:val="000000"/>
                <w:kern w:val="32"/>
                <w:sz w:val="22"/>
                <w:szCs w:val="22"/>
                <w:lang w:val="en-GB"/>
              </w:rPr>
              <w:t>Withhold LORBRENA until symptoms resolve to less than or equal to Grade 2 or baseline. Resume LORBRENA at reduced dose.</w:t>
            </w:r>
          </w:p>
        </w:tc>
      </w:tr>
      <w:tr w:rsidR="00A31226" w:rsidRPr="00E26D1A" w14:paraId="666E430B" w14:textId="77777777" w:rsidTr="00305FB9">
        <w:tc>
          <w:tcPr>
            <w:tcW w:w="10440" w:type="dxa"/>
            <w:gridSpan w:val="2"/>
            <w:tcBorders>
              <w:top w:val="single" w:sz="4" w:space="0" w:color="auto"/>
              <w:left w:val="nil"/>
              <w:bottom w:val="nil"/>
              <w:right w:val="nil"/>
            </w:tcBorders>
            <w:shd w:val="clear" w:color="auto" w:fill="auto"/>
          </w:tcPr>
          <w:p w14:paraId="209EA042" w14:textId="77777777" w:rsidR="00A31226" w:rsidRPr="00E26D1A" w:rsidRDefault="00A31226" w:rsidP="00305FB9">
            <w:pPr>
              <w:pStyle w:val="Paragraph"/>
              <w:keepNext/>
              <w:overflowPunct w:val="0"/>
              <w:autoSpaceDE w:val="0"/>
              <w:autoSpaceDN w:val="0"/>
              <w:adjustRightInd w:val="0"/>
              <w:spacing w:after="0"/>
              <w:textAlignment w:val="baseline"/>
              <w:rPr>
                <w:sz w:val="22"/>
                <w:szCs w:val="22"/>
                <w:lang w:val="en-GB"/>
              </w:rPr>
            </w:pPr>
            <w:r w:rsidRPr="00E26D1A">
              <w:rPr>
                <w:color w:val="000000"/>
                <w:kern w:val="32"/>
                <w:sz w:val="22"/>
                <w:szCs w:val="22"/>
                <w:lang w:val="en-GB"/>
              </w:rPr>
              <w:t>Abbreviation: AV=atrioventricular</w:t>
            </w:r>
            <w:r w:rsidRPr="00E26D1A">
              <w:rPr>
                <w:sz w:val="22"/>
                <w:szCs w:val="22"/>
                <w:lang w:val="en-GB"/>
              </w:rPr>
              <w:t>.</w:t>
            </w:r>
          </w:p>
          <w:p w14:paraId="0076BE46" w14:textId="77777777" w:rsidR="00A31226" w:rsidRPr="00E26D1A" w:rsidRDefault="00A31226" w:rsidP="00305FB9">
            <w:pPr>
              <w:pStyle w:val="Paragraph"/>
              <w:keepNext/>
              <w:tabs>
                <w:tab w:val="left" w:pos="195"/>
              </w:tabs>
              <w:overflowPunct w:val="0"/>
              <w:autoSpaceDE w:val="0"/>
              <w:autoSpaceDN w:val="0"/>
              <w:adjustRightInd w:val="0"/>
              <w:spacing w:after="0"/>
              <w:ind w:left="180" w:hanging="180"/>
              <w:textAlignment w:val="baseline"/>
              <w:rPr>
                <w:color w:val="000000"/>
                <w:kern w:val="32"/>
                <w:sz w:val="22"/>
                <w:szCs w:val="22"/>
                <w:lang w:val="en-GB"/>
              </w:rPr>
            </w:pPr>
            <w:r w:rsidRPr="00E26D1A">
              <w:rPr>
                <w:color w:val="000000"/>
                <w:kern w:val="32"/>
                <w:sz w:val="22"/>
                <w:szCs w:val="22"/>
                <w:vertAlign w:val="superscript"/>
                <w:lang w:val="en-GB"/>
              </w:rPr>
              <w:t>a</w:t>
            </w:r>
            <w:r w:rsidRPr="00E26D1A">
              <w:rPr>
                <w:color w:val="000000"/>
                <w:kern w:val="32"/>
                <w:sz w:val="22"/>
                <w:szCs w:val="22"/>
                <w:lang w:val="en-GB"/>
              </w:rPr>
              <w:t xml:space="preserve"> Grade based on National Cancer Institute (NCI) Common Terminology Criteria for Adverse Events (CTCAE) version 4.0.</w:t>
            </w:r>
          </w:p>
        </w:tc>
      </w:tr>
    </w:tbl>
    <w:p w14:paraId="2F0EDF01" w14:textId="77777777" w:rsidR="00A31226" w:rsidRPr="00E26D1A" w:rsidRDefault="00A31226" w:rsidP="00A31226">
      <w:pPr>
        <w:pStyle w:val="Paragraph"/>
        <w:spacing w:after="0"/>
        <w:rPr>
          <w:b/>
          <w:color w:val="000000"/>
          <w:kern w:val="32"/>
          <w:sz w:val="22"/>
          <w:szCs w:val="22"/>
        </w:rPr>
      </w:pPr>
    </w:p>
    <w:p w14:paraId="688DFEC8" w14:textId="77777777" w:rsidR="00A31226" w:rsidRPr="00E26D1A" w:rsidRDefault="00A31226" w:rsidP="00A31226">
      <w:pPr>
        <w:keepNext/>
        <w:tabs>
          <w:tab w:val="left" w:pos="540"/>
        </w:tabs>
        <w:rPr>
          <w:b/>
          <w:szCs w:val="22"/>
        </w:rPr>
      </w:pPr>
      <w:r w:rsidRPr="00E26D1A">
        <w:rPr>
          <w:b/>
          <w:szCs w:val="22"/>
        </w:rPr>
        <w:t>Concomitant Use of Strong or Moderate CYP3A Inducers</w:t>
      </w:r>
    </w:p>
    <w:p w14:paraId="2A741B32" w14:textId="77777777" w:rsidR="00A31226" w:rsidRPr="00E26D1A" w:rsidRDefault="00A31226" w:rsidP="00A31226">
      <w:pPr>
        <w:pStyle w:val="Paragraph"/>
        <w:keepNext/>
        <w:spacing w:after="0"/>
        <w:rPr>
          <w:color w:val="000000"/>
          <w:kern w:val="32"/>
          <w:sz w:val="22"/>
          <w:szCs w:val="22"/>
        </w:rPr>
      </w:pPr>
    </w:p>
    <w:p w14:paraId="43440D27" w14:textId="77777777" w:rsidR="00A31226" w:rsidRPr="00E26D1A" w:rsidRDefault="00A31226" w:rsidP="00A31226">
      <w:pPr>
        <w:pStyle w:val="Paragraph"/>
        <w:keepNext/>
        <w:spacing w:after="0"/>
        <w:rPr>
          <w:i/>
          <w:color w:val="000000"/>
          <w:kern w:val="32"/>
          <w:sz w:val="22"/>
          <w:szCs w:val="22"/>
        </w:rPr>
      </w:pPr>
      <w:r w:rsidRPr="00E26D1A">
        <w:rPr>
          <w:color w:val="000000"/>
          <w:kern w:val="32"/>
          <w:sz w:val="22"/>
          <w:szCs w:val="22"/>
        </w:rPr>
        <w:t xml:space="preserve">LORBRENA is contraindicated in patients taking strong CYP3A inducers. </w:t>
      </w:r>
      <w:r w:rsidRPr="00E26D1A">
        <w:rPr>
          <w:sz w:val="22"/>
          <w:szCs w:val="22"/>
        </w:rPr>
        <w:t xml:space="preserve">Discontinue strong CYP3A inducers for 3 plasma half-lives of the strong CYP3A inducer prior to initiating LORBRENA. </w:t>
      </w:r>
      <w:r w:rsidRPr="00E26D1A">
        <w:rPr>
          <w:color w:val="000000"/>
          <w:kern w:val="32"/>
          <w:sz w:val="22"/>
          <w:szCs w:val="22"/>
        </w:rPr>
        <w:t xml:space="preserve">Avoid concomitant use of LORBRENA with moderate CYP3A inducers </w:t>
      </w:r>
      <w:r w:rsidRPr="00E26D1A">
        <w:rPr>
          <w:i/>
          <w:color w:val="000000"/>
          <w:kern w:val="32"/>
          <w:sz w:val="22"/>
          <w:szCs w:val="22"/>
        </w:rPr>
        <w:t xml:space="preserve">[see </w:t>
      </w:r>
      <w:r w:rsidR="004F787C" w:rsidRPr="00E26D1A">
        <w:rPr>
          <w:i/>
          <w:color w:val="000000"/>
          <w:kern w:val="32"/>
          <w:sz w:val="22"/>
          <w:szCs w:val="22"/>
        </w:rPr>
        <w:t xml:space="preserve"> 4.4 Special warnings and precautions for use </w:t>
      </w:r>
      <w:r w:rsidRPr="00E26D1A">
        <w:rPr>
          <w:i/>
          <w:color w:val="000000"/>
          <w:kern w:val="32"/>
          <w:sz w:val="22"/>
          <w:szCs w:val="22"/>
        </w:rPr>
        <w:t xml:space="preserve">, </w:t>
      </w:r>
      <w:r w:rsidR="00292BEA" w:rsidRPr="00E26D1A">
        <w:rPr>
          <w:i/>
          <w:color w:val="000000"/>
          <w:kern w:val="32"/>
          <w:sz w:val="22"/>
          <w:szCs w:val="22"/>
        </w:rPr>
        <w:t>5.2</w:t>
      </w:r>
      <w:r w:rsidR="004F787C" w:rsidRPr="00E26D1A">
        <w:rPr>
          <w:i/>
          <w:color w:val="000000"/>
          <w:kern w:val="32"/>
          <w:sz w:val="22"/>
          <w:szCs w:val="22"/>
        </w:rPr>
        <w:t xml:space="preserve"> </w:t>
      </w:r>
      <w:r w:rsidR="00292BEA" w:rsidRPr="00E26D1A">
        <w:rPr>
          <w:i/>
          <w:color w:val="000000"/>
          <w:kern w:val="32"/>
          <w:sz w:val="22"/>
          <w:szCs w:val="22"/>
        </w:rPr>
        <w:t>Pharmacokinetic properties</w:t>
      </w:r>
      <w:r w:rsidRPr="00E26D1A">
        <w:rPr>
          <w:i/>
          <w:color w:val="000000"/>
          <w:kern w:val="32"/>
          <w:sz w:val="22"/>
          <w:szCs w:val="22"/>
        </w:rPr>
        <w:t>].</w:t>
      </w:r>
    </w:p>
    <w:p w14:paraId="24B96FA8" w14:textId="77777777" w:rsidR="00A31226" w:rsidRPr="00E26D1A" w:rsidRDefault="00A31226" w:rsidP="00A31226">
      <w:pPr>
        <w:pStyle w:val="Paragraph"/>
        <w:spacing w:after="0"/>
        <w:rPr>
          <w:i/>
          <w:color w:val="000000"/>
          <w:kern w:val="32"/>
          <w:sz w:val="22"/>
          <w:szCs w:val="22"/>
        </w:rPr>
      </w:pPr>
    </w:p>
    <w:p w14:paraId="78FD3561" w14:textId="77777777" w:rsidR="00A31226" w:rsidRPr="00E26D1A" w:rsidRDefault="00A31226" w:rsidP="00A31226">
      <w:pPr>
        <w:tabs>
          <w:tab w:val="left" w:pos="540"/>
        </w:tabs>
        <w:rPr>
          <w:b/>
          <w:szCs w:val="22"/>
        </w:rPr>
      </w:pPr>
      <w:r w:rsidRPr="00E26D1A">
        <w:rPr>
          <w:b/>
          <w:szCs w:val="22"/>
        </w:rPr>
        <w:t>Dosage Modification for Strong CYP3A Inhibitors</w:t>
      </w:r>
    </w:p>
    <w:p w14:paraId="24F5B0AB" w14:textId="77777777" w:rsidR="00A31226" w:rsidRPr="00E26D1A" w:rsidRDefault="00A31226" w:rsidP="00A31226">
      <w:pPr>
        <w:pStyle w:val="Paragraph"/>
        <w:spacing w:after="0"/>
        <w:rPr>
          <w:sz w:val="22"/>
          <w:szCs w:val="22"/>
        </w:rPr>
      </w:pPr>
    </w:p>
    <w:p w14:paraId="00874F4A" w14:textId="77777777" w:rsidR="00A31226" w:rsidRPr="00E26D1A" w:rsidRDefault="00A31226" w:rsidP="00A31226">
      <w:pPr>
        <w:pStyle w:val="Paragraph"/>
        <w:spacing w:after="0"/>
        <w:rPr>
          <w:sz w:val="22"/>
          <w:szCs w:val="22"/>
        </w:rPr>
      </w:pPr>
      <w:r w:rsidRPr="00E26D1A">
        <w:rPr>
          <w:sz w:val="22"/>
          <w:szCs w:val="22"/>
        </w:rPr>
        <w:t xml:space="preserve">Avoid concomitant use of LORBRENA with strong CYP3A inhibitors. If concomitant use with a strong CYP3A inhibitor cannot be avoided, reduce the starting dose of LORBRENA from 100 mg orally once daily to 75 mg orally once daily. </w:t>
      </w:r>
    </w:p>
    <w:p w14:paraId="61F98214" w14:textId="77777777" w:rsidR="00A31226" w:rsidRPr="00E26D1A" w:rsidRDefault="00A31226" w:rsidP="00A31226">
      <w:pPr>
        <w:pStyle w:val="Paragraph"/>
        <w:spacing w:after="0"/>
        <w:rPr>
          <w:sz w:val="22"/>
          <w:szCs w:val="22"/>
        </w:rPr>
      </w:pPr>
    </w:p>
    <w:p w14:paraId="3C001BF3" w14:textId="77777777" w:rsidR="00A31226" w:rsidRPr="00E26D1A" w:rsidRDefault="00A31226" w:rsidP="00A31226">
      <w:pPr>
        <w:pStyle w:val="Paragraph"/>
        <w:spacing w:after="0"/>
        <w:rPr>
          <w:sz w:val="22"/>
          <w:szCs w:val="22"/>
        </w:rPr>
      </w:pPr>
      <w:r w:rsidRPr="00E26D1A">
        <w:rPr>
          <w:sz w:val="22"/>
          <w:szCs w:val="22"/>
        </w:rPr>
        <w:t xml:space="preserve">In patients who have had a dose reduction to 75 mg orally once daily due to adverse reactions and who initiate a strong CYP3A inhibitor, reduce the LORBRENA dose to 50 mg orally once daily. </w:t>
      </w:r>
    </w:p>
    <w:p w14:paraId="6B3D00AF" w14:textId="77777777" w:rsidR="00A31226" w:rsidRPr="00E26D1A" w:rsidRDefault="00A31226" w:rsidP="00A31226">
      <w:pPr>
        <w:pStyle w:val="Paragraph"/>
        <w:spacing w:after="0"/>
        <w:rPr>
          <w:color w:val="000000"/>
          <w:kern w:val="32"/>
          <w:sz w:val="22"/>
          <w:szCs w:val="22"/>
        </w:rPr>
      </w:pPr>
    </w:p>
    <w:p w14:paraId="1E501763" w14:textId="77777777" w:rsidR="00A31226" w:rsidRPr="00E26D1A" w:rsidRDefault="00A31226" w:rsidP="00A31226">
      <w:pPr>
        <w:pStyle w:val="Paragraph"/>
        <w:spacing w:after="0"/>
        <w:rPr>
          <w:sz w:val="22"/>
          <w:szCs w:val="22"/>
        </w:rPr>
      </w:pPr>
      <w:r w:rsidRPr="00E26D1A">
        <w:rPr>
          <w:color w:val="000000"/>
          <w:kern w:val="32"/>
          <w:sz w:val="22"/>
          <w:szCs w:val="22"/>
        </w:rPr>
        <w:t xml:space="preserve">If </w:t>
      </w:r>
      <w:r w:rsidRPr="00E26D1A">
        <w:rPr>
          <w:sz w:val="22"/>
          <w:szCs w:val="22"/>
        </w:rPr>
        <w:t xml:space="preserve">concomitant use </w:t>
      </w:r>
      <w:r w:rsidRPr="00E26D1A">
        <w:rPr>
          <w:color w:val="000000"/>
          <w:kern w:val="32"/>
          <w:sz w:val="22"/>
          <w:szCs w:val="22"/>
        </w:rPr>
        <w:t>of a strong CYP3A inhibitor is discontinued, increase the LORBRENA</w:t>
      </w:r>
      <w:r w:rsidRPr="00E26D1A" w:rsidDel="00E52512">
        <w:rPr>
          <w:color w:val="000000"/>
          <w:kern w:val="32"/>
          <w:sz w:val="22"/>
          <w:szCs w:val="22"/>
        </w:rPr>
        <w:t xml:space="preserve"> </w:t>
      </w:r>
      <w:r w:rsidRPr="00E26D1A">
        <w:rPr>
          <w:color w:val="000000"/>
          <w:kern w:val="32"/>
          <w:sz w:val="22"/>
          <w:szCs w:val="22"/>
        </w:rPr>
        <w:t xml:space="preserve">dose (after 3 plasma half-lives of the strong CYP3A inhibitor) to the dose that was used before starting the strong inhibitor </w:t>
      </w:r>
      <w:r w:rsidRPr="00E26D1A">
        <w:rPr>
          <w:rFonts w:eastAsia="MS Mincho"/>
          <w:i/>
          <w:sz w:val="22"/>
          <w:szCs w:val="22"/>
        </w:rPr>
        <w:t xml:space="preserve">[see </w:t>
      </w:r>
      <w:r w:rsidR="00292BEA" w:rsidRPr="00E26D1A">
        <w:rPr>
          <w:rFonts w:eastAsia="MS Mincho"/>
          <w:i/>
          <w:sz w:val="22"/>
          <w:szCs w:val="22"/>
        </w:rPr>
        <w:t>5.2</w:t>
      </w:r>
      <w:r w:rsidR="004F787C" w:rsidRPr="00E26D1A">
        <w:rPr>
          <w:rFonts w:eastAsia="MS Mincho"/>
          <w:i/>
          <w:sz w:val="22"/>
          <w:szCs w:val="22"/>
        </w:rPr>
        <w:t xml:space="preserve"> </w:t>
      </w:r>
      <w:r w:rsidR="00292BEA" w:rsidRPr="00E26D1A">
        <w:rPr>
          <w:rFonts w:eastAsia="MS Mincho"/>
          <w:i/>
          <w:sz w:val="22"/>
          <w:szCs w:val="22"/>
        </w:rPr>
        <w:t>Pharmacokinetic properties</w:t>
      </w:r>
      <w:r w:rsidRPr="00E26D1A">
        <w:rPr>
          <w:rFonts w:eastAsia="MS Mincho"/>
          <w:i/>
          <w:sz w:val="22"/>
          <w:szCs w:val="22"/>
        </w:rPr>
        <w:t>]</w:t>
      </w:r>
      <w:r w:rsidRPr="00E26D1A">
        <w:rPr>
          <w:sz w:val="22"/>
          <w:szCs w:val="22"/>
        </w:rPr>
        <w:t>.</w:t>
      </w:r>
    </w:p>
    <w:p w14:paraId="019DF454" w14:textId="77777777" w:rsidR="00A31226" w:rsidRPr="00E26D1A" w:rsidRDefault="00A31226" w:rsidP="00A31226">
      <w:pPr>
        <w:pStyle w:val="Paragraph"/>
        <w:spacing w:after="0"/>
        <w:rPr>
          <w:color w:val="000000"/>
          <w:kern w:val="32"/>
          <w:sz w:val="22"/>
          <w:szCs w:val="22"/>
        </w:rPr>
      </w:pPr>
    </w:p>
    <w:p w14:paraId="23B2F94F" w14:textId="77777777" w:rsidR="00C53ACC" w:rsidRPr="00E26D1A" w:rsidRDefault="00C53ACC" w:rsidP="00C53ACC">
      <w:pPr>
        <w:tabs>
          <w:tab w:val="clear" w:pos="567"/>
        </w:tabs>
        <w:spacing w:line="240" w:lineRule="auto"/>
        <w:rPr>
          <w:b/>
          <w:szCs w:val="22"/>
          <w:lang w:val="en-US"/>
        </w:rPr>
      </w:pPr>
    </w:p>
    <w:p w14:paraId="2413076C" w14:textId="77777777" w:rsidR="001D29E6" w:rsidRPr="00E26D1A" w:rsidRDefault="001D29E6">
      <w:pPr>
        <w:rPr>
          <w:szCs w:val="22"/>
        </w:rPr>
      </w:pPr>
    </w:p>
    <w:p w14:paraId="0910704C" w14:textId="77777777" w:rsidR="001D29E6" w:rsidRPr="00E26D1A" w:rsidRDefault="001D29E6">
      <w:pPr>
        <w:ind w:left="567" w:hanging="567"/>
        <w:rPr>
          <w:szCs w:val="22"/>
        </w:rPr>
      </w:pPr>
      <w:commentRangeStart w:id="17"/>
      <w:r w:rsidRPr="00E26D1A">
        <w:rPr>
          <w:b/>
          <w:szCs w:val="22"/>
        </w:rPr>
        <w:t>4.3</w:t>
      </w:r>
      <w:r w:rsidRPr="00E26D1A">
        <w:rPr>
          <w:b/>
          <w:szCs w:val="22"/>
        </w:rPr>
        <w:tab/>
        <w:t>Contraindications</w:t>
      </w:r>
      <w:commentRangeEnd w:id="17"/>
      <w:r w:rsidR="00A7306E" w:rsidRPr="00E26D1A">
        <w:rPr>
          <w:rStyle w:val="CommentReference"/>
          <w:sz w:val="22"/>
          <w:szCs w:val="22"/>
        </w:rPr>
        <w:commentReference w:id="17"/>
      </w:r>
    </w:p>
    <w:p w14:paraId="56B0DC54" w14:textId="77777777" w:rsidR="001D29E6" w:rsidRPr="00E26D1A" w:rsidRDefault="001D29E6">
      <w:pPr>
        <w:rPr>
          <w:szCs w:val="22"/>
        </w:rPr>
      </w:pPr>
    </w:p>
    <w:p w14:paraId="5A015400" w14:textId="77777777" w:rsidR="00A31226" w:rsidRPr="00E26D1A" w:rsidRDefault="00A31226" w:rsidP="00A31226">
      <w:pPr>
        <w:rPr>
          <w:szCs w:val="22"/>
        </w:rPr>
      </w:pPr>
    </w:p>
    <w:p w14:paraId="00005F1E" w14:textId="77777777" w:rsidR="00A31226" w:rsidRPr="00E26D1A" w:rsidRDefault="00A31226" w:rsidP="00A31226">
      <w:pPr>
        <w:rPr>
          <w:szCs w:val="22"/>
        </w:rPr>
      </w:pPr>
      <w:r w:rsidRPr="00E26D1A">
        <w:rPr>
          <w:szCs w:val="22"/>
        </w:rPr>
        <w:t>LORBRENA is contraindicated in patients taking strong CYP3A inducers, due to the potential for serious</w:t>
      </w:r>
      <w:r w:rsidRPr="00E26D1A" w:rsidDel="0001551C">
        <w:rPr>
          <w:szCs w:val="22"/>
        </w:rPr>
        <w:t xml:space="preserve"> </w:t>
      </w:r>
      <w:r w:rsidRPr="00E26D1A">
        <w:rPr>
          <w:szCs w:val="22"/>
        </w:rPr>
        <w:t xml:space="preserve">hepatotoxicity </w:t>
      </w:r>
      <w:r w:rsidR="004F787C" w:rsidRPr="00E26D1A">
        <w:rPr>
          <w:i/>
          <w:szCs w:val="22"/>
        </w:rPr>
        <w:t>[see 4.4 Special warnings and precautions for use]</w:t>
      </w:r>
      <w:r w:rsidRPr="00E26D1A">
        <w:rPr>
          <w:szCs w:val="22"/>
        </w:rPr>
        <w:t>.</w:t>
      </w:r>
    </w:p>
    <w:p w14:paraId="294DB095" w14:textId="77777777" w:rsidR="001D29E6" w:rsidRPr="00E26D1A" w:rsidRDefault="001D29E6">
      <w:pPr>
        <w:rPr>
          <w:szCs w:val="22"/>
        </w:rPr>
      </w:pPr>
    </w:p>
    <w:p w14:paraId="247BFDD4" w14:textId="77777777" w:rsidR="00F5374D" w:rsidRPr="00E26D1A" w:rsidRDefault="00F5374D">
      <w:pPr>
        <w:rPr>
          <w:szCs w:val="22"/>
        </w:rPr>
      </w:pPr>
    </w:p>
    <w:p w14:paraId="43C56A09" w14:textId="77777777" w:rsidR="001D29E6" w:rsidRPr="00E26D1A" w:rsidRDefault="001D29E6">
      <w:pPr>
        <w:ind w:left="567" w:hanging="567"/>
        <w:rPr>
          <w:b/>
          <w:szCs w:val="22"/>
        </w:rPr>
      </w:pPr>
      <w:commentRangeStart w:id="18"/>
      <w:r w:rsidRPr="00E26D1A">
        <w:rPr>
          <w:b/>
          <w:szCs w:val="22"/>
        </w:rPr>
        <w:t>4.4</w:t>
      </w:r>
      <w:r w:rsidRPr="00E26D1A">
        <w:rPr>
          <w:b/>
          <w:szCs w:val="22"/>
        </w:rPr>
        <w:tab/>
        <w:t>Special warnings and precautions for use</w:t>
      </w:r>
      <w:commentRangeEnd w:id="18"/>
      <w:r w:rsidR="00A7306E" w:rsidRPr="00E26D1A">
        <w:rPr>
          <w:rStyle w:val="CommentReference"/>
          <w:sz w:val="22"/>
          <w:szCs w:val="22"/>
        </w:rPr>
        <w:commentReference w:id="18"/>
      </w:r>
    </w:p>
    <w:p w14:paraId="0781A1B5" w14:textId="77777777" w:rsidR="00C53ACC" w:rsidRPr="00E26D1A" w:rsidRDefault="00C53ACC">
      <w:pPr>
        <w:ind w:left="567" w:hanging="567"/>
        <w:rPr>
          <w:szCs w:val="22"/>
        </w:rPr>
      </w:pPr>
    </w:p>
    <w:p w14:paraId="13254658" w14:textId="77777777" w:rsidR="00A31226" w:rsidRPr="00E26D1A" w:rsidRDefault="00A31226" w:rsidP="00A31226">
      <w:pPr>
        <w:tabs>
          <w:tab w:val="left" w:pos="540"/>
        </w:tabs>
        <w:rPr>
          <w:b/>
          <w:szCs w:val="22"/>
        </w:rPr>
      </w:pPr>
      <w:r w:rsidRPr="00E26D1A">
        <w:rPr>
          <w:b/>
          <w:szCs w:val="22"/>
        </w:rPr>
        <w:t xml:space="preserve">Risk of Serious Hepatotoxicity with Concomitant Use of Strong CYP3A Inducers </w:t>
      </w:r>
    </w:p>
    <w:p w14:paraId="18084A2E" w14:textId="77777777" w:rsidR="00A31226" w:rsidRPr="00E26D1A" w:rsidRDefault="00A31226" w:rsidP="00A31226">
      <w:pPr>
        <w:keepNext/>
        <w:tabs>
          <w:tab w:val="left" w:pos="720"/>
        </w:tabs>
        <w:rPr>
          <w:szCs w:val="22"/>
        </w:rPr>
      </w:pPr>
    </w:p>
    <w:p w14:paraId="111280A2" w14:textId="77777777" w:rsidR="00A31226" w:rsidRPr="00E26D1A" w:rsidRDefault="00A31226" w:rsidP="00A31226">
      <w:pPr>
        <w:keepNext/>
        <w:tabs>
          <w:tab w:val="left" w:pos="720"/>
        </w:tabs>
        <w:rPr>
          <w:szCs w:val="22"/>
        </w:rPr>
      </w:pPr>
      <w:r w:rsidRPr="00E26D1A">
        <w:rPr>
          <w:szCs w:val="22"/>
        </w:rPr>
        <w:t xml:space="preserve">Severe hepatotoxicity occurred in 10 of 12 healthy subjects receiving a single dose of LORBRENA with multiple daily doses of </w:t>
      </w:r>
      <w:proofErr w:type="spellStart"/>
      <w:r w:rsidRPr="00E26D1A">
        <w:rPr>
          <w:szCs w:val="22"/>
        </w:rPr>
        <w:t>rifampin</w:t>
      </w:r>
      <w:proofErr w:type="spellEnd"/>
      <w:r w:rsidRPr="00E26D1A">
        <w:rPr>
          <w:szCs w:val="22"/>
        </w:rPr>
        <w:t xml:space="preserve">, a strong CYP3A inducer. Grade 4 alanine aminotransferase (ALT) or aspartate aminotransferase (AST) elevations occurred in 50% of subjects, Grade 3 ALT or AST elevations occurred in 33% and Grade 2 ALT or AST elevations occurred in 8%. ALT or AST elevations occurred within 3 days and returned to within normal limits after a median of 15 days (7 to 34 days); the median time to recovery was 18 days in subjects with Grade 3 or 4 ALT or AST elevations and 7 days in subjects with Grade 2 ALT or AST elevations. </w:t>
      </w:r>
    </w:p>
    <w:p w14:paraId="0DDD89FE" w14:textId="77777777" w:rsidR="00A31226" w:rsidRPr="00E26D1A" w:rsidRDefault="00A31226" w:rsidP="00A31226">
      <w:pPr>
        <w:tabs>
          <w:tab w:val="left" w:pos="720"/>
        </w:tabs>
        <w:rPr>
          <w:szCs w:val="22"/>
        </w:rPr>
      </w:pPr>
    </w:p>
    <w:p w14:paraId="07037F2A" w14:textId="77777777" w:rsidR="00A31226" w:rsidRPr="00E26D1A" w:rsidRDefault="00A31226" w:rsidP="00A31226">
      <w:pPr>
        <w:tabs>
          <w:tab w:val="left" w:pos="720"/>
        </w:tabs>
        <w:rPr>
          <w:szCs w:val="22"/>
        </w:rPr>
      </w:pPr>
      <w:r w:rsidRPr="00E26D1A">
        <w:rPr>
          <w:szCs w:val="22"/>
        </w:rPr>
        <w:t>LORBRENA is contraindicated</w:t>
      </w:r>
      <w:r w:rsidRPr="00E26D1A">
        <w:rPr>
          <w:i/>
          <w:iCs/>
          <w:color w:val="000000"/>
          <w:szCs w:val="22"/>
        </w:rPr>
        <w:t xml:space="preserve"> </w:t>
      </w:r>
      <w:r w:rsidRPr="00E26D1A">
        <w:rPr>
          <w:szCs w:val="22"/>
        </w:rPr>
        <w:t>in patients taking strong CYP3A inducers.</w:t>
      </w:r>
      <w:r w:rsidRPr="00E26D1A">
        <w:rPr>
          <w:bCs/>
          <w:szCs w:val="22"/>
        </w:rPr>
        <w:t xml:space="preserve"> </w:t>
      </w:r>
      <w:r w:rsidRPr="00E26D1A">
        <w:rPr>
          <w:szCs w:val="22"/>
        </w:rPr>
        <w:t xml:space="preserve">Discontinue strong CYP3A inducers for 3 plasma half-lives of the strong CYP3A inducer prior to initiating LORBRENA. </w:t>
      </w:r>
    </w:p>
    <w:p w14:paraId="2C320FFA" w14:textId="77777777" w:rsidR="00A31226" w:rsidRPr="00E26D1A" w:rsidRDefault="00A31226" w:rsidP="00A31226">
      <w:pPr>
        <w:tabs>
          <w:tab w:val="left" w:pos="720"/>
        </w:tabs>
        <w:rPr>
          <w:szCs w:val="22"/>
        </w:rPr>
      </w:pPr>
    </w:p>
    <w:p w14:paraId="179BB99F" w14:textId="77777777" w:rsidR="00A31226" w:rsidRPr="00E26D1A" w:rsidRDefault="00A31226" w:rsidP="00A31226">
      <w:pPr>
        <w:tabs>
          <w:tab w:val="left" w:pos="720"/>
        </w:tabs>
        <w:rPr>
          <w:szCs w:val="22"/>
        </w:rPr>
      </w:pPr>
      <w:r w:rsidRPr="00E26D1A">
        <w:rPr>
          <w:bCs/>
          <w:szCs w:val="22"/>
        </w:rPr>
        <w:t xml:space="preserve">Avoid concomitant use of LORBRENA with moderate CYP3A inducers. </w:t>
      </w:r>
      <w:r w:rsidRPr="00E26D1A">
        <w:rPr>
          <w:szCs w:val="22"/>
        </w:rPr>
        <w:t>If concomitant use of moderate CYP3A inducers cannot be avoided, monitor AST, ALT, and bilirubin 48 hours after initiating LORBRENA and at least 3 times during the first week after initiating LORBRENA</w:t>
      </w:r>
      <w:r w:rsidRPr="00E26D1A" w:rsidDel="00076375">
        <w:rPr>
          <w:szCs w:val="22"/>
        </w:rPr>
        <w:t>.</w:t>
      </w:r>
      <w:r w:rsidRPr="00E26D1A">
        <w:rPr>
          <w:szCs w:val="22"/>
        </w:rPr>
        <w:t xml:space="preserve"> </w:t>
      </w:r>
    </w:p>
    <w:p w14:paraId="4C2CCD65" w14:textId="77777777" w:rsidR="00A31226" w:rsidRPr="00E26D1A" w:rsidRDefault="00A31226" w:rsidP="00A31226">
      <w:pPr>
        <w:tabs>
          <w:tab w:val="left" w:pos="720"/>
        </w:tabs>
        <w:rPr>
          <w:szCs w:val="22"/>
        </w:rPr>
      </w:pPr>
    </w:p>
    <w:p w14:paraId="6DD08437" w14:textId="77777777" w:rsidR="00A31226" w:rsidRPr="00E26D1A" w:rsidRDefault="00A31226" w:rsidP="00A31226">
      <w:pPr>
        <w:tabs>
          <w:tab w:val="left" w:pos="720"/>
        </w:tabs>
        <w:rPr>
          <w:bCs/>
          <w:szCs w:val="22"/>
        </w:rPr>
      </w:pPr>
      <w:r w:rsidRPr="00E26D1A">
        <w:rPr>
          <w:szCs w:val="22"/>
        </w:rPr>
        <w:t xml:space="preserve">Depending upon the relative importance of each drug, discontinue LORBRENA or the CYP3A inducer for persistent Grade 2 or higher hepatotoxicity </w:t>
      </w:r>
      <w:r w:rsidRPr="00E26D1A">
        <w:rPr>
          <w:i/>
          <w:szCs w:val="22"/>
        </w:rPr>
        <w:t xml:space="preserve">[see </w:t>
      </w:r>
      <w:r w:rsidR="00292BEA" w:rsidRPr="00E26D1A">
        <w:rPr>
          <w:i/>
          <w:szCs w:val="22"/>
        </w:rPr>
        <w:t>5.2</w:t>
      </w:r>
      <w:r w:rsidR="004F787C" w:rsidRPr="00E26D1A">
        <w:rPr>
          <w:i/>
          <w:szCs w:val="22"/>
        </w:rPr>
        <w:t xml:space="preserve"> </w:t>
      </w:r>
      <w:r w:rsidR="00292BEA" w:rsidRPr="00E26D1A">
        <w:rPr>
          <w:i/>
          <w:szCs w:val="22"/>
        </w:rPr>
        <w:t>Pharmacokinetic properties</w:t>
      </w:r>
      <w:r w:rsidRPr="00E26D1A">
        <w:rPr>
          <w:i/>
          <w:szCs w:val="22"/>
        </w:rPr>
        <w:t>]</w:t>
      </w:r>
      <w:r w:rsidRPr="00E26D1A">
        <w:rPr>
          <w:bCs/>
          <w:szCs w:val="22"/>
        </w:rPr>
        <w:t>.</w:t>
      </w:r>
    </w:p>
    <w:p w14:paraId="736D1ABA" w14:textId="77777777" w:rsidR="00A31226" w:rsidRPr="00E26D1A" w:rsidRDefault="00A31226" w:rsidP="00A31226">
      <w:pPr>
        <w:tabs>
          <w:tab w:val="left" w:pos="720"/>
        </w:tabs>
        <w:rPr>
          <w:szCs w:val="22"/>
        </w:rPr>
      </w:pPr>
    </w:p>
    <w:p w14:paraId="3BA74F60" w14:textId="77777777" w:rsidR="00A31226" w:rsidRPr="00E26D1A" w:rsidRDefault="00A31226" w:rsidP="00A31226">
      <w:pPr>
        <w:tabs>
          <w:tab w:val="left" w:pos="540"/>
        </w:tabs>
        <w:rPr>
          <w:b/>
          <w:szCs w:val="22"/>
        </w:rPr>
      </w:pPr>
      <w:r w:rsidRPr="00E26D1A">
        <w:rPr>
          <w:b/>
          <w:szCs w:val="22"/>
        </w:rPr>
        <w:t>Central Nervous System Effects</w:t>
      </w:r>
    </w:p>
    <w:p w14:paraId="1C9CEED1" w14:textId="77777777" w:rsidR="00A31226" w:rsidRPr="00E26D1A" w:rsidRDefault="00A31226" w:rsidP="00A31226">
      <w:pPr>
        <w:keepNext/>
        <w:tabs>
          <w:tab w:val="left" w:pos="360"/>
        </w:tabs>
        <w:rPr>
          <w:szCs w:val="22"/>
        </w:rPr>
      </w:pPr>
    </w:p>
    <w:p w14:paraId="4B8292B4" w14:textId="77777777" w:rsidR="00A31226" w:rsidRPr="00E26D1A" w:rsidRDefault="00A31226" w:rsidP="00A31226">
      <w:pPr>
        <w:keepNext/>
        <w:tabs>
          <w:tab w:val="left" w:pos="360"/>
        </w:tabs>
        <w:rPr>
          <w:szCs w:val="22"/>
        </w:rPr>
      </w:pPr>
      <w:r w:rsidRPr="00E26D1A">
        <w:rPr>
          <w:szCs w:val="22"/>
        </w:rPr>
        <w:t xml:space="preserve">A broad spectrum of central nervous system (CNS) effects can occur in patients receiving LORBRENA. These include seizures, hallucinations, and changes in cognitive function, mood (including suicidal ideation), speech, mental status, and sleep. Overall, CNS effects occurred in 54% of patients receiving LORBRENA </w:t>
      </w:r>
      <w:r w:rsidRPr="00E26D1A">
        <w:rPr>
          <w:i/>
          <w:szCs w:val="22"/>
        </w:rPr>
        <w:t xml:space="preserve">[see </w:t>
      </w:r>
      <w:r w:rsidR="004F787C" w:rsidRPr="00E26D1A">
        <w:rPr>
          <w:i/>
          <w:szCs w:val="22"/>
        </w:rPr>
        <w:t>4.8 undesirable effects]</w:t>
      </w:r>
      <w:r w:rsidRPr="00E26D1A">
        <w:rPr>
          <w:szCs w:val="22"/>
        </w:rPr>
        <w:t xml:space="preserve">. Cognitive effects occurred in 29% of the 332 patients who received LORBRENA at any dose in Study B7461001; 2.1% of these events were severe (Grade 3 or 4). Mood effects occurred in 24% of patients; 1.8% of these events were severe. Speech effects occurred in 14% of patients; 0.3% of these events were severe. Hallucinations occurred in 7% of patients; 0.6% of these events were severe. Mental status changes occurred in 2.1% of patients; 1.8% of these events were severe. Seizures occurred in 3% of patients, sometimes in conjunction with other neurologic findings. Sleep effects occurred in 10% of patients. The median time to first onset of any CNS effect was 1.2 months (1 day to 1.7 years). Overall, 1.5% of patients required permanent discontinuation of LORBRENA for a CNS effect; 9% required temporary discontinuation and 8% required dose reduction. </w:t>
      </w:r>
    </w:p>
    <w:p w14:paraId="6B42E7DE" w14:textId="77777777" w:rsidR="00A31226" w:rsidRPr="00E26D1A" w:rsidRDefault="00A31226" w:rsidP="00A31226">
      <w:pPr>
        <w:keepNext/>
        <w:tabs>
          <w:tab w:val="left" w:pos="360"/>
        </w:tabs>
        <w:rPr>
          <w:szCs w:val="22"/>
        </w:rPr>
      </w:pPr>
    </w:p>
    <w:p w14:paraId="00C61FBF" w14:textId="77777777" w:rsidR="00A31226" w:rsidRPr="00E26D1A" w:rsidRDefault="00A31226" w:rsidP="00A31226">
      <w:pPr>
        <w:keepNext/>
        <w:tabs>
          <w:tab w:val="left" w:pos="360"/>
        </w:tabs>
        <w:rPr>
          <w:szCs w:val="22"/>
        </w:rPr>
      </w:pPr>
      <w:r w:rsidRPr="00E26D1A">
        <w:rPr>
          <w:szCs w:val="22"/>
        </w:rPr>
        <w:t xml:space="preserve">Withhold and resume at the same dose or at a reduced dose or permanently discontinue LORBRENA based on severity </w:t>
      </w:r>
      <w:r w:rsidRPr="00E26D1A">
        <w:rPr>
          <w:i/>
          <w:szCs w:val="22"/>
        </w:rPr>
        <w:t>[</w:t>
      </w:r>
      <w:r w:rsidR="004F787C" w:rsidRPr="00E26D1A">
        <w:rPr>
          <w:i/>
          <w:szCs w:val="22"/>
        </w:rPr>
        <w:t>see 4.2 Posology and methods of administration]</w:t>
      </w:r>
      <w:r w:rsidRPr="00E26D1A">
        <w:rPr>
          <w:szCs w:val="22"/>
        </w:rPr>
        <w:t>.</w:t>
      </w:r>
    </w:p>
    <w:p w14:paraId="4BBC8BAC" w14:textId="77777777" w:rsidR="00A31226" w:rsidRPr="00E26D1A" w:rsidRDefault="00A31226" w:rsidP="00A31226">
      <w:pPr>
        <w:keepNext/>
        <w:tabs>
          <w:tab w:val="left" w:pos="360"/>
        </w:tabs>
        <w:rPr>
          <w:szCs w:val="22"/>
        </w:rPr>
      </w:pPr>
    </w:p>
    <w:p w14:paraId="1B47228D" w14:textId="77777777" w:rsidR="00A31226" w:rsidRPr="00E26D1A" w:rsidRDefault="00A31226" w:rsidP="00A31226">
      <w:pPr>
        <w:tabs>
          <w:tab w:val="left" w:pos="540"/>
        </w:tabs>
        <w:rPr>
          <w:b/>
          <w:szCs w:val="22"/>
        </w:rPr>
      </w:pPr>
      <w:proofErr w:type="spellStart"/>
      <w:r w:rsidRPr="00E26D1A">
        <w:rPr>
          <w:b/>
          <w:szCs w:val="22"/>
        </w:rPr>
        <w:t>Hyperlipidemia</w:t>
      </w:r>
      <w:proofErr w:type="spellEnd"/>
    </w:p>
    <w:p w14:paraId="13052ABB" w14:textId="77777777" w:rsidR="00A31226" w:rsidRPr="00E26D1A" w:rsidRDefault="00A31226" w:rsidP="00A31226">
      <w:pPr>
        <w:pStyle w:val="CommentText"/>
        <w:rPr>
          <w:sz w:val="22"/>
          <w:szCs w:val="22"/>
        </w:rPr>
      </w:pPr>
    </w:p>
    <w:p w14:paraId="4845018E" w14:textId="77777777" w:rsidR="00A31226" w:rsidRPr="00E26D1A" w:rsidRDefault="00A31226" w:rsidP="00A31226">
      <w:pPr>
        <w:pStyle w:val="CommentText"/>
        <w:rPr>
          <w:sz w:val="22"/>
          <w:szCs w:val="22"/>
        </w:rPr>
      </w:pPr>
      <w:bookmarkStart w:id="19" w:name="_GoBack"/>
      <w:r w:rsidRPr="00FC5F58">
        <w:rPr>
          <w:color w:val="FF0000"/>
          <w:sz w:val="22"/>
          <w:szCs w:val="22"/>
        </w:rPr>
        <w:t xml:space="preserve">Increases in serum cholesterol and triglycerides can occur in patients receiving LORBRENA </w:t>
      </w:r>
      <w:r w:rsidRPr="00FC5F58">
        <w:rPr>
          <w:i/>
          <w:color w:val="FF0000"/>
          <w:sz w:val="22"/>
          <w:szCs w:val="22"/>
        </w:rPr>
        <w:t xml:space="preserve">[see </w:t>
      </w:r>
      <w:r w:rsidR="004F787C" w:rsidRPr="00FC5F58">
        <w:rPr>
          <w:i/>
          <w:color w:val="FF0000"/>
          <w:sz w:val="22"/>
          <w:szCs w:val="22"/>
        </w:rPr>
        <w:t>4.8 undesirable effects]</w:t>
      </w:r>
      <w:r w:rsidRPr="00FC5F58">
        <w:rPr>
          <w:color w:val="FF0000"/>
          <w:sz w:val="22"/>
          <w:szCs w:val="22"/>
        </w:rPr>
        <w:t xml:space="preserve">. Grade 3 or 4 elevations in total cholesterol occurred in 17% and Grade 3 or 4 elevations in triglycerides occurred in 17% of the 332 patients who received LORBRENA in Study B7461001. The median time to onset was 15 days for both hypercholesterolemia and hypertriglyceridemia. Approximately 7% of patients required temporary discontinuation and 3% of patients </w:t>
      </w:r>
      <w:bookmarkEnd w:id="19"/>
      <w:r w:rsidRPr="00E26D1A">
        <w:rPr>
          <w:sz w:val="22"/>
          <w:szCs w:val="22"/>
        </w:rPr>
        <w:t>required dose reduction of LORBRENA for elevations in cholesterol and in triglycerides. Eighty percent of patients required initiation of lipid-lowering medications, with a median time to onset of start of such medications of 21 days.</w:t>
      </w:r>
    </w:p>
    <w:p w14:paraId="1A597237" w14:textId="77777777" w:rsidR="00A31226" w:rsidRPr="00E26D1A" w:rsidRDefault="00A31226" w:rsidP="00A31226">
      <w:pPr>
        <w:pStyle w:val="CommentText"/>
        <w:rPr>
          <w:sz w:val="22"/>
          <w:szCs w:val="22"/>
        </w:rPr>
      </w:pPr>
    </w:p>
    <w:p w14:paraId="747F6259" w14:textId="77777777" w:rsidR="00A31226" w:rsidRPr="00E26D1A" w:rsidRDefault="00A31226" w:rsidP="00A31226">
      <w:pPr>
        <w:tabs>
          <w:tab w:val="left" w:pos="360"/>
        </w:tabs>
        <w:rPr>
          <w:szCs w:val="22"/>
        </w:rPr>
      </w:pPr>
      <w:r w:rsidRPr="00E26D1A">
        <w:rPr>
          <w:szCs w:val="22"/>
        </w:rPr>
        <w:lastRenderedPageBreak/>
        <w:t xml:space="preserve">Initiate or increase the dose of lipid-lowering agents in patients with </w:t>
      </w:r>
      <w:proofErr w:type="spellStart"/>
      <w:r w:rsidRPr="00E26D1A">
        <w:rPr>
          <w:szCs w:val="22"/>
        </w:rPr>
        <w:t>hyperlipidemia</w:t>
      </w:r>
      <w:proofErr w:type="spellEnd"/>
      <w:r w:rsidRPr="00E26D1A">
        <w:rPr>
          <w:szCs w:val="22"/>
        </w:rPr>
        <w:t xml:space="preserve">. Monitor serum cholesterol and triglycerides before initiating LORBRENA, 1 and 2 months after initiating LORBRENA, and periodically thereafter. Withhold and resume at the same dose for the first occurrence; resume at the same or a reduced dose of LORBRENA for recurrence based on severity </w:t>
      </w:r>
      <w:r w:rsidRPr="00E26D1A">
        <w:rPr>
          <w:i/>
          <w:szCs w:val="22"/>
        </w:rPr>
        <w:t>[</w:t>
      </w:r>
      <w:r w:rsidR="004F787C" w:rsidRPr="00E26D1A">
        <w:rPr>
          <w:i/>
          <w:szCs w:val="22"/>
        </w:rPr>
        <w:t xml:space="preserve">see 4.2 Posology and methods of </w:t>
      </w:r>
      <w:r w:rsidR="00186279" w:rsidRPr="00E26D1A">
        <w:rPr>
          <w:i/>
          <w:szCs w:val="22"/>
        </w:rPr>
        <w:t>administration]</w:t>
      </w:r>
      <w:r w:rsidRPr="00E26D1A">
        <w:rPr>
          <w:i/>
          <w:szCs w:val="22"/>
        </w:rPr>
        <w:t>.</w:t>
      </w:r>
      <w:r w:rsidRPr="00E26D1A">
        <w:rPr>
          <w:szCs w:val="22"/>
        </w:rPr>
        <w:t xml:space="preserve">  </w:t>
      </w:r>
    </w:p>
    <w:p w14:paraId="55ECDD47" w14:textId="77777777" w:rsidR="00A31226" w:rsidRPr="00E26D1A" w:rsidRDefault="00A31226" w:rsidP="00A31226">
      <w:pPr>
        <w:tabs>
          <w:tab w:val="left" w:pos="360"/>
        </w:tabs>
        <w:rPr>
          <w:szCs w:val="22"/>
        </w:rPr>
      </w:pPr>
    </w:p>
    <w:p w14:paraId="7AF1CAD3" w14:textId="77777777" w:rsidR="00A31226" w:rsidRPr="00E26D1A" w:rsidRDefault="00A31226" w:rsidP="00A31226">
      <w:pPr>
        <w:tabs>
          <w:tab w:val="left" w:pos="540"/>
        </w:tabs>
        <w:rPr>
          <w:b/>
          <w:szCs w:val="22"/>
        </w:rPr>
      </w:pPr>
      <w:r w:rsidRPr="00E26D1A">
        <w:rPr>
          <w:b/>
          <w:szCs w:val="22"/>
        </w:rPr>
        <w:t>Atrioventricular Block</w:t>
      </w:r>
    </w:p>
    <w:p w14:paraId="28FEFF48" w14:textId="77777777" w:rsidR="00A31226" w:rsidRPr="00E26D1A" w:rsidRDefault="00A31226" w:rsidP="00A31226">
      <w:pPr>
        <w:tabs>
          <w:tab w:val="left" w:pos="360"/>
        </w:tabs>
        <w:rPr>
          <w:szCs w:val="22"/>
        </w:rPr>
      </w:pPr>
    </w:p>
    <w:p w14:paraId="59944618" w14:textId="77777777" w:rsidR="00A31226" w:rsidRPr="00E26D1A" w:rsidRDefault="00A31226" w:rsidP="00A31226">
      <w:pPr>
        <w:tabs>
          <w:tab w:val="left" w:pos="360"/>
        </w:tabs>
        <w:rPr>
          <w:szCs w:val="22"/>
        </w:rPr>
      </w:pPr>
      <w:r w:rsidRPr="00E26D1A">
        <w:rPr>
          <w:szCs w:val="22"/>
        </w:rPr>
        <w:t xml:space="preserve">PR interval prolongation and atrioventricular (AV) block can occur in patients receiving LORBRENA </w:t>
      </w:r>
      <w:r w:rsidRPr="00E26D1A">
        <w:rPr>
          <w:i/>
          <w:szCs w:val="22"/>
        </w:rPr>
        <w:t xml:space="preserve">[see </w:t>
      </w:r>
      <w:r w:rsidR="004F787C" w:rsidRPr="00E26D1A">
        <w:rPr>
          <w:i/>
          <w:szCs w:val="22"/>
        </w:rPr>
        <w:t>4.8 undesirable effects,</w:t>
      </w:r>
      <w:r w:rsidRPr="00E26D1A">
        <w:rPr>
          <w:i/>
          <w:szCs w:val="22"/>
        </w:rPr>
        <w:t xml:space="preserve"> </w:t>
      </w:r>
      <w:r w:rsidR="004F787C" w:rsidRPr="00E26D1A">
        <w:rPr>
          <w:i/>
          <w:szCs w:val="22"/>
        </w:rPr>
        <w:t>5.1 Pharmacodynamic properties</w:t>
      </w:r>
      <w:r w:rsidRPr="00E26D1A">
        <w:rPr>
          <w:i/>
          <w:szCs w:val="22"/>
        </w:rPr>
        <w:t>].</w:t>
      </w:r>
      <w:r w:rsidRPr="00E26D1A">
        <w:rPr>
          <w:szCs w:val="22"/>
        </w:rPr>
        <w:t xml:space="preserve"> In 295 patients who received LORBRENA at a dose of 100 mg orally once daily in Study B7461001 and who had a baseline electrocardiography (ECG), 1% experienced AV block and 0.3% experienced Grade 3 AV block and underwent pacemaker placement.</w:t>
      </w:r>
      <w:r w:rsidRPr="00E26D1A" w:rsidDel="00526567">
        <w:rPr>
          <w:szCs w:val="22"/>
        </w:rPr>
        <w:t xml:space="preserve"> </w:t>
      </w:r>
    </w:p>
    <w:p w14:paraId="2851F7DD" w14:textId="77777777" w:rsidR="00A31226" w:rsidRPr="00E26D1A" w:rsidRDefault="00A31226" w:rsidP="00A31226">
      <w:pPr>
        <w:tabs>
          <w:tab w:val="left" w:pos="360"/>
        </w:tabs>
        <w:rPr>
          <w:szCs w:val="22"/>
        </w:rPr>
      </w:pPr>
    </w:p>
    <w:p w14:paraId="6B9E9766" w14:textId="77777777" w:rsidR="00A31226" w:rsidRPr="00E26D1A" w:rsidRDefault="00A31226" w:rsidP="00A31226">
      <w:pPr>
        <w:tabs>
          <w:tab w:val="left" w:pos="360"/>
        </w:tabs>
        <w:rPr>
          <w:szCs w:val="22"/>
        </w:rPr>
      </w:pPr>
      <w:r w:rsidRPr="00E26D1A">
        <w:rPr>
          <w:szCs w:val="22"/>
        </w:rPr>
        <w:t xml:space="preserve">Monitor ECG prior to initiating LORBRENA and periodically thereafter. Withhold and resume at a reduced dose or at the same dose in patients who undergo pacemaker placement. Permanently discontinue for recurrence in patients without a pacemaker </w:t>
      </w:r>
      <w:r w:rsidRPr="00E26D1A">
        <w:rPr>
          <w:i/>
          <w:szCs w:val="22"/>
        </w:rPr>
        <w:t>[</w:t>
      </w:r>
      <w:r w:rsidR="004F787C" w:rsidRPr="00E26D1A">
        <w:rPr>
          <w:i/>
          <w:szCs w:val="22"/>
        </w:rPr>
        <w:t>see 4.2 Posology and methods of administration]</w:t>
      </w:r>
      <w:r w:rsidRPr="00E26D1A">
        <w:rPr>
          <w:szCs w:val="22"/>
        </w:rPr>
        <w:t>.</w:t>
      </w:r>
    </w:p>
    <w:p w14:paraId="3E231426" w14:textId="77777777" w:rsidR="00A31226" w:rsidRPr="00E26D1A" w:rsidRDefault="00A31226" w:rsidP="00A31226">
      <w:pPr>
        <w:tabs>
          <w:tab w:val="left" w:pos="360"/>
        </w:tabs>
        <w:rPr>
          <w:szCs w:val="22"/>
        </w:rPr>
      </w:pPr>
    </w:p>
    <w:p w14:paraId="62C8C574" w14:textId="77777777" w:rsidR="00A31226" w:rsidRPr="00E26D1A" w:rsidRDefault="00A31226" w:rsidP="00A31226">
      <w:pPr>
        <w:tabs>
          <w:tab w:val="left" w:pos="540"/>
        </w:tabs>
        <w:rPr>
          <w:b/>
          <w:szCs w:val="22"/>
        </w:rPr>
      </w:pPr>
      <w:r w:rsidRPr="00E26D1A">
        <w:rPr>
          <w:b/>
          <w:szCs w:val="22"/>
        </w:rPr>
        <w:t>Interstitial Lung Disease/Pneumonitis</w:t>
      </w:r>
    </w:p>
    <w:p w14:paraId="4B4BD034" w14:textId="77777777" w:rsidR="00A31226" w:rsidRPr="00E26D1A" w:rsidRDefault="00A31226" w:rsidP="00A31226">
      <w:pPr>
        <w:pStyle w:val="CommentText"/>
        <w:rPr>
          <w:sz w:val="22"/>
          <w:szCs w:val="22"/>
        </w:rPr>
      </w:pPr>
    </w:p>
    <w:p w14:paraId="367F254C" w14:textId="77777777" w:rsidR="00A31226" w:rsidRPr="00E26D1A" w:rsidRDefault="00A31226" w:rsidP="00A31226">
      <w:pPr>
        <w:pStyle w:val="CommentText"/>
        <w:rPr>
          <w:sz w:val="22"/>
          <w:szCs w:val="22"/>
        </w:rPr>
      </w:pPr>
      <w:r w:rsidRPr="00E26D1A">
        <w:rPr>
          <w:sz w:val="22"/>
          <w:szCs w:val="22"/>
        </w:rPr>
        <w:t>Severe or life-threatening pulmonary adverse reactions consistent with interstitial lung disease (ILD)/pneumonitis can occur with LORBRENA. ILD/pneumonitis occurred in 1.5% of patients who received LORBRENA at any dose in Study B7461001, including Grade 3 or 4 ILD/pneumonitis in 1.2% of patients. One patient (0.3%) discontinued LORBRENA for ILD/pneumonitis.</w:t>
      </w:r>
    </w:p>
    <w:p w14:paraId="46C6963F" w14:textId="77777777" w:rsidR="00A31226" w:rsidRPr="00E26D1A" w:rsidRDefault="00A31226" w:rsidP="00A31226">
      <w:pPr>
        <w:pStyle w:val="CommentText"/>
        <w:rPr>
          <w:sz w:val="22"/>
          <w:szCs w:val="22"/>
        </w:rPr>
      </w:pPr>
    </w:p>
    <w:p w14:paraId="4B7ECD39" w14:textId="77777777" w:rsidR="00A31226" w:rsidRPr="00E26D1A" w:rsidRDefault="00A31226" w:rsidP="00A31226">
      <w:pPr>
        <w:tabs>
          <w:tab w:val="left" w:pos="360"/>
        </w:tabs>
        <w:rPr>
          <w:szCs w:val="22"/>
        </w:rPr>
      </w:pPr>
      <w:r w:rsidRPr="00E26D1A">
        <w:rPr>
          <w:szCs w:val="22"/>
        </w:rPr>
        <w:t xml:space="preserve">Promptly investigate for ILD/pneumonitis in any patient who presents with worsening of respiratory symptoms indicative of ILD/pneumonitis (e.g., </w:t>
      </w:r>
      <w:proofErr w:type="spellStart"/>
      <w:r w:rsidRPr="00E26D1A">
        <w:rPr>
          <w:szCs w:val="22"/>
        </w:rPr>
        <w:t>dyspnea</w:t>
      </w:r>
      <w:proofErr w:type="spellEnd"/>
      <w:r w:rsidRPr="00E26D1A">
        <w:rPr>
          <w:szCs w:val="22"/>
        </w:rPr>
        <w:t xml:space="preserve">, cough, and fever). Immediately withhold LORBRENA in patients with suspected ILD/pneumonitis. Permanently discontinue LORBRENA for treatment-related ILD/pneumonitis of any severity </w:t>
      </w:r>
      <w:r w:rsidRPr="00E26D1A">
        <w:rPr>
          <w:i/>
          <w:szCs w:val="22"/>
        </w:rPr>
        <w:t>[</w:t>
      </w:r>
      <w:r w:rsidR="004F787C" w:rsidRPr="00E26D1A">
        <w:rPr>
          <w:i/>
          <w:szCs w:val="22"/>
        </w:rPr>
        <w:t>see 4.2 Posology and methods of administration]</w:t>
      </w:r>
      <w:r w:rsidRPr="00E26D1A">
        <w:rPr>
          <w:szCs w:val="22"/>
        </w:rPr>
        <w:t>.</w:t>
      </w:r>
    </w:p>
    <w:p w14:paraId="5A93D17B" w14:textId="77777777" w:rsidR="00A31226" w:rsidRPr="00E26D1A" w:rsidRDefault="00A31226" w:rsidP="00A31226">
      <w:pPr>
        <w:tabs>
          <w:tab w:val="left" w:pos="360"/>
        </w:tabs>
        <w:rPr>
          <w:b/>
          <w:szCs w:val="22"/>
        </w:rPr>
      </w:pPr>
    </w:p>
    <w:p w14:paraId="73D84A5A" w14:textId="77777777" w:rsidR="00A31226" w:rsidRPr="00E26D1A" w:rsidRDefault="00A31226" w:rsidP="00A31226">
      <w:pPr>
        <w:tabs>
          <w:tab w:val="left" w:pos="540"/>
        </w:tabs>
        <w:rPr>
          <w:b/>
          <w:szCs w:val="22"/>
        </w:rPr>
      </w:pPr>
      <w:r w:rsidRPr="00E26D1A">
        <w:rPr>
          <w:b/>
          <w:szCs w:val="22"/>
        </w:rPr>
        <w:t>Embryo</w:t>
      </w:r>
      <w:r w:rsidRPr="00E26D1A">
        <w:rPr>
          <w:b/>
          <w:szCs w:val="22"/>
        </w:rPr>
        <w:noBreakHyphen/>
      </w:r>
      <w:proofErr w:type="spellStart"/>
      <w:r w:rsidRPr="00E26D1A">
        <w:rPr>
          <w:b/>
          <w:szCs w:val="22"/>
        </w:rPr>
        <w:t>Fetal</w:t>
      </w:r>
      <w:proofErr w:type="spellEnd"/>
      <w:r w:rsidRPr="00E26D1A">
        <w:rPr>
          <w:b/>
          <w:szCs w:val="22"/>
        </w:rPr>
        <w:t xml:space="preserve"> Toxicity</w:t>
      </w:r>
    </w:p>
    <w:p w14:paraId="4BA94366" w14:textId="77777777" w:rsidR="00A31226" w:rsidRPr="00E26D1A" w:rsidRDefault="00A31226" w:rsidP="00A31226">
      <w:pPr>
        <w:tabs>
          <w:tab w:val="left" w:pos="360"/>
        </w:tabs>
        <w:rPr>
          <w:szCs w:val="22"/>
        </w:rPr>
      </w:pPr>
    </w:p>
    <w:p w14:paraId="378B7EB1" w14:textId="77777777" w:rsidR="00A31226" w:rsidRPr="00E26D1A" w:rsidRDefault="00A31226" w:rsidP="00A31226">
      <w:pPr>
        <w:tabs>
          <w:tab w:val="left" w:pos="360"/>
        </w:tabs>
        <w:rPr>
          <w:szCs w:val="22"/>
        </w:rPr>
      </w:pPr>
      <w:r w:rsidRPr="00E26D1A">
        <w:rPr>
          <w:szCs w:val="22"/>
        </w:rPr>
        <w:t xml:space="preserve">Based on findings from animal studies and its mechanism of action, LORBRENA can cause </w:t>
      </w:r>
      <w:proofErr w:type="spellStart"/>
      <w:r w:rsidRPr="00E26D1A">
        <w:rPr>
          <w:szCs w:val="22"/>
        </w:rPr>
        <w:t>fetal</w:t>
      </w:r>
      <w:proofErr w:type="spellEnd"/>
      <w:r w:rsidRPr="00E26D1A">
        <w:rPr>
          <w:szCs w:val="22"/>
        </w:rPr>
        <w:t xml:space="preserve"> harm when administered to a pregnant woman. Administration of </w:t>
      </w:r>
      <w:proofErr w:type="spellStart"/>
      <w:r w:rsidRPr="00E26D1A">
        <w:rPr>
          <w:szCs w:val="22"/>
        </w:rPr>
        <w:t>lorlatinib</w:t>
      </w:r>
      <w:proofErr w:type="spellEnd"/>
      <w:r w:rsidRPr="00E26D1A">
        <w:rPr>
          <w:szCs w:val="22"/>
        </w:rPr>
        <w:t xml:space="preserve"> to pregnant rats and rabbits by oral gavage during the period of organogenesis resulted in malformations, increased post-implantation loss, and abortion at maternal exposures that were equal to or less than the human exposure at the recommended dose of 100 mg once daily based on area under the curve (AUC). </w:t>
      </w:r>
    </w:p>
    <w:p w14:paraId="7D880F95" w14:textId="77777777" w:rsidR="00A31226" w:rsidRPr="00E26D1A" w:rsidRDefault="00A31226" w:rsidP="00A31226">
      <w:pPr>
        <w:tabs>
          <w:tab w:val="left" w:pos="360"/>
        </w:tabs>
        <w:rPr>
          <w:szCs w:val="22"/>
        </w:rPr>
      </w:pPr>
    </w:p>
    <w:p w14:paraId="67CACBAD" w14:textId="77777777" w:rsidR="00A31226" w:rsidRPr="00E26D1A" w:rsidRDefault="00A31226" w:rsidP="00A31226">
      <w:pPr>
        <w:tabs>
          <w:tab w:val="left" w:pos="360"/>
        </w:tabs>
        <w:rPr>
          <w:szCs w:val="22"/>
        </w:rPr>
      </w:pPr>
      <w:r w:rsidRPr="00E26D1A">
        <w:rPr>
          <w:szCs w:val="22"/>
        </w:rPr>
        <w:t xml:space="preserve">Advise pregnant women of the potential risk to a </w:t>
      </w:r>
      <w:proofErr w:type="spellStart"/>
      <w:r w:rsidRPr="00E26D1A">
        <w:rPr>
          <w:szCs w:val="22"/>
        </w:rPr>
        <w:t>fetus</w:t>
      </w:r>
      <w:proofErr w:type="spellEnd"/>
      <w:r w:rsidRPr="00E26D1A">
        <w:rPr>
          <w:szCs w:val="22"/>
        </w:rPr>
        <w:t>. Advise females of reproductive potential to use an effective non-hormonal method of contraception, since LORBRENA can render hormonal contraceptives ineffective, during treatment with LORBRENA and for at least 6 months after the final dose.</w:t>
      </w:r>
      <w:r w:rsidRPr="00E26D1A" w:rsidDel="00596888">
        <w:rPr>
          <w:szCs w:val="22"/>
        </w:rPr>
        <w:t xml:space="preserve"> </w:t>
      </w:r>
      <w:r w:rsidRPr="00E26D1A">
        <w:rPr>
          <w:szCs w:val="22"/>
        </w:rPr>
        <w:t xml:space="preserve">Advise males with female partners of reproductive potential to use effective contraception during treatment with LORBRENA and for 3 months after the final dose </w:t>
      </w:r>
      <w:r w:rsidRPr="00E26D1A">
        <w:rPr>
          <w:i/>
          <w:szCs w:val="22"/>
        </w:rPr>
        <w:t xml:space="preserve">[see </w:t>
      </w:r>
      <w:r w:rsidR="004F787C" w:rsidRPr="00E26D1A">
        <w:rPr>
          <w:i/>
          <w:szCs w:val="22"/>
        </w:rPr>
        <w:t>4.5 Interaction with other medicinal products and other forms of interaction</w:t>
      </w:r>
      <w:r w:rsidRPr="00E26D1A">
        <w:rPr>
          <w:i/>
          <w:szCs w:val="22"/>
        </w:rPr>
        <w:t xml:space="preserve">, </w:t>
      </w:r>
      <w:r w:rsidR="004F787C" w:rsidRPr="00E26D1A">
        <w:rPr>
          <w:i/>
          <w:szCs w:val="22"/>
        </w:rPr>
        <w:t>4.6 Fertility, pregnancy and lactation</w:t>
      </w:r>
      <w:r w:rsidRPr="00E26D1A">
        <w:rPr>
          <w:i/>
          <w:szCs w:val="22"/>
        </w:rPr>
        <w:t xml:space="preserve">, </w:t>
      </w:r>
      <w:r w:rsidR="004F787C" w:rsidRPr="00E26D1A">
        <w:rPr>
          <w:i/>
          <w:szCs w:val="22"/>
        </w:rPr>
        <w:t>5.3 Preclinical safety data</w:t>
      </w:r>
      <w:r w:rsidRPr="00E26D1A">
        <w:rPr>
          <w:i/>
          <w:szCs w:val="22"/>
        </w:rPr>
        <w:t>]</w:t>
      </w:r>
      <w:r w:rsidRPr="00E26D1A">
        <w:rPr>
          <w:szCs w:val="22"/>
        </w:rPr>
        <w:t>.</w:t>
      </w:r>
    </w:p>
    <w:p w14:paraId="69F4921F" w14:textId="77777777" w:rsidR="001D29E6" w:rsidRPr="00E26D1A" w:rsidRDefault="001D29E6">
      <w:pPr>
        <w:rPr>
          <w:szCs w:val="22"/>
        </w:rPr>
      </w:pPr>
    </w:p>
    <w:p w14:paraId="6696AD24" w14:textId="77777777" w:rsidR="00F5374D" w:rsidRPr="00E26D1A" w:rsidRDefault="00F5374D">
      <w:pPr>
        <w:rPr>
          <w:szCs w:val="22"/>
        </w:rPr>
      </w:pPr>
    </w:p>
    <w:p w14:paraId="3D7D1DE9" w14:textId="77777777" w:rsidR="00A31226" w:rsidRPr="00E26D1A" w:rsidRDefault="00A31226" w:rsidP="00A31226">
      <w:pPr>
        <w:keepNext/>
        <w:tabs>
          <w:tab w:val="left" w:pos="540"/>
        </w:tabs>
        <w:rPr>
          <w:b/>
          <w:szCs w:val="22"/>
        </w:rPr>
      </w:pPr>
      <w:proofErr w:type="spellStart"/>
      <w:r w:rsidRPr="00E26D1A">
        <w:rPr>
          <w:b/>
          <w:szCs w:val="22"/>
        </w:rPr>
        <w:t>Pediatric</w:t>
      </w:r>
      <w:proofErr w:type="spellEnd"/>
      <w:r w:rsidRPr="00E26D1A">
        <w:rPr>
          <w:b/>
          <w:szCs w:val="22"/>
        </w:rPr>
        <w:t xml:space="preserve"> Use</w:t>
      </w:r>
    </w:p>
    <w:p w14:paraId="03F159B3" w14:textId="77777777" w:rsidR="00A31226" w:rsidRPr="00E26D1A" w:rsidRDefault="00A31226" w:rsidP="00A31226">
      <w:pPr>
        <w:keepNext/>
        <w:tabs>
          <w:tab w:val="left" w:pos="360"/>
        </w:tabs>
        <w:rPr>
          <w:szCs w:val="22"/>
        </w:rPr>
      </w:pPr>
    </w:p>
    <w:p w14:paraId="5D0AEAA3" w14:textId="77777777" w:rsidR="00A31226" w:rsidRPr="00E26D1A" w:rsidRDefault="00A31226" w:rsidP="00A31226">
      <w:pPr>
        <w:tabs>
          <w:tab w:val="left" w:pos="360"/>
        </w:tabs>
        <w:rPr>
          <w:szCs w:val="22"/>
        </w:rPr>
      </w:pPr>
      <w:r w:rsidRPr="00E26D1A">
        <w:rPr>
          <w:szCs w:val="22"/>
        </w:rPr>
        <w:t xml:space="preserve">The safety and effectiveness of LORBRENA in </w:t>
      </w:r>
      <w:proofErr w:type="spellStart"/>
      <w:r w:rsidRPr="00E26D1A">
        <w:rPr>
          <w:szCs w:val="22"/>
        </w:rPr>
        <w:t>pediatric</w:t>
      </w:r>
      <w:proofErr w:type="spellEnd"/>
      <w:r w:rsidRPr="00E26D1A">
        <w:rPr>
          <w:szCs w:val="22"/>
        </w:rPr>
        <w:t xml:space="preserve"> patients have not been established.</w:t>
      </w:r>
    </w:p>
    <w:p w14:paraId="06D85B6A" w14:textId="77777777" w:rsidR="00A31226" w:rsidRPr="00E26D1A" w:rsidRDefault="00A31226" w:rsidP="00A31226">
      <w:pPr>
        <w:tabs>
          <w:tab w:val="left" w:pos="360"/>
        </w:tabs>
        <w:rPr>
          <w:szCs w:val="22"/>
        </w:rPr>
      </w:pPr>
    </w:p>
    <w:p w14:paraId="3537B013" w14:textId="77777777" w:rsidR="00A31226" w:rsidRPr="00E26D1A" w:rsidRDefault="00A31226" w:rsidP="00A31226">
      <w:pPr>
        <w:tabs>
          <w:tab w:val="left" w:pos="540"/>
        </w:tabs>
        <w:rPr>
          <w:b/>
          <w:szCs w:val="22"/>
        </w:rPr>
      </w:pPr>
      <w:r w:rsidRPr="00E26D1A">
        <w:rPr>
          <w:b/>
          <w:szCs w:val="22"/>
        </w:rPr>
        <w:t>Geriatric Use</w:t>
      </w:r>
    </w:p>
    <w:p w14:paraId="346A9614" w14:textId="77777777" w:rsidR="00A31226" w:rsidRPr="00E26D1A" w:rsidRDefault="00A31226" w:rsidP="00A31226">
      <w:pPr>
        <w:keepNext/>
        <w:tabs>
          <w:tab w:val="left" w:pos="360"/>
        </w:tabs>
        <w:rPr>
          <w:bCs/>
          <w:szCs w:val="22"/>
        </w:rPr>
      </w:pPr>
    </w:p>
    <w:p w14:paraId="780C5A8C" w14:textId="77777777" w:rsidR="00A31226" w:rsidRPr="00E26D1A" w:rsidRDefault="00A31226" w:rsidP="00A31226">
      <w:pPr>
        <w:keepNext/>
        <w:tabs>
          <w:tab w:val="left" w:pos="360"/>
        </w:tabs>
        <w:rPr>
          <w:szCs w:val="22"/>
        </w:rPr>
      </w:pPr>
      <w:r w:rsidRPr="00E26D1A">
        <w:rPr>
          <w:bCs/>
          <w:szCs w:val="22"/>
        </w:rPr>
        <w:t xml:space="preserve">Of the 295 patients in Study </w:t>
      </w:r>
      <w:r w:rsidRPr="00E26D1A">
        <w:rPr>
          <w:szCs w:val="22"/>
        </w:rPr>
        <w:t>B7461001 who received 100 mg LORBRENA orally once daily</w:t>
      </w:r>
      <w:r w:rsidRPr="00E26D1A">
        <w:rPr>
          <w:bCs/>
          <w:szCs w:val="22"/>
        </w:rPr>
        <w:t xml:space="preserve">, 18% of patients were aged 65 years or older. </w:t>
      </w:r>
      <w:r w:rsidRPr="00E26D1A">
        <w:rPr>
          <w:szCs w:val="22"/>
        </w:rPr>
        <w:t>Although data are limited, no clinically important differences in safety or efficacy were observed between patients aged 65 years or older and younger patients.</w:t>
      </w:r>
    </w:p>
    <w:p w14:paraId="0CFAB289" w14:textId="77777777" w:rsidR="00A31226" w:rsidRPr="00E26D1A" w:rsidRDefault="00A31226" w:rsidP="00A31226">
      <w:pPr>
        <w:keepNext/>
        <w:tabs>
          <w:tab w:val="left" w:pos="360"/>
        </w:tabs>
        <w:rPr>
          <w:szCs w:val="22"/>
        </w:rPr>
      </w:pPr>
    </w:p>
    <w:p w14:paraId="089FE70C" w14:textId="77777777" w:rsidR="00A31226" w:rsidRPr="00E26D1A" w:rsidRDefault="00A31226" w:rsidP="00A31226">
      <w:pPr>
        <w:tabs>
          <w:tab w:val="left" w:pos="540"/>
        </w:tabs>
        <w:rPr>
          <w:b/>
          <w:szCs w:val="22"/>
        </w:rPr>
      </w:pPr>
      <w:bookmarkStart w:id="20" w:name="_Toc128065029"/>
      <w:r w:rsidRPr="00E26D1A">
        <w:rPr>
          <w:b/>
          <w:szCs w:val="22"/>
        </w:rPr>
        <w:t>Hepatic Impairment</w:t>
      </w:r>
    </w:p>
    <w:p w14:paraId="796F7074" w14:textId="77777777" w:rsidR="00A31226" w:rsidRPr="00E26D1A" w:rsidRDefault="00A31226" w:rsidP="00A31226">
      <w:pPr>
        <w:tabs>
          <w:tab w:val="left" w:pos="360"/>
        </w:tabs>
        <w:rPr>
          <w:szCs w:val="22"/>
        </w:rPr>
      </w:pPr>
    </w:p>
    <w:p w14:paraId="4339FBB7" w14:textId="77777777" w:rsidR="00A31226" w:rsidRPr="00E26D1A" w:rsidRDefault="00A31226" w:rsidP="00A31226">
      <w:pPr>
        <w:tabs>
          <w:tab w:val="left" w:pos="360"/>
        </w:tabs>
        <w:rPr>
          <w:szCs w:val="22"/>
        </w:rPr>
      </w:pPr>
      <w:r w:rsidRPr="00E26D1A">
        <w:rPr>
          <w:szCs w:val="22"/>
        </w:rPr>
        <w:t>No dose adjustment is recommended for patients with mild hepatic impairment</w:t>
      </w:r>
      <w:r w:rsidRPr="00E26D1A">
        <w:rPr>
          <w:bCs/>
          <w:szCs w:val="22"/>
        </w:rPr>
        <w:t xml:space="preserve"> (total bilirubin ≤ upper limit of normal [ULN] with AST &gt; ULN or total bilirubin &gt;1 to 1.5 × ULN with any AST)</w:t>
      </w:r>
      <w:r w:rsidRPr="00E26D1A">
        <w:rPr>
          <w:szCs w:val="22"/>
        </w:rPr>
        <w:t xml:space="preserve">. The recommended dose of LORBRENA has not been established for patients with moderate or severe hepatic impairment </w:t>
      </w:r>
      <w:r w:rsidRPr="00E26D1A">
        <w:rPr>
          <w:i/>
          <w:szCs w:val="22"/>
        </w:rPr>
        <w:t xml:space="preserve">[see </w:t>
      </w:r>
      <w:r w:rsidR="00292BEA" w:rsidRPr="00E26D1A">
        <w:rPr>
          <w:i/>
          <w:szCs w:val="22"/>
        </w:rPr>
        <w:t>5.2</w:t>
      </w:r>
      <w:r w:rsidR="00186279" w:rsidRPr="00E26D1A">
        <w:rPr>
          <w:i/>
          <w:szCs w:val="22"/>
        </w:rPr>
        <w:t xml:space="preserve"> </w:t>
      </w:r>
      <w:r w:rsidR="00292BEA" w:rsidRPr="00E26D1A">
        <w:rPr>
          <w:i/>
          <w:szCs w:val="22"/>
        </w:rPr>
        <w:t>Pharmacokinetic properties</w:t>
      </w:r>
      <w:r w:rsidRPr="00E26D1A">
        <w:rPr>
          <w:i/>
          <w:szCs w:val="22"/>
        </w:rPr>
        <w:t>]</w:t>
      </w:r>
      <w:r w:rsidRPr="00E26D1A">
        <w:rPr>
          <w:szCs w:val="22"/>
        </w:rPr>
        <w:t>.</w:t>
      </w:r>
    </w:p>
    <w:p w14:paraId="227A72C6" w14:textId="77777777" w:rsidR="00A31226" w:rsidRPr="00E26D1A" w:rsidRDefault="00A31226" w:rsidP="00A31226">
      <w:pPr>
        <w:tabs>
          <w:tab w:val="left" w:pos="360"/>
        </w:tabs>
        <w:rPr>
          <w:szCs w:val="22"/>
        </w:rPr>
      </w:pPr>
    </w:p>
    <w:p w14:paraId="4E91E0DB" w14:textId="77777777" w:rsidR="00A31226" w:rsidRPr="00E26D1A" w:rsidRDefault="00A31226" w:rsidP="00A31226">
      <w:pPr>
        <w:tabs>
          <w:tab w:val="left" w:pos="540"/>
        </w:tabs>
        <w:rPr>
          <w:b/>
          <w:szCs w:val="22"/>
        </w:rPr>
      </w:pPr>
      <w:r w:rsidRPr="00E26D1A">
        <w:rPr>
          <w:b/>
          <w:szCs w:val="22"/>
        </w:rPr>
        <w:t>Renal</w:t>
      </w:r>
      <w:bookmarkEnd w:id="20"/>
      <w:r w:rsidRPr="00E26D1A">
        <w:rPr>
          <w:b/>
          <w:szCs w:val="22"/>
        </w:rPr>
        <w:t xml:space="preserve"> Impairment</w:t>
      </w:r>
    </w:p>
    <w:p w14:paraId="4D6C23F9" w14:textId="77777777" w:rsidR="00A31226" w:rsidRPr="00E26D1A" w:rsidRDefault="00A31226" w:rsidP="00A31226">
      <w:pPr>
        <w:tabs>
          <w:tab w:val="left" w:pos="360"/>
        </w:tabs>
        <w:rPr>
          <w:szCs w:val="22"/>
        </w:rPr>
      </w:pPr>
    </w:p>
    <w:p w14:paraId="48ACEF4F" w14:textId="77777777" w:rsidR="00A31226" w:rsidRPr="00E26D1A" w:rsidRDefault="00A31226" w:rsidP="00A31226">
      <w:pPr>
        <w:tabs>
          <w:tab w:val="left" w:pos="360"/>
        </w:tabs>
        <w:rPr>
          <w:szCs w:val="22"/>
        </w:rPr>
      </w:pPr>
      <w:r w:rsidRPr="00E26D1A">
        <w:rPr>
          <w:szCs w:val="22"/>
        </w:rPr>
        <w:t>No dose adjustment is recommended for patients with mild or moderate renal impairment (creatinine clearance [</w:t>
      </w:r>
      <w:proofErr w:type="spellStart"/>
      <w:r w:rsidRPr="00E26D1A">
        <w:rPr>
          <w:szCs w:val="22"/>
        </w:rPr>
        <w:t>CLcr</w:t>
      </w:r>
      <w:proofErr w:type="spellEnd"/>
      <w:r w:rsidRPr="00E26D1A">
        <w:rPr>
          <w:szCs w:val="22"/>
        </w:rPr>
        <w:t xml:space="preserve">] 30 to 89 mL/min estimated by Cockcroft-Gault). The recommended dose of LORBRENA has not been established for patients with severe renal impairment </w:t>
      </w:r>
      <w:r w:rsidRPr="00E26D1A">
        <w:rPr>
          <w:i/>
          <w:szCs w:val="22"/>
        </w:rPr>
        <w:t xml:space="preserve">[see </w:t>
      </w:r>
      <w:r w:rsidR="00292BEA" w:rsidRPr="00E26D1A">
        <w:rPr>
          <w:i/>
          <w:szCs w:val="22"/>
        </w:rPr>
        <w:t>5.2</w:t>
      </w:r>
      <w:r w:rsidR="00186279" w:rsidRPr="00E26D1A">
        <w:rPr>
          <w:i/>
          <w:szCs w:val="22"/>
        </w:rPr>
        <w:t xml:space="preserve"> </w:t>
      </w:r>
      <w:r w:rsidR="00292BEA" w:rsidRPr="00E26D1A">
        <w:rPr>
          <w:i/>
          <w:szCs w:val="22"/>
        </w:rPr>
        <w:t>Pharmacokinetic properties</w:t>
      </w:r>
      <w:r w:rsidRPr="00E26D1A">
        <w:rPr>
          <w:i/>
          <w:szCs w:val="22"/>
        </w:rPr>
        <w:t>]</w:t>
      </w:r>
      <w:r w:rsidRPr="00E26D1A">
        <w:rPr>
          <w:szCs w:val="22"/>
        </w:rPr>
        <w:t xml:space="preserve">. </w:t>
      </w:r>
    </w:p>
    <w:p w14:paraId="2D657A19" w14:textId="77777777" w:rsidR="00A31226" w:rsidRPr="00E26D1A" w:rsidRDefault="00A31226" w:rsidP="00A31226">
      <w:pPr>
        <w:tabs>
          <w:tab w:val="left" w:pos="360"/>
        </w:tabs>
        <w:rPr>
          <w:szCs w:val="22"/>
        </w:rPr>
      </w:pPr>
    </w:p>
    <w:p w14:paraId="2909E71A" w14:textId="77777777" w:rsidR="00A31226" w:rsidRPr="00E26D1A" w:rsidRDefault="00A31226">
      <w:pPr>
        <w:rPr>
          <w:szCs w:val="22"/>
        </w:rPr>
      </w:pPr>
    </w:p>
    <w:p w14:paraId="7BF39800" w14:textId="77777777" w:rsidR="00A31226" w:rsidRPr="00E26D1A" w:rsidRDefault="00A31226">
      <w:pPr>
        <w:rPr>
          <w:szCs w:val="22"/>
        </w:rPr>
      </w:pPr>
    </w:p>
    <w:p w14:paraId="4B1B23BF" w14:textId="77777777" w:rsidR="00A31226" w:rsidRPr="00E26D1A" w:rsidRDefault="00A31226">
      <w:pPr>
        <w:rPr>
          <w:szCs w:val="22"/>
        </w:rPr>
      </w:pPr>
    </w:p>
    <w:p w14:paraId="6B373804" w14:textId="77777777" w:rsidR="001D29E6" w:rsidRPr="00E26D1A" w:rsidRDefault="001D29E6">
      <w:pPr>
        <w:ind w:left="567" w:hanging="567"/>
        <w:rPr>
          <w:szCs w:val="22"/>
        </w:rPr>
      </w:pPr>
      <w:commentRangeStart w:id="21"/>
      <w:r w:rsidRPr="00E26D1A">
        <w:rPr>
          <w:b/>
          <w:szCs w:val="22"/>
        </w:rPr>
        <w:t>4.5</w:t>
      </w:r>
      <w:r w:rsidRPr="00E26D1A">
        <w:rPr>
          <w:b/>
          <w:szCs w:val="22"/>
        </w:rPr>
        <w:tab/>
        <w:t>Interaction with other medicinal products and other forms of interaction</w:t>
      </w:r>
      <w:commentRangeEnd w:id="21"/>
      <w:r w:rsidR="00A7306E" w:rsidRPr="00E26D1A">
        <w:rPr>
          <w:rStyle w:val="CommentReference"/>
          <w:sz w:val="22"/>
          <w:szCs w:val="22"/>
        </w:rPr>
        <w:commentReference w:id="21"/>
      </w:r>
    </w:p>
    <w:p w14:paraId="406CE54B" w14:textId="77777777" w:rsidR="00A31226" w:rsidRPr="00E26D1A" w:rsidRDefault="00A31226" w:rsidP="00A31226">
      <w:pPr>
        <w:rPr>
          <w:szCs w:val="22"/>
        </w:rPr>
      </w:pPr>
    </w:p>
    <w:p w14:paraId="2CA54131" w14:textId="77777777" w:rsidR="001D29E6" w:rsidRPr="00E26D1A" w:rsidRDefault="001D29E6">
      <w:pPr>
        <w:rPr>
          <w:szCs w:val="22"/>
        </w:rPr>
      </w:pPr>
    </w:p>
    <w:p w14:paraId="5AC2D190" w14:textId="77777777" w:rsidR="00A31226" w:rsidRPr="00E26D1A" w:rsidRDefault="00A31226" w:rsidP="00A31226">
      <w:pPr>
        <w:tabs>
          <w:tab w:val="left" w:pos="540"/>
        </w:tabs>
        <w:rPr>
          <w:b/>
          <w:szCs w:val="22"/>
        </w:rPr>
      </w:pPr>
      <w:r w:rsidRPr="00E26D1A">
        <w:rPr>
          <w:b/>
          <w:szCs w:val="22"/>
        </w:rPr>
        <w:t>Effect of Other Drugs on LORBRENA</w:t>
      </w:r>
    </w:p>
    <w:p w14:paraId="7EEE5634" w14:textId="77777777" w:rsidR="00A31226" w:rsidRPr="00E26D1A" w:rsidRDefault="00A31226" w:rsidP="00A31226">
      <w:pPr>
        <w:keepNext/>
        <w:tabs>
          <w:tab w:val="left" w:pos="360"/>
        </w:tabs>
        <w:rPr>
          <w:szCs w:val="22"/>
          <w:u w:val="single"/>
        </w:rPr>
      </w:pPr>
    </w:p>
    <w:p w14:paraId="186E0161" w14:textId="77777777" w:rsidR="00A31226" w:rsidRPr="00E26D1A" w:rsidRDefault="00A31226" w:rsidP="00A31226">
      <w:pPr>
        <w:keepNext/>
        <w:tabs>
          <w:tab w:val="left" w:pos="360"/>
        </w:tabs>
        <w:rPr>
          <w:szCs w:val="22"/>
        </w:rPr>
      </w:pPr>
      <w:r w:rsidRPr="00E26D1A">
        <w:rPr>
          <w:szCs w:val="22"/>
          <w:u w:val="single"/>
        </w:rPr>
        <w:t xml:space="preserve">Effect of CYP3A Inducers </w:t>
      </w:r>
    </w:p>
    <w:p w14:paraId="4F379CB6" w14:textId="77777777" w:rsidR="00A31226" w:rsidRPr="00E26D1A" w:rsidRDefault="00A31226" w:rsidP="00A31226">
      <w:pPr>
        <w:keepNext/>
        <w:tabs>
          <w:tab w:val="left" w:pos="360"/>
        </w:tabs>
        <w:rPr>
          <w:szCs w:val="22"/>
        </w:rPr>
      </w:pPr>
      <w:bookmarkStart w:id="22" w:name="_Hlk521338762"/>
      <w:r w:rsidRPr="00E26D1A">
        <w:rPr>
          <w:szCs w:val="22"/>
        </w:rPr>
        <w:t xml:space="preserve">Concomitant use of LORBRENA with a strong CYP3A inducer decreased </w:t>
      </w:r>
      <w:proofErr w:type="spellStart"/>
      <w:r w:rsidRPr="00E26D1A">
        <w:rPr>
          <w:szCs w:val="22"/>
        </w:rPr>
        <w:t>lorlatinib</w:t>
      </w:r>
      <w:proofErr w:type="spellEnd"/>
      <w:r w:rsidRPr="00E26D1A">
        <w:rPr>
          <w:szCs w:val="22"/>
        </w:rPr>
        <w:t xml:space="preserve"> plasma concentrations, which may decrease the efficacy of LORBRENA</w:t>
      </w:r>
      <w:bookmarkEnd w:id="22"/>
      <w:r w:rsidRPr="00E26D1A">
        <w:rPr>
          <w:szCs w:val="22"/>
        </w:rPr>
        <w:t xml:space="preserve">. The effect of concomitant use of LORBRENA with a moderate CYP3A inducer on </w:t>
      </w:r>
      <w:proofErr w:type="spellStart"/>
      <w:r w:rsidRPr="00E26D1A">
        <w:rPr>
          <w:szCs w:val="22"/>
        </w:rPr>
        <w:t>lorlatinib</w:t>
      </w:r>
      <w:proofErr w:type="spellEnd"/>
      <w:r w:rsidRPr="00E26D1A">
        <w:rPr>
          <w:szCs w:val="22"/>
        </w:rPr>
        <w:t xml:space="preserve"> plasma concentrations has not been studied. </w:t>
      </w:r>
    </w:p>
    <w:p w14:paraId="2383CDFB" w14:textId="77777777" w:rsidR="00A31226" w:rsidRPr="00E26D1A" w:rsidRDefault="00A31226" w:rsidP="00A31226">
      <w:pPr>
        <w:tabs>
          <w:tab w:val="left" w:pos="360"/>
        </w:tabs>
        <w:rPr>
          <w:szCs w:val="22"/>
        </w:rPr>
      </w:pPr>
    </w:p>
    <w:p w14:paraId="1281E430" w14:textId="77777777" w:rsidR="00A31226" w:rsidRPr="00E26D1A" w:rsidRDefault="00A31226" w:rsidP="00A31226">
      <w:pPr>
        <w:tabs>
          <w:tab w:val="left" w:pos="360"/>
        </w:tabs>
        <w:rPr>
          <w:szCs w:val="22"/>
        </w:rPr>
      </w:pPr>
      <w:r w:rsidRPr="00E26D1A">
        <w:rPr>
          <w:szCs w:val="22"/>
        </w:rPr>
        <w:t xml:space="preserve">Severe hepatotoxicity occurred in healthy subjects receiving LORBRENA with </w:t>
      </w:r>
      <w:proofErr w:type="spellStart"/>
      <w:r w:rsidRPr="00E26D1A">
        <w:rPr>
          <w:szCs w:val="22"/>
        </w:rPr>
        <w:t>rifampin</w:t>
      </w:r>
      <w:proofErr w:type="spellEnd"/>
      <w:r w:rsidRPr="00E26D1A">
        <w:rPr>
          <w:szCs w:val="22"/>
        </w:rPr>
        <w:t xml:space="preserve">, a strong CYP3A inducer. In 12 healthy subjects receiving a single 100 mg dose of LORBRENA with multiple daily doses of </w:t>
      </w:r>
      <w:proofErr w:type="spellStart"/>
      <w:r w:rsidRPr="00E26D1A">
        <w:rPr>
          <w:szCs w:val="22"/>
        </w:rPr>
        <w:t>rifampin</w:t>
      </w:r>
      <w:proofErr w:type="spellEnd"/>
      <w:r w:rsidRPr="00E26D1A">
        <w:rPr>
          <w:szCs w:val="22"/>
        </w:rPr>
        <w:t xml:space="preserve">, Grade 3 or 4 increases in ALT or AST occurred in 83% of subjects and Grade 2 increases in ALT or AST occurred in 8%. A possible mechanism for hepatotoxicity is through activation of the </w:t>
      </w:r>
      <w:proofErr w:type="spellStart"/>
      <w:r w:rsidRPr="00E26D1A">
        <w:rPr>
          <w:szCs w:val="22"/>
        </w:rPr>
        <w:t>pregnane</w:t>
      </w:r>
      <w:proofErr w:type="spellEnd"/>
      <w:r w:rsidRPr="00E26D1A">
        <w:rPr>
          <w:szCs w:val="22"/>
        </w:rPr>
        <w:t xml:space="preserve"> X receptor (PXR) by LORBRENA and </w:t>
      </w:r>
      <w:proofErr w:type="spellStart"/>
      <w:r w:rsidRPr="00E26D1A">
        <w:rPr>
          <w:szCs w:val="22"/>
        </w:rPr>
        <w:t>rifampin</w:t>
      </w:r>
      <w:proofErr w:type="spellEnd"/>
      <w:r w:rsidRPr="00E26D1A">
        <w:rPr>
          <w:szCs w:val="22"/>
        </w:rPr>
        <w:t>, which are both PXR agonists. The risk of hepatotoxicity with concomitant use of LORBRENA and moderate CYP3A inducers that are also PXR agonists is unknown.</w:t>
      </w:r>
    </w:p>
    <w:p w14:paraId="1C1BBC4A" w14:textId="77777777" w:rsidR="00A31226" w:rsidRPr="00E26D1A" w:rsidRDefault="00A31226" w:rsidP="00A31226">
      <w:pPr>
        <w:tabs>
          <w:tab w:val="left" w:pos="360"/>
        </w:tabs>
        <w:rPr>
          <w:szCs w:val="22"/>
        </w:rPr>
      </w:pPr>
    </w:p>
    <w:p w14:paraId="6F1314DC" w14:textId="77777777" w:rsidR="00A31226" w:rsidRPr="00E26D1A" w:rsidRDefault="00A31226" w:rsidP="00A31226">
      <w:pPr>
        <w:tabs>
          <w:tab w:val="left" w:pos="360"/>
        </w:tabs>
        <w:rPr>
          <w:szCs w:val="22"/>
        </w:rPr>
      </w:pPr>
      <w:r w:rsidRPr="00E26D1A">
        <w:rPr>
          <w:szCs w:val="22"/>
        </w:rPr>
        <w:t xml:space="preserve">LORBRENA is contraindicated in patients taking strong CYP3A inducers. Discontinue strong CYP3A inducers for 3 plasma half-lives of the strong CYP3A inducer prior to initiating LORBRENA. </w:t>
      </w:r>
    </w:p>
    <w:p w14:paraId="4A141BAE" w14:textId="77777777" w:rsidR="00A31226" w:rsidRPr="00E26D1A" w:rsidRDefault="00A31226" w:rsidP="00A31226">
      <w:pPr>
        <w:tabs>
          <w:tab w:val="left" w:pos="360"/>
        </w:tabs>
        <w:rPr>
          <w:szCs w:val="22"/>
        </w:rPr>
      </w:pPr>
    </w:p>
    <w:p w14:paraId="0076C173" w14:textId="77777777" w:rsidR="00A31226" w:rsidRPr="00E26D1A" w:rsidRDefault="00A31226" w:rsidP="00A31226">
      <w:pPr>
        <w:tabs>
          <w:tab w:val="left" w:pos="360"/>
        </w:tabs>
        <w:rPr>
          <w:szCs w:val="22"/>
        </w:rPr>
      </w:pPr>
      <w:r w:rsidRPr="00E26D1A">
        <w:rPr>
          <w:szCs w:val="22"/>
        </w:rPr>
        <w:t xml:space="preserve">Avoid concomitant use of LORBRENA with moderate CYP3A inducers. If concomitant use of moderate CYP3A inducers cannot be avoided, monitor ALT, AST, and bilirubin as recommended </w:t>
      </w:r>
      <w:r w:rsidRPr="00E26D1A">
        <w:rPr>
          <w:i/>
          <w:szCs w:val="22"/>
        </w:rPr>
        <w:t xml:space="preserve">[see </w:t>
      </w:r>
      <w:r w:rsidR="00186279" w:rsidRPr="00E26D1A">
        <w:rPr>
          <w:i/>
          <w:szCs w:val="22"/>
        </w:rPr>
        <w:t>4.2 Posology and method of administration, 4.4</w:t>
      </w:r>
      <w:r w:rsidR="004F787C" w:rsidRPr="00E26D1A">
        <w:rPr>
          <w:i/>
          <w:szCs w:val="22"/>
        </w:rPr>
        <w:t xml:space="preserve"> Special warnings and precautions for </w:t>
      </w:r>
      <w:r w:rsidR="00186279" w:rsidRPr="00E26D1A">
        <w:rPr>
          <w:i/>
          <w:szCs w:val="22"/>
        </w:rPr>
        <w:t>use,</w:t>
      </w:r>
      <w:r w:rsidRPr="00E26D1A">
        <w:rPr>
          <w:i/>
          <w:szCs w:val="22"/>
        </w:rPr>
        <w:t xml:space="preserve"> </w:t>
      </w:r>
      <w:r w:rsidR="00292BEA" w:rsidRPr="00E26D1A">
        <w:rPr>
          <w:i/>
          <w:szCs w:val="22"/>
        </w:rPr>
        <w:t>5.2</w:t>
      </w:r>
      <w:r w:rsidR="00186279" w:rsidRPr="00E26D1A">
        <w:rPr>
          <w:i/>
          <w:szCs w:val="22"/>
        </w:rPr>
        <w:t xml:space="preserve"> </w:t>
      </w:r>
      <w:r w:rsidR="00292BEA" w:rsidRPr="00E26D1A">
        <w:rPr>
          <w:i/>
          <w:szCs w:val="22"/>
        </w:rPr>
        <w:t>Pharmacokinetic properties</w:t>
      </w:r>
      <w:r w:rsidRPr="00E26D1A">
        <w:rPr>
          <w:i/>
          <w:szCs w:val="22"/>
        </w:rPr>
        <w:t>]</w:t>
      </w:r>
      <w:r w:rsidRPr="00E26D1A">
        <w:rPr>
          <w:szCs w:val="22"/>
        </w:rPr>
        <w:t>.</w:t>
      </w:r>
    </w:p>
    <w:p w14:paraId="66E80715" w14:textId="77777777" w:rsidR="00A31226" w:rsidRPr="00E26D1A" w:rsidRDefault="00A31226" w:rsidP="00A31226">
      <w:pPr>
        <w:tabs>
          <w:tab w:val="left" w:pos="360"/>
        </w:tabs>
        <w:rPr>
          <w:szCs w:val="22"/>
        </w:rPr>
      </w:pPr>
    </w:p>
    <w:p w14:paraId="6E649435" w14:textId="77777777" w:rsidR="00A31226" w:rsidRPr="00E26D1A" w:rsidRDefault="00A31226" w:rsidP="00A31226">
      <w:pPr>
        <w:tabs>
          <w:tab w:val="left" w:pos="360"/>
        </w:tabs>
        <w:rPr>
          <w:szCs w:val="22"/>
          <w:u w:val="single"/>
        </w:rPr>
      </w:pPr>
      <w:r w:rsidRPr="00E26D1A">
        <w:rPr>
          <w:szCs w:val="22"/>
          <w:u w:val="single"/>
        </w:rPr>
        <w:t>Effect of Strong CYP3A Inhibitors</w:t>
      </w:r>
    </w:p>
    <w:p w14:paraId="2396A9EB" w14:textId="77777777" w:rsidR="00A31226" w:rsidRPr="00E26D1A" w:rsidRDefault="00A31226" w:rsidP="00A31226">
      <w:pPr>
        <w:tabs>
          <w:tab w:val="left" w:pos="360"/>
        </w:tabs>
        <w:rPr>
          <w:szCs w:val="22"/>
        </w:rPr>
      </w:pPr>
      <w:bookmarkStart w:id="23" w:name="_Hlk521338791"/>
      <w:r w:rsidRPr="00E26D1A">
        <w:rPr>
          <w:szCs w:val="22"/>
        </w:rPr>
        <w:t xml:space="preserve">Concomitant use with a strong CYP3A inhibitor increased </w:t>
      </w:r>
      <w:proofErr w:type="spellStart"/>
      <w:r w:rsidRPr="00E26D1A">
        <w:rPr>
          <w:szCs w:val="22"/>
        </w:rPr>
        <w:t>lorlatinib</w:t>
      </w:r>
      <w:proofErr w:type="spellEnd"/>
      <w:r w:rsidRPr="00E26D1A">
        <w:rPr>
          <w:szCs w:val="22"/>
        </w:rPr>
        <w:t xml:space="preserve"> plasma concentrations</w:t>
      </w:r>
      <w:r w:rsidRPr="00E26D1A">
        <w:rPr>
          <w:i/>
          <w:szCs w:val="22"/>
        </w:rPr>
        <w:t xml:space="preserve">, </w:t>
      </w:r>
      <w:r w:rsidRPr="00E26D1A">
        <w:rPr>
          <w:szCs w:val="22"/>
        </w:rPr>
        <w:t>which may increase the incidence and severity of adverse reactions of LORBRENA</w:t>
      </w:r>
      <w:bookmarkEnd w:id="23"/>
      <w:r w:rsidRPr="00E26D1A">
        <w:rPr>
          <w:szCs w:val="22"/>
        </w:rPr>
        <w:t xml:space="preserve">. Avoid the concomitant use of LORBRENA with a strong CYP3A inhibitor. If concomitant use cannot be avoided, reduce LORBRENA dose as recommended </w:t>
      </w:r>
      <w:r w:rsidRPr="00E26D1A">
        <w:rPr>
          <w:i/>
          <w:szCs w:val="22"/>
        </w:rPr>
        <w:t xml:space="preserve">[see </w:t>
      </w:r>
      <w:r w:rsidR="00186279" w:rsidRPr="00E26D1A">
        <w:rPr>
          <w:i/>
          <w:szCs w:val="22"/>
        </w:rPr>
        <w:t>4.2 Posology and method of administration,</w:t>
      </w:r>
      <w:r w:rsidRPr="00E26D1A">
        <w:rPr>
          <w:i/>
          <w:szCs w:val="22"/>
        </w:rPr>
        <w:t xml:space="preserve"> </w:t>
      </w:r>
      <w:r w:rsidR="00292BEA" w:rsidRPr="00E26D1A">
        <w:rPr>
          <w:i/>
          <w:szCs w:val="22"/>
        </w:rPr>
        <w:t>5.2Pharmacokinetic properties</w:t>
      </w:r>
      <w:r w:rsidRPr="00E26D1A">
        <w:rPr>
          <w:i/>
          <w:szCs w:val="22"/>
        </w:rPr>
        <w:t>]</w:t>
      </w:r>
      <w:r w:rsidRPr="00E26D1A">
        <w:rPr>
          <w:szCs w:val="22"/>
        </w:rPr>
        <w:t>.</w:t>
      </w:r>
    </w:p>
    <w:p w14:paraId="66016F2A" w14:textId="77777777" w:rsidR="00A31226" w:rsidRPr="00E26D1A" w:rsidRDefault="00A31226" w:rsidP="00A31226">
      <w:pPr>
        <w:tabs>
          <w:tab w:val="left" w:pos="360"/>
        </w:tabs>
        <w:rPr>
          <w:szCs w:val="22"/>
        </w:rPr>
      </w:pPr>
    </w:p>
    <w:p w14:paraId="60129372" w14:textId="77777777" w:rsidR="00A31226" w:rsidRPr="00E26D1A" w:rsidRDefault="00A31226" w:rsidP="00A31226">
      <w:pPr>
        <w:keepNext/>
        <w:tabs>
          <w:tab w:val="left" w:pos="360"/>
        </w:tabs>
        <w:rPr>
          <w:szCs w:val="22"/>
          <w:u w:val="single"/>
        </w:rPr>
      </w:pPr>
    </w:p>
    <w:p w14:paraId="43AF598D" w14:textId="77777777" w:rsidR="00A31226" w:rsidRPr="00E26D1A" w:rsidRDefault="00A31226" w:rsidP="00A31226">
      <w:pPr>
        <w:keepNext/>
        <w:tabs>
          <w:tab w:val="left" w:pos="360"/>
        </w:tabs>
        <w:rPr>
          <w:szCs w:val="22"/>
          <w:u w:val="single"/>
        </w:rPr>
      </w:pPr>
      <w:r w:rsidRPr="00E26D1A">
        <w:rPr>
          <w:szCs w:val="22"/>
          <w:u w:val="single"/>
        </w:rPr>
        <w:t>CYP3A Substrates</w:t>
      </w:r>
    </w:p>
    <w:p w14:paraId="390B4798" w14:textId="77777777" w:rsidR="00A31226" w:rsidRPr="00E26D1A" w:rsidRDefault="00A31226" w:rsidP="00A31226">
      <w:pPr>
        <w:tabs>
          <w:tab w:val="left" w:pos="360"/>
        </w:tabs>
        <w:rPr>
          <w:szCs w:val="22"/>
        </w:rPr>
      </w:pPr>
      <w:bookmarkStart w:id="24" w:name="_Hlk521052403"/>
      <w:r w:rsidRPr="00E26D1A">
        <w:rPr>
          <w:szCs w:val="22"/>
        </w:rPr>
        <w:t xml:space="preserve">Concomitant use </w:t>
      </w:r>
      <w:r w:rsidRPr="00E26D1A" w:rsidDel="00195F41">
        <w:rPr>
          <w:szCs w:val="22"/>
        </w:rPr>
        <w:t>of</w:t>
      </w:r>
      <w:r w:rsidRPr="00E26D1A">
        <w:rPr>
          <w:szCs w:val="22"/>
        </w:rPr>
        <w:t xml:space="preserve"> LORBRENA decreases the concentration of CYP3A substrates </w:t>
      </w:r>
      <w:r w:rsidRPr="00E26D1A">
        <w:rPr>
          <w:i/>
          <w:szCs w:val="22"/>
        </w:rPr>
        <w:t>[see</w:t>
      </w:r>
      <w:r w:rsidRPr="00E26D1A">
        <w:rPr>
          <w:szCs w:val="22"/>
        </w:rPr>
        <w:t xml:space="preserve"> </w:t>
      </w:r>
      <w:r w:rsidR="00292BEA" w:rsidRPr="00E26D1A">
        <w:rPr>
          <w:i/>
          <w:szCs w:val="22"/>
        </w:rPr>
        <w:t>5.2</w:t>
      </w:r>
      <w:r w:rsidR="00186279" w:rsidRPr="00E26D1A">
        <w:rPr>
          <w:i/>
          <w:szCs w:val="22"/>
        </w:rPr>
        <w:t xml:space="preserve"> </w:t>
      </w:r>
      <w:r w:rsidR="00292BEA" w:rsidRPr="00E26D1A">
        <w:rPr>
          <w:i/>
          <w:szCs w:val="22"/>
        </w:rPr>
        <w:t>Pharmacokinetic properties</w:t>
      </w:r>
      <w:r w:rsidRPr="00E26D1A">
        <w:rPr>
          <w:i/>
          <w:szCs w:val="22"/>
        </w:rPr>
        <w:t>]</w:t>
      </w:r>
      <w:r w:rsidRPr="00E26D1A">
        <w:rPr>
          <w:szCs w:val="22"/>
        </w:rPr>
        <w:t xml:space="preserve">, which may reduce the efficacy of these substrates. Avoid concomitant use </w:t>
      </w:r>
      <w:r w:rsidRPr="00E26D1A" w:rsidDel="00195F41">
        <w:rPr>
          <w:szCs w:val="22"/>
        </w:rPr>
        <w:t>of</w:t>
      </w:r>
      <w:r w:rsidRPr="00E26D1A">
        <w:rPr>
          <w:szCs w:val="22"/>
        </w:rPr>
        <w:t xml:space="preserve"> LORBRENA with CYP3A substrates, where minimal concentration changes may lead to serious therapeutic failures. If concomitant use is unavoidable, increase the CYP3A substrate dosage in accordance with approved product </w:t>
      </w:r>
      <w:proofErr w:type="spellStart"/>
      <w:r w:rsidRPr="00E26D1A">
        <w:rPr>
          <w:szCs w:val="22"/>
        </w:rPr>
        <w:t>labeling</w:t>
      </w:r>
      <w:proofErr w:type="spellEnd"/>
      <w:r w:rsidRPr="00E26D1A">
        <w:rPr>
          <w:szCs w:val="22"/>
        </w:rPr>
        <w:t>.</w:t>
      </w:r>
    </w:p>
    <w:p w14:paraId="00C6761A" w14:textId="77777777" w:rsidR="00A31226" w:rsidRPr="00E26D1A" w:rsidRDefault="00A31226" w:rsidP="00A31226">
      <w:pPr>
        <w:tabs>
          <w:tab w:val="left" w:pos="360"/>
        </w:tabs>
        <w:rPr>
          <w:szCs w:val="22"/>
        </w:rPr>
      </w:pPr>
    </w:p>
    <w:bookmarkEnd w:id="24"/>
    <w:p w14:paraId="58AD7BCA" w14:textId="77777777" w:rsidR="001D29E6" w:rsidRPr="00E26D1A" w:rsidRDefault="001D29E6">
      <w:pPr>
        <w:rPr>
          <w:szCs w:val="22"/>
        </w:rPr>
      </w:pPr>
    </w:p>
    <w:p w14:paraId="1272E501" w14:textId="77777777" w:rsidR="00C53ACC" w:rsidRPr="00E26D1A" w:rsidRDefault="001D29E6" w:rsidP="005F7033">
      <w:pPr>
        <w:ind w:left="567" w:hanging="567"/>
        <w:rPr>
          <w:szCs w:val="22"/>
        </w:rPr>
      </w:pPr>
      <w:commentRangeStart w:id="25"/>
      <w:r w:rsidRPr="00E26D1A">
        <w:rPr>
          <w:b/>
          <w:szCs w:val="22"/>
        </w:rPr>
        <w:t>4.6</w:t>
      </w:r>
      <w:r w:rsidRPr="00E26D1A">
        <w:rPr>
          <w:b/>
          <w:szCs w:val="22"/>
        </w:rPr>
        <w:tab/>
      </w:r>
      <w:r w:rsidR="00C53ACC" w:rsidRPr="00E26D1A">
        <w:rPr>
          <w:b/>
          <w:szCs w:val="22"/>
        </w:rPr>
        <w:t>Fertility, p</w:t>
      </w:r>
      <w:r w:rsidRPr="00E26D1A">
        <w:rPr>
          <w:b/>
          <w:szCs w:val="22"/>
        </w:rPr>
        <w:t>regnancy and lactation</w:t>
      </w:r>
      <w:commentRangeEnd w:id="25"/>
      <w:r w:rsidR="00A7306E" w:rsidRPr="00E26D1A">
        <w:rPr>
          <w:rStyle w:val="CommentReference"/>
          <w:sz w:val="22"/>
          <w:szCs w:val="22"/>
        </w:rPr>
        <w:commentReference w:id="25"/>
      </w:r>
    </w:p>
    <w:p w14:paraId="5CC81687" w14:textId="77777777" w:rsidR="005F7033" w:rsidRPr="00E26D1A" w:rsidRDefault="005F7033" w:rsidP="005F7033">
      <w:pPr>
        <w:ind w:left="567" w:hanging="567"/>
        <w:rPr>
          <w:szCs w:val="22"/>
        </w:rPr>
      </w:pPr>
    </w:p>
    <w:p w14:paraId="0315179B" w14:textId="77777777" w:rsidR="00A31226" w:rsidRPr="00E26D1A" w:rsidRDefault="00A31226" w:rsidP="00A31226">
      <w:pPr>
        <w:tabs>
          <w:tab w:val="left" w:pos="540"/>
        </w:tabs>
        <w:rPr>
          <w:b/>
          <w:szCs w:val="22"/>
        </w:rPr>
      </w:pPr>
      <w:bookmarkStart w:id="26" w:name="_Toc128065024"/>
      <w:r w:rsidRPr="00E26D1A">
        <w:rPr>
          <w:b/>
          <w:szCs w:val="22"/>
        </w:rPr>
        <w:t>Pregnancy</w:t>
      </w:r>
      <w:bookmarkEnd w:id="26"/>
    </w:p>
    <w:p w14:paraId="5B3751A0" w14:textId="77777777" w:rsidR="00A31226" w:rsidRPr="00E26D1A" w:rsidRDefault="00A31226" w:rsidP="00A31226">
      <w:pPr>
        <w:keepNext/>
        <w:rPr>
          <w:szCs w:val="22"/>
        </w:rPr>
      </w:pPr>
    </w:p>
    <w:p w14:paraId="7443496E" w14:textId="77777777" w:rsidR="00A31226" w:rsidRPr="00E26D1A" w:rsidRDefault="00A31226" w:rsidP="00A31226">
      <w:pPr>
        <w:keepNext/>
        <w:tabs>
          <w:tab w:val="left" w:pos="360"/>
        </w:tabs>
        <w:rPr>
          <w:color w:val="000000"/>
          <w:szCs w:val="22"/>
          <w:u w:val="single"/>
        </w:rPr>
      </w:pPr>
      <w:r w:rsidRPr="00E26D1A">
        <w:rPr>
          <w:color w:val="000000"/>
          <w:szCs w:val="22"/>
          <w:u w:val="single"/>
        </w:rPr>
        <w:t>Risk Summary</w:t>
      </w:r>
    </w:p>
    <w:p w14:paraId="5464FDCA" w14:textId="77777777" w:rsidR="00A31226" w:rsidRPr="00E26D1A" w:rsidRDefault="00A31226" w:rsidP="00A31226">
      <w:pPr>
        <w:keepNext/>
        <w:tabs>
          <w:tab w:val="left" w:pos="360"/>
        </w:tabs>
        <w:rPr>
          <w:szCs w:val="22"/>
        </w:rPr>
      </w:pPr>
      <w:r w:rsidRPr="00E26D1A">
        <w:rPr>
          <w:szCs w:val="22"/>
        </w:rPr>
        <w:t xml:space="preserve">Based on findings from animal studies and its mechanism of action </w:t>
      </w:r>
      <w:r w:rsidRPr="00E26D1A">
        <w:rPr>
          <w:i/>
          <w:szCs w:val="22"/>
        </w:rPr>
        <w:t xml:space="preserve">[see </w:t>
      </w:r>
      <w:r w:rsidR="00186279" w:rsidRPr="00E26D1A">
        <w:rPr>
          <w:i/>
          <w:szCs w:val="22"/>
        </w:rPr>
        <w:t>5.1 Pharmacodynamic properties]</w:t>
      </w:r>
      <w:r w:rsidRPr="00E26D1A">
        <w:rPr>
          <w:szCs w:val="22"/>
        </w:rPr>
        <w:t>, LORBRENA can cause embryo</w:t>
      </w:r>
      <w:r w:rsidRPr="00E26D1A">
        <w:rPr>
          <w:szCs w:val="22"/>
        </w:rPr>
        <w:noBreakHyphen/>
      </w:r>
      <w:proofErr w:type="spellStart"/>
      <w:r w:rsidRPr="00E26D1A">
        <w:rPr>
          <w:szCs w:val="22"/>
        </w:rPr>
        <w:t>fetal</w:t>
      </w:r>
      <w:proofErr w:type="spellEnd"/>
      <w:r w:rsidRPr="00E26D1A">
        <w:rPr>
          <w:szCs w:val="22"/>
        </w:rPr>
        <w:t xml:space="preserve"> harm when administered to a pregnant woman. There are no available data on LORBRENA use in pregnant women. Administration of </w:t>
      </w:r>
      <w:proofErr w:type="spellStart"/>
      <w:r w:rsidRPr="00E26D1A">
        <w:rPr>
          <w:szCs w:val="22"/>
        </w:rPr>
        <w:t>lorlatinib</w:t>
      </w:r>
      <w:proofErr w:type="spellEnd"/>
      <w:r w:rsidRPr="00E26D1A">
        <w:rPr>
          <w:szCs w:val="22"/>
        </w:rPr>
        <w:t xml:space="preserve"> to pregnant rats and rabbits by oral gavage during the period of organogenesis resulted in malformations, increased post-implantation loss, and abortion at maternal exposures that were equal to or less than the human exposure at the </w:t>
      </w:r>
      <w:r w:rsidRPr="00E26D1A" w:rsidDel="008F54FA">
        <w:rPr>
          <w:szCs w:val="22"/>
        </w:rPr>
        <w:t>recommended dose</w:t>
      </w:r>
      <w:r w:rsidRPr="00E26D1A">
        <w:rPr>
          <w:szCs w:val="22"/>
        </w:rPr>
        <w:t xml:space="preserve"> of 100 mg once daily based on AUC</w:t>
      </w:r>
      <w:r w:rsidRPr="00E26D1A">
        <w:rPr>
          <w:i/>
          <w:szCs w:val="22"/>
        </w:rPr>
        <w:t xml:space="preserve"> (see Data)</w:t>
      </w:r>
      <w:r w:rsidRPr="00E26D1A">
        <w:rPr>
          <w:szCs w:val="22"/>
        </w:rPr>
        <w:t xml:space="preserve">. Advise a pregnant woman of the potential risk to a </w:t>
      </w:r>
      <w:proofErr w:type="spellStart"/>
      <w:r w:rsidRPr="00E26D1A">
        <w:rPr>
          <w:szCs w:val="22"/>
        </w:rPr>
        <w:t>fetus</w:t>
      </w:r>
      <w:proofErr w:type="spellEnd"/>
      <w:r w:rsidRPr="00E26D1A">
        <w:rPr>
          <w:szCs w:val="22"/>
        </w:rPr>
        <w:t>.</w:t>
      </w:r>
    </w:p>
    <w:p w14:paraId="41691FE6" w14:textId="77777777" w:rsidR="00A31226" w:rsidRPr="00E26D1A" w:rsidRDefault="00A31226" w:rsidP="00A31226">
      <w:pPr>
        <w:keepNext/>
        <w:tabs>
          <w:tab w:val="left" w:pos="360"/>
        </w:tabs>
        <w:rPr>
          <w:szCs w:val="22"/>
        </w:rPr>
      </w:pPr>
    </w:p>
    <w:p w14:paraId="78F99B82" w14:textId="77777777" w:rsidR="00A31226" w:rsidRPr="00E26D1A" w:rsidRDefault="00A31226" w:rsidP="00A31226">
      <w:pPr>
        <w:pStyle w:val="paragraph0"/>
        <w:spacing w:before="0" w:after="0"/>
        <w:rPr>
          <w:sz w:val="22"/>
          <w:szCs w:val="22"/>
          <w:lang w:val="en-US"/>
        </w:rPr>
      </w:pPr>
      <w:r w:rsidRPr="00E26D1A">
        <w:rPr>
          <w:sz w:val="22"/>
          <w:szCs w:val="22"/>
        </w:rPr>
        <w:t xml:space="preserve">In the </w:t>
      </w:r>
      <w:r w:rsidRPr="00E26D1A">
        <w:rPr>
          <w:sz w:val="22"/>
          <w:szCs w:val="22"/>
          <w:lang w:val="en-US"/>
        </w:rPr>
        <w:t>U.S.</w:t>
      </w:r>
      <w:r w:rsidRPr="00E26D1A">
        <w:rPr>
          <w:sz w:val="22"/>
          <w:szCs w:val="22"/>
        </w:rPr>
        <w:t xml:space="preserve"> general population, the estimated background risk of major birth defects and miscarriage in clinically recognized pregnancies </w:t>
      </w:r>
      <w:r w:rsidRPr="00E26D1A">
        <w:rPr>
          <w:sz w:val="22"/>
          <w:szCs w:val="22"/>
          <w:lang w:val="en-US"/>
        </w:rPr>
        <w:t>are</w:t>
      </w:r>
      <w:r w:rsidRPr="00E26D1A">
        <w:rPr>
          <w:sz w:val="22"/>
          <w:szCs w:val="22"/>
        </w:rPr>
        <w:t xml:space="preserve"> 2</w:t>
      </w:r>
      <w:r w:rsidRPr="00E26D1A">
        <w:rPr>
          <w:sz w:val="22"/>
          <w:szCs w:val="22"/>
          <w:lang w:val="en-US"/>
        </w:rPr>
        <w:t xml:space="preserve"> to </w:t>
      </w:r>
      <w:r w:rsidRPr="00E26D1A">
        <w:rPr>
          <w:sz w:val="22"/>
          <w:szCs w:val="22"/>
        </w:rPr>
        <w:t>4% and 15</w:t>
      </w:r>
      <w:r w:rsidRPr="00E26D1A">
        <w:rPr>
          <w:sz w:val="22"/>
          <w:szCs w:val="22"/>
          <w:lang w:val="en-US"/>
        </w:rPr>
        <w:t xml:space="preserve"> to </w:t>
      </w:r>
      <w:r w:rsidRPr="00E26D1A">
        <w:rPr>
          <w:sz w:val="22"/>
          <w:szCs w:val="22"/>
        </w:rPr>
        <w:t>20%, respectively</w:t>
      </w:r>
      <w:r w:rsidRPr="00E26D1A">
        <w:rPr>
          <w:sz w:val="22"/>
          <w:szCs w:val="22"/>
          <w:lang w:val="en-US"/>
        </w:rPr>
        <w:t>.</w:t>
      </w:r>
    </w:p>
    <w:p w14:paraId="1ACFCC14" w14:textId="77777777" w:rsidR="00A31226" w:rsidRPr="00E26D1A" w:rsidRDefault="00A31226" w:rsidP="00A31226">
      <w:pPr>
        <w:pStyle w:val="paragraph0"/>
        <w:spacing w:before="0" w:after="0"/>
        <w:rPr>
          <w:sz w:val="22"/>
          <w:szCs w:val="22"/>
          <w:lang w:val="en-US"/>
        </w:rPr>
      </w:pPr>
    </w:p>
    <w:p w14:paraId="30D4ECDD" w14:textId="77777777" w:rsidR="00A31226" w:rsidRPr="00E26D1A" w:rsidRDefault="00A31226" w:rsidP="00A31226">
      <w:pPr>
        <w:keepNext/>
        <w:tabs>
          <w:tab w:val="left" w:pos="360"/>
        </w:tabs>
        <w:rPr>
          <w:szCs w:val="22"/>
          <w:u w:val="single"/>
        </w:rPr>
      </w:pPr>
      <w:r w:rsidRPr="00E26D1A">
        <w:rPr>
          <w:szCs w:val="22"/>
          <w:u w:val="single"/>
        </w:rPr>
        <w:t>Data</w:t>
      </w:r>
    </w:p>
    <w:p w14:paraId="738FACB4" w14:textId="77777777" w:rsidR="00A31226" w:rsidRPr="00E26D1A" w:rsidRDefault="00A31226" w:rsidP="00A31226">
      <w:pPr>
        <w:keepNext/>
        <w:tabs>
          <w:tab w:val="left" w:pos="360"/>
        </w:tabs>
        <w:rPr>
          <w:szCs w:val="22"/>
          <w:u w:val="single"/>
        </w:rPr>
      </w:pPr>
    </w:p>
    <w:p w14:paraId="69E16E19" w14:textId="77777777" w:rsidR="00A31226" w:rsidRPr="00E26D1A" w:rsidRDefault="00A31226" w:rsidP="00A31226">
      <w:pPr>
        <w:tabs>
          <w:tab w:val="left" w:pos="360"/>
        </w:tabs>
        <w:rPr>
          <w:i/>
          <w:szCs w:val="22"/>
        </w:rPr>
      </w:pPr>
      <w:r w:rsidRPr="00E26D1A">
        <w:rPr>
          <w:i/>
          <w:szCs w:val="22"/>
        </w:rPr>
        <w:t>Animal Data</w:t>
      </w:r>
    </w:p>
    <w:p w14:paraId="0849A6E7" w14:textId="77777777" w:rsidR="00A31226" w:rsidRPr="00E26D1A" w:rsidRDefault="00A31226" w:rsidP="00A31226">
      <w:pPr>
        <w:pStyle w:val="Paragraph"/>
        <w:spacing w:after="0"/>
        <w:rPr>
          <w:sz w:val="22"/>
          <w:szCs w:val="22"/>
        </w:rPr>
      </w:pPr>
      <w:r w:rsidRPr="00E26D1A">
        <w:rPr>
          <w:sz w:val="22"/>
          <w:szCs w:val="22"/>
        </w:rPr>
        <w:t xml:space="preserve">Preliminary embryo-fetal development studies investigating the administration of </w:t>
      </w:r>
      <w:proofErr w:type="spellStart"/>
      <w:r w:rsidRPr="00E26D1A">
        <w:rPr>
          <w:sz w:val="22"/>
          <w:szCs w:val="22"/>
        </w:rPr>
        <w:t>lorlatinib</w:t>
      </w:r>
      <w:proofErr w:type="spellEnd"/>
      <w:r w:rsidRPr="00E26D1A">
        <w:rPr>
          <w:sz w:val="22"/>
          <w:szCs w:val="22"/>
        </w:rPr>
        <w:t xml:space="preserve"> during the period of organogenesis were conducted in rats and rabbits. In rabbits, </w:t>
      </w:r>
      <w:proofErr w:type="spellStart"/>
      <w:r w:rsidRPr="00E26D1A">
        <w:rPr>
          <w:sz w:val="22"/>
          <w:szCs w:val="22"/>
        </w:rPr>
        <w:t>lorlatinib</w:t>
      </w:r>
      <w:proofErr w:type="spellEnd"/>
      <w:r w:rsidRPr="00E26D1A">
        <w:rPr>
          <w:sz w:val="22"/>
          <w:szCs w:val="22"/>
        </w:rPr>
        <w:t xml:space="preserve"> administration resulted in abortion and total loss of pregnancy at doses of 15 mg/kg (approximately 3 times the human exposure at the recommended dose of 100 mg) or greater. At a dose of 4 mg/kg (approximately 0.6 times the human exposure at the recommended dose of 100 mg) toxicities included increased post-implantation loss and malformations including rotated limbs, malformed kidneys, domed head, high arched palate, and dilation of the cerebral ventricles. In rats, administration of </w:t>
      </w:r>
      <w:proofErr w:type="spellStart"/>
      <w:r w:rsidRPr="00E26D1A">
        <w:rPr>
          <w:sz w:val="22"/>
          <w:szCs w:val="22"/>
        </w:rPr>
        <w:t>lorlatinib</w:t>
      </w:r>
      <w:proofErr w:type="spellEnd"/>
      <w:r w:rsidRPr="00E26D1A">
        <w:rPr>
          <w:sz w:val="22"/>
          <w:szCs w:val="22"/>
        </w:rPr>
        <w:t xml:space="preserve"> resulted in total loss of pregnancy at doses of 4 mg/kg (approximately 5 times the human exposure at the recommended dose of 100 mg) or greater. At a dose of 1 mg/kg (approximately equal to the human exposure at the recommended dose of 100 mg) there was increased post-implantation loss, decreased fetal body weight, and malformations including gastroschisis, rotated limbs, supernumerary digits, and vessel abnormalities.</w:t>
      </w:r>
    </w:p>
    <w:p w14:paraId="0C949C07" w14:textId="77777777" w:rsidR="00A31226" w:rsidRPr="00E26D1A" w:rsidRDefault="00A31226" w:rsidP="00A31226">
      <w:pPr>
        <w:pStyle w:val="Paragraph"/>
        <w:spacing w:after="0"/>
        <w:rPr>
          <w:sz w:val="22"/>
          <w:szCs w:val="22"/>
        </w:rPr>
      </w:pPr>
    </w:p>
    <w:p w14:paraId="3C325D2F" w14:textId="77777777" w:rsidR="00A31226" w:rsidRPr="00E26D1A" w:rsidRDefault="00A31226" w:rsidP="00A31226">
      <w:pPr>
        <w:tabs>
          <w:tab w:val="left" w:pos="540"/>
        </w:tabs>
        <w:rPr>
          <w:b/>
          <w:szCs w:val="22"/>
        </w:rPr>
      </w:pPr>
      <w:r w:rsidRPr="00E26D1A">
        <w:rPr>
          <w:b/>
          <w:szCs w:val="22"/>
        </w:rPr>
        <w:t>Lactation</w:t>
      </w:r>
    </w:p>
    <w:p w14:paraId="732DA718" w14:textId="77777777" w:rsidR="00A31226" w:rsidRPr="00E26D1A" w:rsidRDefault="00A31226" w:rsidP="00A31226">
      <w:pPr>
        <w:tabs>
          <w:tab w:val="left" w:pos="540"/>
        </w:tabs>
        <w:rPr>
          <w:b/>
          <w:szCs w:val="22"/>
        </w:rPr>
      </w:pPr>
    </w:p>
    <w:p w14:paraId="39702773" w14:textId="77777777" w:rsidR="00A31226" w:rsidRPr="00E26D1A" w:rsidRDefault="00A31226" w:rsidP="00A31226">
      <w:pPr>
        <w:tabs>
          <w:tab w:val="left" w:pos="540"/>
        </w:tabs>
        <w:rPr>
          <w:szCs w:val="22"/>
          <w:u w:val="single"/>
        </w:rPr>
      </w:pPr>
      <w:r w:rsidRPr="00E26D1A">
        <w:rPr>
          <w:szCs w:val="22"/>
          <w:u w:val="single"/>
        </w:rPr>
        <w:t>Risk Summary</w:t>
      </w:r>
    </w:p>
    <w:p w14:paraId="1EA637A1" w14:textId="77777777" w:rsidR="00A31226" w:rsidRPr="00E26D1A" w:rsidRDefault="00A31226" w:rsidP="00A31226">
      <w:pPr>
        <w:tabs>
          <w:tab w:val="left" w:pos="540"/>
        </w:tabs>
        <w:rPr>
          <w:szCs w:val="22"/>
        </w:rPr>
      </w:pPr>
      <w:r w:rsidRPr="00E26D1A">
        <w:rPr>
          <w:szCs w:val="22"/>
        </w:rPr>
        <w:t xml:space="preserve">There are no data on the presence of </w:t>
      </w:r>
      <w:proofErr w:type="spellStart"/>
      <w:r w:rsidRPr="00E26D1A">
        <w:rPr>
          <w:szCs w:val="22"/>
        </w:rPr>
        <w:t>lorlatinib</w:t>
      </w:r>
      <w:proofErr w:type="spellEnd"/>
      <w:r w:rsidRPr="00E26D1A">
        <w:rPr>
          <w:szCs w:val="22"/>
        </w:rPr>
        <w:t xml:space="preserve"> or its metabolites in either human or animal milk or its effects on the breastfed infant or on milk production. Because of the potential for serious adverse reactions in breastfed infants, instruct women not to breastfeed during treatment with LORBRENA and for 7 days after the final dose.</w:t>
      </w:r>
    </w:p>
    <w:p w14:paraId="69B0CE96" w14:textId="77777777" w:rsidR="00A31226" w:rsidRPr="00E26D1A" w:rsidRDefault="00A31226" w:rsidP="00A31226">
      <w:pPr>
        <w:tabs>
          <w:tab w:val="left" w:pos="540"/>
        </w:tabs>
        <w:rPr>
          <w:b/>
          <w:bCs/>
          <w:color w:val="0000FF"/>
          <w:szCs w:val="22"/>
        </w:rPr>
      </w:pPr>
    </w:p>
    <w:p w14:paraId="3EF24C0D" w14:textId="77777777" w:rsidR="00A31226" w:rsidRPr="00E26D1A" w:rsidRDefault="00A31226" w:rsidP="00A31226">
      <w:pPr>
        <w:tabs>
          <w:tab w:val="left" w:pos="540"/>
        </w:tabs>
        <w:rPr>
          <w:b/>
          <w:szCs w:val="22"/>
        </w:rPr>
      </w:pPr>
      <w:r w:rsidRPr="00E26D1A">
        <w:rPr>
          <w:b/>
          <w:szCs w:val="22"/>
        </w:rPr>
        <w:t>Females and Males of Reproductive Potential</w:t>
      </w:r>
    </w:p>
    <w:p w14:paraId="705C565A" w14:textId="77777777" w:rsidR="00A31226" w:rsidRPr="00E26D1A" w:rsidRDefault="00A31226" w:rsidP="00A31226">
      <w:pPr>
        <w:rPr>
          <w:szCs w:val="22"/>
        </w:rPr>
      </w:pPr>
    </w:p>
    <w:p w14:paraId="2169AD6A" w14:textId="77777777" w:rsidR="00A31226" w:rsidRPr="00E26D1A" w:rsidRDefault="00A31226" w:rsidP="00A31226">
      <w:pPr>
        <w:keepNext/>
        <w:rPr>
          <w:szCs w:val="22"/>
          <w:u w:val="single"/>
        </w:rPr>
      </w:pPr>
      <w:r w:rsidRPr="00E26D1A">
        <w:rPr>
          <w:szCs w:val="22"/>
          <w:u w:val="single"/>
        </w:rPr>
        <w:t>Pregnancy Testing</w:t>
      </w:r>
    </w:p>
    <w:p w14:paraId="6E2E7294" w14:textId="77777777" w:rsidR="00A31226" w:rsidRPr="00E26D1A" w:rsidRDefault="00A31226" w:rsidP="00186279">
      <w:pPr>
        <w:rPr>
          <w:szCs w:val="22"/>
        </w:rPr>
      </w:pPr>
      <w:r w:rsidRPr="00E26D1A">
        <w:rPr>
          <w:szCs w:val="22"/>
        </w:rPr>
        <w:t xml:space="preserve">Verify pregnancy status in females of reproductive potential prior to initiating LORBRENA </w:t>
      </w:r>
      <w:r w:rsidR="00186279" w:rsidRPr="00E26D1A">
        <w:rPr>
          <w:i/>
          <w:szCs w:val="22"/>
        </w:rPr>
        <w:t>.</w:t>
      </w:r>
    </w:p>
    <w:p w14:paraId="06EE8504" w14:textId="77777777" w:rsidR="00A31226" w:rsidRPr="00E26D1A" w:rsidRDefault="00A31226" w:rsidP="00A31226">
      <w:pPr>
        <w:rPr>
          <w:szCs w:val="22"/>
        </w:rPr>
      </w:pPr>
    </w:p>
    <w:p w14:paraId="077197A3" w14:textId="77777777" w:rsidR="00A31226" w:rsidRPr="00E26D1A" w:rsidRDefault="00A31226" w:rsidP="00A31226">
      <w:pPr>
        <w:tabs>
          <w:tab w:val="left" w:pos="360"/>
        </w:tabs>
        <w:rPr>
          <w:szCs w:val="22"/>
          <w:u w:val="single"/>
        </w:rPr>
      </w:pPr>
      <w:r w:rsidRPr="00E26D1A">
        <w:rPr>
          <w:szCs w:val="22"/>
          <w:u w:val="single"/>
        </w:rPr>
        <w:t xml:space="preserve">Contraception </w:t>
      </w:r>
    </w:p>
    <w:p w14:paraId="2BD30FFF" w14:textId="77777777" w:rsidR="00A31226" w:rsidRPr="00E26D1A" w:rsidRDefault="00A31226" w:rsidP="00A31226">
      <w:pPr>
        <w:tabs>
          <w:tab w:val="left" w:pos="360"/>
        </w:tabs>
        <w:rPr>
          <w:szCs w:val="22"/>
        </w:rPr>
      </w:pPr>
      <w:r w:rsidRPr="00E26D1A">
        <w:rPr>
          <w:szCs w:val="22"/>
        </w:rPr>
        <w:lastRenderedPageBreak/>
        <w:t>LORBRENA can cause embryo</w:t>
      </w:r>
      <w:r w:rsidRPr="00E26D1A">
        <w:rPr>
          <w:szCs w:val="22"/>
        </w:rPr>
        <w:noBreakHyphen/>
      </w:r>
      <w:proofErr w:type="spellStart"/>
      <w:r w:rsidRPr="00E26D1A">
        <w:rPr>
          <w:szCs w:val="22"/>
        </w:rPr>
        <w:t>fetal</w:t>
      </w:r>
      <w:proofErr w:type="spellEnd"/>
      <w:r w:rsidRPr="00E26D1A">
        <w:rPr>
          <w:szCs w:val="22"/>
        </w:rPr>
        <w:t xml:space="preserve"> harm when administered to a pregnant woman </w:t>
      </w:r>
      <w:r w:rsidRPr="00E26D1A">
        <w:rPr>
          <w:i/>
          <w:szCs w:val="22"/>
        </w:rPr>
        <w:t>.</w:t>
      </w:r>
      <w:r w:rsidRPr="00E26D1A">
        <w:rPr>
          <w:szCs w:val="22"/>
        </w:rPr>
        <w:t xml:space="preserve"> </w:t>
      </w:r>
    </w:p>
    <w:p w14:paraId="5B1983ED" w14:textId="77777777" w:rsidR="00A31226" w:rsidRPr="00E26D1A" w:rsidRDefault="00A31226" w:rsidP="00A31226">
      <w:pPr>
        <w:tabs>
          <w:tab w:val="left" w:pos="360"/>
        </w:tabs>
        <w:rPr>
          <w:szCs w:val="22"/>
        </w:rPr>
      </w:pPr>
    </w:p>
    <w:p w14:paraId="7CE6F036" w14:textId="77777777" w:rsidR="00A31226" w:rsidRPr="00E26D1A" w:rsidRDefault="00A31226" w:rsidP="00A31226">
      <w:pPr>
        <w:tabs>
          <w:tab w:val="left" w:pos="360"/>
        </w:tabs>
        <w:rPr>
          <w:i/>
          <w:szCs w:val="22"/>
        </w:rPr>
      </w:pPr>
      <w:r w:rsidRPr="00E26D1A">
        <w:rPr>
          <w:i/>
          <w:szCs w:val="22"/>
        </w:rPr>
        <w:t xml:space="preserve">Females </w:t>
      </w:r>
    </w:p>
    <w:p w14:paraId="429A5502" w14:textId="77777777" w:rsidR="00A31226" w:rsidRPr="00E26D1A" w:rsidRDefault="00A31226" w:rsidP="00A31226">
      <w:pPr>
        <w:tabs>
          <w:tab w:val="left" w:pos="360"/>
        </w:tabs>
        <w:rPr>
          <w:szCs w:val="22"/>
        </w:rPr>
      </w:pPr>
      <w:r w:rsidRPr="00E26D1A">
        <w:rPr>
          <w:szCs w:val="22"/>
        </w:rPr>
        <w:t>Advise female patients of reproductive potential to use effective non-hormonal contraception during treatment with LORBRENA and for at least 6 months after the final dose. Advise females of reproductive potential to use a non</w:t>
      </w:r>
      <w:r w:rsidRPr="00E26D1A">
        <w:rPr>
          <w:szCs w:val="22"/>
        </w:rPr>
        <w:noBreakHyphen/>
        <w:t xml:space="preserve">hormonal method of contraception, because LORBRENA can render hormonal contraceptives ineffective </w:t>
      </w:r>
      <w:r w:rsidRPr="00E26D1A">
        <w:rPr>
          <w:i/>
          <w:szCs w:val="22"/>
        </w:rPr>
        <w:t xml:space="preserve">[see </w:t>
      </w:r>
      <w:r w:rsidR="004F787C" w:rsidRPr="00E26D1A">
        <w:rPr>
          <w:i/>
          <w:szCs w:val="22"/>
        </w:rPr>
        <w:t>4.5 Interaction with other medicinal products and other forms of interaction</w:t>
      </w:r>
      <w:r w:rsidRPr="00E26D1A">
        <w:rPr>
          <w:i/>
          <w:szCs w:val="22"/>
        </w:rPr>
        <w:t>]</w:t>
      </w:r>
      <w:r w:rsidRPr="00E26D1A">
        <w:rPr>
          <w:szCs w:val="22"/>
        </w:rPr>
        <w:t>.</w:t>
      </w:r>
    </w:p>
    <w:p w14:paraId="35BBFE47" w14:textId="77777777" w:rsidR="00A31226" w:rsidRPr="00E26D1A" w:rsidRDefault="00A31226" w:rsidP="00A31226">
      <w:pPr>
        <w:tabs>
          <w:tab w:val="left" w:pos="360"/>
        </w:tabs>
        <w:rPr>
          <w:szCs w:val="22"/>
        </w:rPr>
      </w:pPr>
    </w:p>
    <w:p w14:paraId="0816A763" w14:textId="77777777" w:rsidR="00A31226" w:rsidRPr="00E26D1A" w:rsidRDefault="00A31226" w:rsidP="00A31226">
      <w:pPr>
        <w:tabs>
          <w:tab w:val="left" w:pos="360"/>
        </w:tabs>
        <w:rPr>
          <w:i/>
          <w:szCs w:val="22"/>
        </w:rPr>
      </w:pPr>
      <w:r w:rsidRPr="00E26D1A">
        <w:rPr>
          <w:i/>
          <w:szCs w:val="22"/>
        </w:rPr>
        <w:t xml:space="preserve">Males </w:t>
      </w:r>
    </w:p>
    <w:p w14:paraId="68204047" w14:textId="77777777" w:rsidR="00A31226" w:rsidRPr="00E26D1A" w:rsidRDefault="00A31226" w:rsidP="00A31226">
      <w:pPr>
        <w:tabs>
          <w:tab w:val="left" w:pos="360"/>
        </w:tabs>
        <w:rPr>
          <w:szCs w:val="22"/>
        </w:rPr>
      </w:pPr>
      <w:r w:rsidRPr="00E26D1A">
        <w:rPr>
          <w:szCs w:val="22"/>
        </w:rPr>
        <w:t xml:space="preserve">Based on genotoxicity findings, advise males with female partners of reproductive potential to use effective contraception during treatment with LORBRENA and for at least 3 months after the final dose </w:t>
      </w:r>
      <w:r w:rsidRPr="00E26D1A">
        <w:rPr>
          <w:i/>
          <w:szCs w:val="22"/>
        </w:rPr>
        <w:t xml:space="preserve">[see </w:t>
      </w:r>
      <w:r w:rsidR="004F787C" w:rsidRPr="00E26D1A">
        <w:rPr>
          <w:i/>
          <w:szCs w:val="22"/>
        </w:rPr>
        <w:t>5.3 Preclinical safety data</w:t>
      </w:r>
      <w:r w:rsidRPr="00E26D1A">
        <w:rPr>
          <w:i/>
          <w:szCs w:val="22"/>
        </w:rPr>
        <w:t>]</w:t>
      </w:r>
      <w:r w:rsidRPr="00E26D1A">
        <w:rPr>
          <w:szCs w:val="22"/>
        </w:rPr>
        <w:t>.</w:t>
      </w:r>
    </w:p>
    <w:p w14:paraId="384ED04A" w14:textId="77777777" w:rsidR="00A31226" w:rsidRPr="00E26D1A" w:rsidRDefault="00A31226" w:rsidP="00A31226">
      <w:pPr>
        <w:tabs>
          <w:tab w:val="left" w:pos="360"/>
        </w:tabs>
        <w:rPr>
          <w:szCs w:val="22"/>
        </w:rPr>
      </w:pPr>
    </w:p>
    <w:p w14:paraId="42998152" w14:textId="77777777" w:rsidR="00A31226" w:rsidRPr="00E26D1A" w:rsidRDefault="00A31226" w:rsidP="00A31226">
      <w:pPr>
        <w:keepNext/>
        <w:tabs>
          <w:tab w:val="left" w:pos="360"/>
        </w:tabs>
        <w:rPr>
          <w:szCs w:val="22"/>
          <w:u w:val="single"/>
        </w:rPr>
      </w:pPr>
      <w:r w:rsidRPr="00E26D1A">
        <w:rPr>
          <w:szCs w:val="22"/>
          <w:u w:val="single"/>
        </w:rPr>
        <w:t>Infertility</w:t>
      </w:r>
    </w:p>
    <w:p w14:paraId="160309D9" w14:textId="77777777" w:rsidR="00A31226" w:rsidRPr="00E26D1A" w:rsidRDefault="00A31226" w:rsidP="00A31226">
      <w:pPr>
        <w:keepNext/>
        <w:tabs>
          <w:tab w:val="left" w:pos="360"/>
        </w:tabs>
        <w:rPr>
          <w:szCs w:val="22"/>
          <w:u w:val="single"/>
        </w:rPr>
      </w:pPr>
    </w:p>
    <w:p w14:paraId="0D9D8242" w14:textId="77777777" w:rsidR="00A31226" w:rsidRPr="00E26D1A" w:rsidRDefault="00A31226" w:rsidP="00A31226">
      <w:pPr>
        <w:keepNext/>
        <w:tabs>
          <w:tab w:val="left" w:pos="360"/>
        </w:tabs>
        <w:rPr>
          <w:i/>
          <w:szCs w:val="22"/>
        </w:rPr>
      </w:pPr>
      <w:r w:rsidRPr="00E26D1A">
        <w:rPr>
          <w:i/>
          <w:szCs w:val="22"/>
        </w:rPr>
        <w:t>Males</w:t>
      </w:r>
    </w:p>
    <w:p w14:paraId="6E9AC8D5" w14:textId="77777777" w:rsidR="00A31226" w:rsidRPr="00E26D1A" w:rsidRDefault="00A31226" w:rsidP="00A31226">
      <w:pPr>
        <w:tabs>
          <w:tab w:val="left" w:pos="360"/>
        </w:tabs>
        <w:rPr>
          <w:szCs w:val="22"/>
        </w:rPr>
      </w:pPr>
      <w:r w:rsidRPr="00E26D1A">
        <w:rPr>
          <w:szCs w:val="22"/>
        </w:rPr>
        <w:t xml:space="preserve">Based on findings from animal studies, LORBRENA may transiently impair male fertility </w:t>
      </w:r>
      <w:r w:rsidRPr="00E26D1A">
        <w:rPr>
          <w:i/>
          <w:szCs w:val="22"/>
        </w:rPr>
        <w:t xml:space="preserve">[see </w:t>
      </w:r>
      <w:r w:rsidR="004F787C" w:rsidRPr="00E26D1A">
        <w:rPr>
          <w:i/>
          <w:szCs w:val="22"/>
        </w:rPr>
        <w:t>5.3 Preclinical safety data</w:t>
      </w:r>
      <w:r w:rsidRPr="00E26D1A">
        <w:rPr>
          <w:i/>
          <w:szCs w:val="22"/>
        </w:rPr>
        <w:t>]</w:t>
      </w:r>
      <w:r w:rsidRPr="00E26D1A">
        <w:rPr>
          <w:szCs w:val="22"/>
        </w:rPr>
        <w:t xml:space="preserve">. </w:t>
      </w:r>
    </w:p>
    <w:p w14:paraId="43178FAF" w14:textId="77777777" w:rsidR="001D29E6" w:rsidRPr="00E26D1A" w:rsidRDefault="001D29E6">
      <w:pPr>
        <w:ind w:left="567" w:hanging="567"/>
        <w:rPr>
          <w:b/>
          <w:szCs w:val="22"/>
        </w:rPr>
      </w:pPr>
    </w:p>
    <w:p w14:paraId="79F01399" w14:textId="77777777" w:rsidR="00F5374D" w:rsidRPr="00E26D1A" w:rsidRDefault="00F5374D">
      <w:pPr>
        <w:ind w:left="567" w:hanging="567"/>
        <w:rPr>
          <w:b/>
          <w:szCs w:val="22"/>
        </w:rPr>
      </w:pPr>
    </w:p>
    <w:p w14:paraId="0A2CCB6C" w14:textId="77777777" w:rsidR="001D29E6" w:rsidRPr="00E26D1A" w:rsidRDefault="001D29E6">
      <w:pPr>
        <w:ind w:left="567" w:hanging="567"/>
        <w:rPr>
          <w:szCs w:val="22"/>
        </w:rPr>
      </w:pPr>
      <w:commentRangeStart w:id="27"/>
      <w:r w:rsidRPr="00E26D1A">
        <w:rPr>
          <w:b/>
          <w:szCs w:val="22"/>
        </w:rPr>
        <w:t>4.7</w:t>
      </w:r>
      <w:r w:rsidRPr="00E26D1A">
        <w:rPr>
          <w:b/>
          <w:szCs w:val="22"/>
        </w:rPr>
        <w:tab/>
        <w:t>Effects on ability to drive and use machines</w:t>
      </w:r>
      <w:commentRangeEnd w:id="27"/>
      <w:r w:rsidR="00A7306E" w:rsidRPr="00E26D1A">
        <w:rPr>
          <w:rStyle w:val="CommentReference"/>
          <w:sz w:val="22"/>
          <w:szCs w:val="22"/>
        </w:rPr>
        <w:commentReference w:id="27"/>
      </w:r>
    </w:p>
    <w:p w14:paraId="7384A501" w14:textId="77777777" w:rsidR="001D29E6" w:rsidRPr="00E26D1A" w:rsidRDefault="001D29E6">
      <w:pPr>
        <w:rPr>
          <w:szCs w:val="22"/>
        </w:rPr>
      </w:pPr>
    </w:p>
    <w:p w14:paraId="42BB0F19" w14:textId="77777777" w:rsidR="00C456D7" w:rsidRPr="00E26D1A" w:rsidRDefault="00C456D7" w:rsidP="00C456D7">
      <w:pPr>
        <w:pStyle w:val="Paragraph"/>
        <w:spacing w:after="0"/>
        <w:rPr>
          <w:sz w:val="22"/>
          <w:szCs w:val="22"/>
        </w:rPr>
      </w:pPr>
      <w:commentRangeStart w:id="28"/>
      <w:proofErr w:type="spellStart"/>
      <w:r w:rsidRPr="00E26D1A">
        <w:rPr>
          <w:sz w:val="22"/>
          <w:szCs w:val="22"/>
        </w:rPr>
        <w:t>Lorlatinib</w:t>
      </w:r>
      <w:proofErr w:type="spellEnd"/>
      <w:r w:rsidRPr="00E26D1A">
        <w:rPr>
          <w:sz w:val="22"/>
          <w:szCs w:val="22"/>
        </w:rPr>
        <w:t xml:space="preserve"> has moderate influence on the ability to drive and use machines. Caution should be exercised when driving or operating machines as patients may experience CNS effects (see Section 4.8).</w:t>
      </w:r>
      <w:commentRangeEnd w:id="28"/>
      <w:r w:rsidRPr="00E26D1A">
        <w:rPr>
          <w:rStyle w:val="CommentReference"/>
          <w:sz w:val="22"/>
          <w:szCs w:val="22"/>
          <w:lang w:val="en-GB"/>
        </w:rPr>
        <w:commentReference w:id="28"/>
      </w:r>
    </w:p>
    <w:p w14:paraId="1D3F161D" w14:textId="77777777" w:rsidR="001D29E6" w:rsidRPr="00E26D1A" w:rsidRDefault="001D29E6">
      <w:pPr>
        <w:rPr>
          <w:szCs w:val="22"/>
          <w:lang w:val="en-US"/>
        </w:rPr>
      </w:pPr>
    </w:p>
    <w:p w14:paraId="18401CD2" w14:textId="77777777" w:rsidR="005F7033" w:rsidRPr="00E26D1A" w:rsidRDefault="005F7033">
      <w:pPr>
        <w:rPr>
          <w:szCs w:val="22"/>
        </w:rPr>
      </w:pPr>
    </w:p>
    <w:p w14:paraId="6E9E664C" w14:textId="77777777" w:rsidR="001D29E6" w:rsidRPr="00E26D1A" w:rsidRDefault="001D29E6">
      <w:pPr>
        <w:numPr>
          <w:ilvl w:val="1"/>
          <w:numId w:val="10"/>
        </w:numPr>
        <w:rPr>
          <w:b/>
          <w:szCs w:val="22"/>
        </w:rPr>
      </w:pPr>
      <w:commentRangeStart w:id="29"/>
      <w:r w:rsidRPr="00E26D1A">
        <w:rPr>
          <w:b/>
          <w:szCs w:val="22"/>
        </w:rPr>
        <w:t>Undesirable effects</w:t>
      </w:r>
      <w:commentRangeEnd w:id="29"/>
      <w:r w:rsidR="00F641EE" w:rsidRPr="00E26D1A">
        <w:rPr>
          <w:rStyle w:val="CommentReference"/>
          <w:sz w:val="22"/>
          <w:szCs w:val="22"/>
        </w:rPr>
        <w:commentReference w:id="29"/>
      </w:r>
    </w:p>
    <w:p w14:paraId="4DC772C9" w14:textId="77777777" w:rsidR="005F7033" w:rsidRPr="00E26D1A" w:rsidRDefault="005F7033">
      <w:pPr>
        <w:rPr>
          <w:szCs w:val="22"/>
        </w:rPr>
      </w:pPr>
    </w:p>
    <w:p w14:paraId="778B688D" w14:textId="77777777" w:rsidR="00A31226" w:rsidRPr="00E26D1A" w:rsidRDefault="00A31226" w:rsidP="00A31226">
      <w:pPr>
        <w:keepNext/>
        <w:tabs>
          <w:tab w:val="left" w:pos="360"/>
        </w:tabs>
        <w:rPr>
          <w:szCs w:val="22"/>
        </w:rPr>
      </w:pPr>
    </w:p>
    <w:p w14:paraId="3A36D9C4" w14:textId="77777777" w:rsidR="00A31226" w:rsidRPr="00E26D1A" w:rsidRDefault="00A31226" w:rsidP="00A31226">
      <w:pPr>
        <w:keepNext/>
        <w:tabs>
          <w:tab w:val="left" w:pos="360"/>
        </w:tabs>
        <w:rPr>
          <w:szCs w:val="22"/>
        </w:rPr>
      </w:pPr>
      <w:r w:rsidRPr="00E26D1A">
        <w:rPr>
          <w:szCs w:val="22"/>
        </w:rPr>
        <w:t xml:space="preserve">The following adverse reactions are described elsewhere in the </w:t>
      </w:r>
      <w:proofErr w:type="spellStart"/>
      <w:r w:rsidRPr="00E26D1A">
        <w:rPr>
          <w:szCs w:val="22"/>
        </w:rPr>
        <w:t>labeling</w:t>
      </w:r>
      <w:proofErr w:type="spellEnd"/>
      <w:r w:rsidRPr="00E26D1A">
        <w:rPr>
          <w:szCs w:val="22"/>
        </w:rPr>
        <w:t>:</w:t>
      </w:r>
    </w:p>
    <w:p w14:paraId="654D0772" w14:textId="77777777" w:rsidR="00A31226" w:rsidRPr="00E26D1A" w:rsidRDefault="00A31226" w:rsidP="00A31226">
      <w:pPr>
        <w:keepNext/>
        <w:tabs>
          <w:tab w:val="left" w:pos="360"/>
        </w:tabs>
        <w:rPr>
          <w:szCs w:val="22"/>
        </w:rPr>
      </w:pPr>
    </w:p>
    <w:p w14:paraId="5723990C" w14:textId="77777777" w:rsidR="00A31226" w:rsidRPr="00E26D1A" w:rsidRDefault="00A31226" w:rsidP="00A31226">
      <w:pPr>
        <w:keepNext/>
        <w:numPr>
          <w:ilvl w:val="0"/>
          <w:numId w:val="41"/>
        </w:numPr>
        <w:tabs>
          <w:tab w:val="clear" w:pos="567"/>
          <w:tab w:val="clear" w:pos="720"/>
          <w:tab w:val="num" w:pos="426"/>
        </w:tabs>
        <w:spacing w:line="240" w:lineRule="auto"/>
        <w:ind w:left="426" w:hanging="426"/>
        <w:rPr>
          <w:szCs w:val="22"/>
        </w:rPr>
      </w:pPr>
      <w:r w:rsidRPr="00E26D1A">
        <w:rPr>
          <w:szCs w:val="22"/>
        </w:rPr>
        <w:t xml:space="preserve">Risk of Serious Hepatotoxicity with Concomitant Use of Strong CYP3A Inducers </w:t>
      </w:r>
      <w:r w:rsidRPr="00E26D1A">
        <w:rPr>
          <w:i/>
          <w:szCs w:val="22"/>
        </w:rPr>
        <w:t xml:space="preserve">[see </w:t>
      </w:r>
      <w:r w:rsidR="004F787C" w:rsidRPr="00E26D1A">
        <w:rPr>
          <w:i/>
          <w:szCs w:val="22"/>
        </w:rPr>
        <w:t xml:space="preserve"> 4.4 Special warnings and precautions for use </w:t>
      </w:r>
      <w:r w:rsidRPr="00E26D1A">
        <w:rPr>
          <w:i/>
          <w:szCs w:val="22"/>
        </w:rPr>
        <w:t>]</w:t>
      </w:r>
      <w:r w:rsidRPr="00E26D1A">
        <w:rPr>
          <w:szCs w:val="22"/>
        </w:rPr>
        <w:t xml:space="preserve"> </w:t>
      </w:r>
    </w:p>
    <w:p w14:paraId="0BB34C23" w14:textId="77777777" w:rsidR="00A31226" w:rsidRPr="00E26D1A" w:rsidRDefault="00A31226" w:rsidP="00A31226">
      <w:pPr>
        <w:keepNext/>
        <w:numPr>
          <w:ilvl w:val="0"/>
          <w:numId w:val="41"/>
        </w:numPr>
        <w:tabs>
          <w:tab w:val="clear" w:pos="567"/>
          <w:tab w:val="clear" w:pos="720"/>
          <w:tab w:val="num" w:pos="426"/>
        </w:tabs>
        <w:spacing w:line="240" w:lineRule="auto"/>
        <w:ind w:left="426" w:hanging="426"/>
        <w:rPr>
          <w:szCs w:val="22"/>
        </w:rPr>
      </w:pPr>
      <w:r w:rsidRPr="00E26D1A">
        <w:rPr>
          <w:szCs w:val="22"/>
        </w:rPr>
        <w:t xml:space="preserve">Central Nervous System Effects </w:t>
      </w:r>
      <w:r w:rsidRPr="00E26D1A">
        <w:rPr>
          <w:i/>
          <w:szCs w:val="22"/>
        </w:rPr>
        <w:t xml:space="preserve">[see </w:t>
      </w:r>
      <w:r w:rsidR="004F787C" w:rsidRPr="00E26D1A">
        <w:rPr>
          <w:i/>
          <w:szCs w:val="22"/>
        </w:rPr>
        <w:t xml:space="preserve"> 4.4 Special warnings and precautions for use </w:t>
      </w:r>
      <w:r w:rsidRPr="00E26D1A">
        <w:rPr>
          <w:i/>
          <w:szCs w:val="22"/>
        </w:rPr>
        <w:t>]</w:t>
      </w:r>
    </w:p>
    <w:p w14:paraId="787C87F8" w14:textId="77777777" w:rsidR="00A31226" w:rsidRPr="00E26D1A" w:rsidRDefault="00A31226" w:rsidP="00A31226">
      <w:pPr>
        <w:keepNext/>
        <w:numPr>
          <w:ilvl w:val="0"/>
          <w:numId w:val="41"/>
        </w:numPr>
        <w:tabs>
          <w:tab w:val="clear" w:pos="567"/>
          <w:tab w:val="clear" w:pos="720"/>
          <w:tab w:val="num" w:pos="426"/>
        </w:tabs>
        <w:spacing w:line="240" w:lineRule="auto"/>
        <w:ind w:left="426" w:hanging="426"/>
        <w:rPr>
          <w:szCs w:val="22"/>
        </w:rPr>
      </w:pPr>
      <w:proofErr w:type="spellStart"/>
      <w:r w:rsidRPr="00E26D1A">
        <w:rPr>
          <w:szCs w:val="22"/>
        </w:rPr>
        <w:t>Hyperlipidemia</w:t>
      </w:r>
      <w:proofErr w:type="spellEnd"/>
      <w:r w:rsidRPr="00E26D1A">
        <w:rPr>
          <w:szCs w:val="22"/>
        </w:rPr>
        <w:t xml:space="preserve"> </w:t>
      </w:r>
      <w:r w:rsidRPr="00E26D1A">
        <w:rPr>
          <w:i/>
          <w:szCs w:val="22"/>
        </w:rPr>
        <w:t xml:space="preserve">[see </w:t>
      </w:r>
      <w:r w:rsidR="004F787C" w:rsidRPr="00E26D1A">
        <w:rPr>
          <w:i/>
          <w:szCs w:val="22"/>
        </w:rPr>
        <w:t xml:space="preserve"> 4.4 Special warnings and precautions for use </w:t>
      </w:r>
      <w:r w:rsidRPr="00E26D1A">
        <w:rPr>
          <w:i/>
          <w:szCs w:val="22"/>
        </w:rPr>
        <w:t>]</w:t>
      </w:r>
    </w:p>
    <w:p w14:paraId="5C792A35" w14:textId="77777777" w:rsidR="00A31226" w:rsidRPr="00E26D1A" w:rsidRDefault="00A31226" w:rsidP="00A31226">
      <w:pPr>
        <w:keepNext/>
        <w:numPr>
          <w:ilvl w:val="0"/>
          <w:numId w:val="41"/>
        </w:numPr>
        <w:tabs>
          <w:tab w:val="clear" w:pos="567"/>
          <w:tab w:val="clear" w:pos="720"/>
          <w:tab w:val="num" w:pos="426"/>
        </w:tabs>
        <w:spacing w:line="240" w:lineRule="auto"/>
        <w:ind w:left="426" w:hanging="426"/>
        <w:rPr>
          <w:szCs w:val="22"/>
        </w:rPr>
      </w:pPr>
      <w:r w:rsidRPr="00E26D1A">
        <w:rPr>
          <w:szCs w:val="22"/>
        </w:rPr>
        <w:t xml:space="preserve">Atrioventricular Block </w:t>
      </w:r>
      <w:r w:rsidRPr="00E26D1A">
        <w:rPr>
          <w:i/>
          <w:szCs w:val="22"/>
        </w:rPr>
        <w:t xml:space="preserve">[see </w:t>
      </w:r>
      <w:r w:rsidR="004F787C" w:rsidRPr="00E26D1A">
        <w:rPr>
          <w:i/>
          <w:szCs w:val="22"/>
        </w:rPr>
        <w:t xml:space="preserve"> 4.4 Special warnings and precautions for use </w:t>
      </w:r>
      <w:r w:rsidRPr="00E26D1A">
        <w:rPr>
          <w:i/>
          <w:szCs w:val="22"/>
        </w:rPr>
        <w:t>]</w:t>
      </w:r>
    </w:p>
    <w:p w14:paraId="2F55097F" w14:textId="77777777" w:rsidR="00A31226" w:rsidRPr="00E26D1A" w:rsidRDefault="00A31226" w:rsidP="00A31226">
      <w:pPr>
        <w:keepNext/>
        <w:numPr>
          <w:ilvl w:val="0"/>
          <w:numId w:val="41"/>
        </w:numPr>
        <w:tabs>
          <w:tab w:val="clear" w:pos="567"/>
          <w:tab w:val="clear" w:pos="720"/>
          <w:tab w:val="num" w:pos="426"/>
        </w:tabs>
        <w:spacing w:line="240" w:lineRule="auto"/>
        <w:ind w:left="426" w:hanging="426"/>
        <w:rPr>
          <w:szCs w:val="22"/>
        </w:rPr>
      </w:pPr>
      <w:r w:rsidRPr="00E26D1A">
        <w:rPr>
          <w:szCs w:val="22"/>
        </w:rPr>
        <w:t xml:space="preserve">Interstitial Lung Disease/Pneumonitis </w:t>
      </w:r>
      <w:r w:rsidRPr="00E26D1A">
        <w:rPr>
          <w:i/>
          <w:szCs w:val="22"/>
        </w:rPr>
        <w:t xml:space="preserve">[see </w:t>
      </w:r>
      <w:r w:rsidR="004F787C" w:rsidRPr="00E26D1A">
        <w:rPr>
          <w:i/>
          <w:szCs w:val="22"/>
        </w:rPr>
        <w:t xml:space="preserve"> 4.4 Special warnings and precautions for use </w:t>
      </w:r>
      <w:r w:rsidRPr="00E26D1A">
        <w:rPr>
          <w:i/>
          <w:szCs w:val="22"/>
        </w:rPr>
        <w:t>]</w:t>
      </w:r>
    </w:p>
    <w:p w14:paraId="6C5A2999" w14:textId="77777777" w:rsidR="00A31226" w:rsidRPr="00E26D1A" w:rsidRDefault="00A31226" w:rsidP="00A31226">
      <w:pPr>
        <w:tabs>
          <w:tab w:val="left" w:pos="360"/>
        </w:tabs>
        <w:rPr>
          <w:szCs w:val="22"/>
        </w:rPr>
      </w:pPr>
    </w:p>
    <w:p w14:paraId="59FAB1F7" w14:textId="77777777" w:rsidR="00A31226" w:rsidRPr="00E26D1A" w:rsidRDefault="00A31226" w:rsidP="00A31226">
      <w:pPr>
        <w:tabs>
          <w:tab w:val="left" w:pos="540"/>
        </w:tabs>
        <w:rPr>
          <w:b/>
          <w:szCs w:val="22"/>
        </w:rPr>
      </w:pPr>
      <w:r w:rsidRPr="00E26D1A">
        <w:rPr>
          <w:b/>
          <w:szCs w:val="22"/>
        </w:rPr>
        <w:t>Clinical Trials Experience</w:t>
      </w:r>
    </w:p>
    <w:p w14:paraId="018A336A" w14:textId="77777777" w:rsidR="00A31226" w:rsidRPr="00E26D1A" w:rsidRDefault="00A31226" w:rsidP="00A31226">
      <w:pPr>
        <w:keepNext/>
        <w:tabs>
          <w:tab w:val="left" w:pos="360"/>
        </w:tabs>
        <w:rPr>
          <w:szCs w:val="22"/>
        </w:rPr>
      </w:pPr>
    </w:p>
    <w:p w14:paraId="2DE32574" w14:textId="77777777" w:rsidR="00A31226" w:rsidRPr="00E26D1A" w:rsidRDefault="00A31226" w:rsidP="00A31226">
      <w:pPr>
        <w:keepNext/>
        <w:tabs>
          <w:tab w:val="left" w:pos="360"/>
        </w:tabs>
        <w:rPr>
          <w:szCs w:val="22"/>
        </w:rPr>
      </w:pPr>
      <w:r w:rsidRPr="00E26D1A">
        <w:rPr>
          <w:szCs w:val="22"/>
        </w:rPr>
        <w:t>Because clinical trials are conducted under widely varying conditions, adverse reaction rates observed in the clinical trials of a drug cannot be directly compared to rates in the clinical trials of another drug and may not reflect the rates observed in practice.</w:t>
      </w:r>
    </w:p>
    <w:p w14:paraId="7E20929A" w14:textId="77777777" w:rsidR="00A31226" w:rsidRPr="00E26D1A" w:rsidRDefault="00A31226" w:rsidP="00A31226">
      <w:pPr>
        <w:rPr>
          <w:szCs w:val="22"/>
        </w:rPr>
      </w:pPr>
    </w:p>
    <w:p w14:paraId="42A523E1" w14:textId="77777777" w:rsidR="00A31226" w:rsidRPr="00E26D1A" w:rsidRDefault="00A31226" w:rsidP="00A31226">
      <w:pPr>
        <w:rPr>
          <w:szCs w:val="22"/>
        </w:rPr>
      </w:pPr>
      <w:r w:rsidRPr="00E26D1A">
        <w:rPr>
          <w:szCs w:val="22"/>
        </w:rPr>
        <w:t>The data in Warnings and Precautions reflect exposure to LORBRENA in 332</w:t>
      </w:r>
      <w:r w:rsidRPr="00E26D1A">
        <w:rPr>
          <w:color w:val="0000FF"/>
          <w:szCs w:val="22"/>
        </w:rPr>
        <w:t xml:space="preserve"> </w:t>
      </w:r>
      <w:r w:rsidRPr="00E26D1A">
        <w:rPr>
          <w:szCs w:val="22"/>
        </w:rPr>
        <w:t>patients with ALK</w:t>
      </w:r>
      <w:r w:rsidRPr="00E26D1A">
        <w:rPr>
          <w:szCs w:val="22"/>
        </w:rPr>
        <w:noBreakHyphen/>
        <w:t>positive or ROS1</w:t>
      </w:r>
      <w:r w:rsidRPr="00E26D1A">
        <w:rPr>
          <w:szCs w:val="22"/>
        </w:rPr>
        <w:noBreakHyphen/>
        <w:t>positive, metastatic non-small cell lung cancer (NSCLC) enrolled in a multi-cohort, multinational, non</w:t>
      </w:r>
      <w:r w:rsidRPr="00E26D1A">
        <w:rPr>
          <w:szCs w:val="22"/>
        </w:rPr>
        <w:noBreakHyphen/>
        <w:t xml:space="preserve">comparative, dose-finding, and activity-estimating trial (Study </w:t>
      </w:r>
      <w:r w:rsidRPr="00E26D1A">
        <w:rPr>
          <w:bCs/>
          <w:szCs w:val="22"/>
        </w:rPr>
        <w:t>B7461001) who received LORBRENA at doses ranging from 10 mg to 200 mg daily in single or divided doses</w:t>
      </w:r>
      <w:r w:rsidRPr="00E26D1A">
        <w:rPr>
          <w:szCs w:val="22"/>
        </w:rPr>
        <w:t xml:space="preserve">. </w:t>
      </w:r>
    </w:p>
    <w:p w14:paraId="545E4F9F" w14:textId="77777777" w:rsidR="00A31226" w:rsidRPr="00E26D1A" w:rsidRDefault="00A31226" w:rsidP="00A31226">
      <w:pPr>
        <w:rPr>
          <w:szCs w:val="22"/>
        </w:rPr>
      </w:pPr>
    </w:p>
    <w:p w14:paraId="41215B48" w14:textId="77777777" w:rsidR="00A31226" w:rsidRPr="00E26D1A" w:rsidRDefault="00A31226" w:rsidP="00A31226">
      <w:pPr>
        <w:rPr>
          <w:szCs w:val="22"/>
        </w:rPr>
      </w:pPr>
      <w:r w:rsidRPr="00E26D1A">
        <w:rPr>
          <w:szCs w:val="22"/>
        </w:rPr>
        <w:t>The data described below reflect exposure to LORBRENA in 295 patients with ALK</w:t>
      </w:r>
      <w:r w:rsidRPr="00E26D1A">
        <w:rPr>
          <w:szCs w:val="22"/>
        </w:rPr>
        <w:noBreakHyphen/>
        <w:t>positive or ROS1</w:t>
      </w:r>
      <w:r w:rsidRPr="00E26D1A">
        <w:rPr>
          <w:szCs w:val="22"/>
        </w:rPr>
        <w:noBreakHyphen/>
        <w:t xml:space="preserve">positive metastatic NSCLC who received LORBRENA 100 mg orally once daily in Study </w:t>
      </w:r>
      <w:r w:rsidRPr="00E26D1A">
        <w:rPr>
          <w:bCs/>
          <w:szCs w:val="22"/>
        </w:rPr>
        <w:t>B7461001</w:t>
      </w:r>
      <w:r w:rsidRPr="00E26D1A">
        <w:rPr>
          <w:szCs w:val="22"/>
        </w:rPr>
        <w:t xml:space="preserve">. The median duration of exposure to LORBRENA was 12.5 months (1 day to 35 months) and 52% received LORBRENA for ≥12 months. Patient characteristics were a median age of 53 years (19 to 85 years), age </w:t>
      </w:r>
      <w:r w:rsidRPr="00E26D1A">
        <w:rPr>
          <w:szCs w:val="22"/>
        </w:rPr>
        <w:lastRenderedPageBreak/>
        <w:t>≥65 years (18%), female (58%), White (49%),</w:t>
      </w:r>
      <w:r w:rsidRPr="00E26D1A" w:rsidDel="00AB0B97">
        <w:rPr>
          <w:szCs w:val="22"/>
        </w:rPr>
        <w:t xml:space="preserve"> </w:t>
      </w:r>
      <w:r w:rsidRPr="00E26D1A">
        <w:rPr>
          <w:szCs w:val="22"/>
        </w:rPr>
        <w:t>Asian (37%), and Eastern Cooperative Oncology Group (ECOG) performance status 0 or 1 (96%).</w:t>
      </w:r>
    </w:p>
    <w:p w14:paraId="37B7AECD" w14:textId="77777777" w:rsidR="00A31226" w:rsidRPr="00E26D1A" w:rsidRDefault="00A31226" w:rsidP="00A31226">
      <w:pPr>
        <w:rPr>
          <w:szCs w:val="22"/>
        </w:rPr>
      </w:pPr>
    </w:p>
    <w:p w14:paraId="1CB9B98E" w14:textId="77777777" w:rsidR="00A31226" w:rsidRPr="00E26D1A" w:rsidRDefault="00A31226" w:rsidP="00A31226">
      <w:pPr>
        <w:rPr>
          <w:szCs w:val="22"/>
        </w:rPr>
      </w:pPr>
      <w:r w:rsidRPr="00E26D1A">
        <w:rPr>
          <w:szCs w:val="22"/>
        </w:rPr>
        <w:t xml:space="preserve">The most common (≥20%) adverse reactions were </w:t>
      </w:r>
      <w:proofErr w:type="spellStart"/>
      <w:r w:rsidRPr="00E26D1A">
        <w:rPr>
          <w:szCs w:val="22"/>
        </w:rPr>
        <w:t>edema</w:t>
      </w:r>
      <w:proofErr w:type="spellEnd"/>
      <w:r w:rsidRPr="00E26D1A">
        <w:rPr>
          <w:szCs w:val="22"/>
        </w:rPr>
        <w:t xml:space="preserve">, peripheral neuropathy, cognitive effects, </w:t>
      </w:r>
      <w:proofErr w:type="spellStart"/>
      <w:r w:rsidRPr="00E26D1A">
        <w:rPr>
          <w:szCs w:val="22"/>
        </w:rPr>
        <w:t>dyspnea</w:t>
      </w:r>
      <w:proofErr w:type="spellEnd"/>
      <w:r w:rsidRPr="00E26D1A">
        <w:rPr>
          <w:szCs w:val="22"/>
        </w:rPr>
        <w:t xml:space="preserve">, fatigue, weight gain, arthralgia, mood effects, and </w:t>
      </w:r>
      <w:proofErr w:type="spellStart"/>
      <w:r w:rsidRPr="00E26D1A">
        <w:rPr>
          <w:szCs w:val="22"/>
        </w:rPr>
        <w:t>diarrhea</w:t>
      </w:r>
      <w:proofErr w:type="spellEnd"/>
      <w:r w:rsidRPr="00E26D1A">
        <w:rPr>
          <w:szCs w:val="22"/>
        </w:rPr>
        <w:t xml:space="preserve">; the most common (≥20%) laboratory abnormalities were hypercholesterolemia, hypertriglyceridemia, </w:t>
      </w:r>
      <w:proofErr w:type="spellStart"/>
      <w:r w:rsidRPr="00E26D1A">
        <w:rPr>
          <w:szCs w:val="22"/>
        </w:rPr>
        <w:t>anemia</w:t>
      </w:r>
      <w:proofErr w:type="spellEnd"/>
      <w:r w:rsidRPr="00E26D1A">
        <w:rPr>
          <w:szCs w:val="22"/>
        </w:rPr>
        <w:t xml:space="preserve">, </w:t>
      </w:r>
      <w:proofErr w:type="spellStart"/>
      <w:r w:rsidRPr="00E26D1A">
        <w:rPr>
          <w:szCs w:val="22"/>
        </w:rPr>
        <w:t>hyperglycemia</w:t>
      </w:r>
      <w:proofErr w:type="spellEnd"/>
      <w:r w:rsidRPr="00E26D1A">
        <w:rPr>
          <w:szCs w:val="22"/>
        </w:rPr>
        <w:t xml:space="preserve">, increased AST, hypoalbuminemia, increased ALT, increased lipase, and increased alkaline phosphatase. </w:t>
      </w:r>
    </w:p>
    <w:p w14:paraId="1C103037" w14:textId="77777777" w:rsidR="00A31226" w:rsidRPr="00E26D1A" w:rsidRDefault="00A31226" w:rsidP="00A31226">
      <w:pPr>
        <w:rPr>
          <w:szCs w:val="22"/>
        </w:rPr>
      </w:pPr>
    </w:p>
    <w:p w14:paraId="3416673A" w14:textId="77777777" w:rsidR="00A31226" w:rsidRPr="00E26D1A" w:rsidRDefault="00A31226" w:rsidP="00A31226">
      <w:pPr>
        <w:rPr>
          <w:szCs w:val="22"/>
        </w:rPr>
      </w:pPr>
      <w:r w:rsidRPr="00E26D1A">
        <w:rPr>
          <w:szCs w:val="22"/>
        </w:rPr>
        <w:t xml:space="preserve">Serious adverse reactions occurred in 32% of the 295 patients; the most frequently reported serious adverse reactions were pneumonia (3.4%), </w:t>
      </w:r>
      <w:proofErr w:type="spellStart"/>
      <w:r w:rsidRPr="00E26D1A">
        <w:rPr>
          <w:szCs w:val="22"/>
        </w:rPr>
        <w:t>dyspnea</w:t>
      </w:r>
      <w:proofErr w:type="spellEnd"/>
      <w:r w:rsidRPr="00E26D1A">
        <w:rPr>
          <w:szCs w:val="22"/>
        </w:rPr>
        <w:t xml:space="preserve"> (2.7%), pyrexia (2%), mental status changes (1.4%), and respiratory failure (1.4%). Fatal adverse reactions occurred in 2.7% of patients and included pneumonia (0.7%), myocardial infarction (0.7%), acute pulmonary </w:t>
      </w:r>
      <w:proofErr w:type="spellStart"/>
      <w:r w:rsidRPr="00E26D1A">
        <w:rPr>
          <w:szCs w:val="22"/>
        </w:rPr>
        <w:t>edema</w:t>
      </w:r>
      <w:proofErr w:type="spellEnd"/>
      <w:r w:rsidRPr="00E26D1A">
        <w:rPr>
          <w:szCs w:val="22"/>
        </w:rPr>
        <w:t xml:space="preserve"> (0.3%), embolism (0.3%), peripheral artery occlusion (0.3%), and respiratory distress (0.3%). Permanent discontinuation of LORBRENA for adverse reactions occurred in 8% of patients. </w:t>
      </w:r>
    </w:p>
    <w:p w14:paraId="5A82ED37" w14:textId="77777777" w:rsidR="00A31226" w:rsidRPr="00E26D1A" w:rsidRDefault="00A31226" w:rsidP="00A31226">
      <w:pPr>
        <w:rPr>
          <w:szCs w:val="22"/>
        </w:rPr>
      </w:pPr>
    </w:p>
    <w:p w14:paraId="6BD34C51" w14:textId="77777777" w:rsidR="00A31226" w:rsidRPr="00E26D1A" w:rsidRDefault="00A31226" w:rsidP="00A31226">
      <w:pPr>
        <w:rPr>
          <w:szCs w:val="22"/>
        </w:rPr>
      </w:pPr>
      <w:r w:rsidRPr="00E26D1A">
        <w:rPr>
          <w:szCs w:val="22"/>
        </w:rPr>
        <w:t xml:space="preserve">The most frequent adverse reactions that led to permanent discontinuation were respiratory failure (1.4%), </w:t>
      </w:r>
      <w:proofErr w:type="spellStart"/>
      <w:r w:rsidRPr="00E26D1A">
        <w:rPr>
          <w:szCs w:val="22"/>
        </w:rPr>
        <w:t>dyspnea</w:t>
      </w:r>
      <w:proofErr w:type="spellEnd"/>
      <w:r w:rsidRPr="00E26D1A">
        <w:rPr>
          <w:szCs w:val="22"/>
        </w:rPr>
        <w:t xml:space="preserve"> (0.7%), myocardial infarction (0.7%), cognitive effects (0.7%) and mood effects (0.7%). Approximately 48% of patients required dose interruption. The most frequent adverse reactions that led to dose interruptions were </w:t>
      </w:r>
      <w:proofErr w:type="spellStart"/>
      <w:r w:rsidRPr="00E26D1A">
        <w:rPr>
          <w:szCs w:val="22"/>
        </w:rPr>
        <w:t>edema</w:t>
      </w:r>
      <w:proofErr w:type="spellEnd"/>
      <w:r w:rsidRPr="00E26D1A">
        <w:rPr>
          <w:szCs w:val="22"/>
        </w:rPr>
        <w:t xml:space="preserve"> (7%), hypertriglyceridemia (6%), peripheral neuropathy (5%), cognitive effects (4.4%), increased lipase (3.7%), hypercholesterolemia (3.4%), mood effects (3.1%), </w:t>
      </w:r>
      <w:proofErr w:type="spellStart"/>
      <w:r w:rsidRPr="00E26D1A">
        <w:rPr>
          <w:szCs w:val="22"/>
        </w:rPr>
        <w:t>dyspnea</w:t>
      </w:r>
      <w:proofErr w:type="spellEnd"/>
      <w:r w:rsidRPr="00E26D1A">
        <w:rPr>
          <w:szCs w:val="22"/>
        </w:rPr>
        <w:t xml:space="preserve"> (2.7%), pneumonia (2.7%), and hypertension (2.0%). Approximately 24% of patients required at least 1 dose reduction for adverse reactions. The most frequent adverse reactions that led to dose reductions were </w:t>
      </w:r>
      <w:proofErr w:type="spellStart"/>
      <w:r w:rsidRPr="00E26D1A">
        <w:rPr>
          <w:szCs w:val="22"/>
        </w:rPr>
        <w:t>edema</w:t>
      </w:r>
      <w:proofErr w:type="spellEnd"/>
      <w:r w:rsidRPr="00E26D1A">
        <w:rPr>
          <w:szCs w:val="22"/>
        </w:rPr>
        <w:t xml:space="preserve"> (6%), peripheral neuropathy (4.7%), cognitive effects (4.1%), and mood effects (3.1%). </w:t>
      </w:r>
    </w:p>
    <w:p w14:paraId="2423AA80" w14:textId="77777777" w:rsidR="00A31226" w:rsidRPr="00E26D1A" w:rsidRDefault="00A31226" w:rsidP="00A31226">
      <w:pPr>
        <w:rPr>
          <w:szCs w:val="22"/>
        </w:rPr>
      </w:pPr>
    </w:p>
    <w:p w14:paraId="0750B9B5" w14:textId="77777777" w:rsidR="00A31226" w:rsidRPr="00E26D1A" w:rsidRDefault="00A31226" w:rsidP="00A31226">
      <w:pPr>
        <w:rPr>
          <w:szCs w:val="22"/>
        </w:rPr>
      </w:pPr>
      <w:r w:rsidRPr="00E26D1A">
        <w:rPr>
          <w:szCs w:val="22"/>
        </w:rPr>
        <w:t>Tables 2 and 3 summarize common adverse reactions and laboratory abnormalities, respectively, in patients treated with LORBRENA in Study B7461001.</w:t>
      </w:r>
    </w:p>
    <w:p w14:paraId="3EF119FD" w14:textId="77777777" w:rsidR="00A31226" w:rsidRPr="00E26D1A" w:rsidRDefault="00A31226" w:rsidP="00A31226">
      <w:pPr>
        <w:rPr>
          <w:szCs w:val="22"/>
        </w:rPr>
      </w:pPr>
    </w:p>
    <w:tbl>
      <w:tblPr>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98"/>
        <w:gridCol w:w="3285"/>
        <w:gridCol w:w="3285"/>
      </w:tblGrid>
      <w:tr w:rsidR="00A31226" w:rsidRPr="00E26D1A" w14:paraId="165C9A4A" w14:textId="77777777" w:rsidTr="00305FB9">
        <w:trPr>
          <w:cantSplit/>
          <w:tblHeader/>
        </w:trPr>
        <w:tc>
          <w:tcPr>
            <w:tcW w:w="10768" w:type="dxa"/>
            <w:gridSpan w:val="3"/>
            <w:tcBorders>
              <w:top w:val="nil"/>
              <w:left w:val="nil"/>
              <w:right w:val="nil"/>
            </w:tcBorders>
            <w:tcMar>
              <w:left w:w="58" w:type="dxa"/>
              <w:right w:w="58" w:type="dxa"/>
            </w:tcMar>
            <w:vAlign w:val="center"/>
          </w:tcPr>
          <w:p w14:paraId="427ED275" w14:textId="77777777" w:rsidR="00A31226" w:rsidRPr="00E26D1A" w:rsidRDefault="00A31226" w:rsidP="00305FB9">
            <w:pPr>
              <w:keepNext/>
              <w:tabs>
                <w:tab w:val="left" w:pos="1065"/>
              </w:tabs>
              <w:ind w:left="1080" w:hanging="1080"/>
              <w:rPr>
                <w:b/>
                <w:bCs/>
                <w:szCs w:val="22"/>
              </w:rPr>
            </w:pPr>
            <w:r w:rsidRPr="00E26D1A">
              <w:rPr>
                <w:b/>
                <w:szCs w:val="22"/>
              </w:rPr>
              <w:t>Table 2</w:t>
            </w:r>
            <w:r w:rsidRPr="00E26D1A">
              <w:rPr>
                <w:b/>
                <w:szCs w:val="22"/>
              </w:rPr>
              <w:tab/>
            </w:r>
            <w:r w:rsidRPr="00E26D1A">
              <w:rPr>
                <w:rStyle w:val="TableText12"/>
                <w:b/>
                <w:sz w:val="22"/>
                <w:szCs w:val="22"/>
              </w:rPr>
              <w:t xml:space="preserve">Adverse Reactions Occurring in ≥10% of Patients in Study </w:t>
            </w:r>
            <w:r w:rsidRPr="00E26D1A">
              <w:rPr>
                <w:b/>
                <w:bCs/>
                <w:szCs w:val="22"/>
              </w:rPr>
              <w:t>B7461001</w:t>
            </w:r>
            <w:r w:rsidRPr="00E26D1A">
              <w:rPr>
                <w:rStyle w:val="TableText12"/>
                <w:b/>
                <w:sz w:val="22"/>
                <w:szCs w:val="22"/>
                <w:vertAlign w:val="superscript"/>
              </w:rPr>
              <w:t>*</w:t>
            </w:r>
            <w:r w:rsidRPr="00E26D1A">
              <w:rPr>
                <w:rStyle w:val="TableText12"/>
                <w:b/>
                <w:sz w:val="22"/>
                <w:szCs w:val="22"/>
              </w:rPr>
              <w:t xml:space="preserve"> </w:t>
            </w:r>
          </w:p>
        </w:tc>
      </w:tr>
      <w:tr w:rsidR="00A31226" w:rsidRPr="00E26D1A" w14:paraId="64E9AA9D" w14:textId="77777777" w:rsidTr="00305FB9">
        <w:trPr>
          <w:cantSplit/>
          <w:tblHeader/>
        </w:trPr>
        <w:tc>
          <w:tcPr>
            <w:tcW w:w="4198" w:type="dxa"/>
            <w:vMerge w:val="restart"/>
            <w:tcBorders>
              <w:top w:val="single" w:sz="4" w:space="0" w:color="auto"/>
              <w:left w:val="single" w:sz="4" w:space="0" w:color="auto"/>
            </w:tcBorders>
            <w:tcMar>
              <w:left w:w="58" w:type="dxa"/>
              <w:right w:w="58" w:type="dxa"/>
            </w:tcMar>
            <w:vAlign w:val="center"/>
          </w:tcPr>
          <w:p w14:paraId="7997BCCE" w14:textId="77777777" w:rsidR="00A31226" w:rsidRPr="00E26D1A" w:rsidRDefault="00A31226" w:rsidP="00305FB9">
            <w:pPr>
              <w:keepNext/>
              <w:ind w:hanging="180"/>
              <w:jc w:val="center"/>
              <w:rPr>
                <w:b/>
                <w:bCs/>
                <w:szCs w:val="22"/>
              </w:rPr>
            </w:pPr>
            <w:r w:rsidRPr="00E26D1A">
              <w:rPr>
                <w:b/>
                <w:bCs/>
                <w:szCs w:val="22"/>
              </w:rPr>
              <w:t>Adverse Reaction</w:t>
            </w:r>
          </w:p>
        </w:tc>
        <w:tc>
          <w:tcPr>
            <w:tcW w:w="6570" w:type="dxa"/>
            <w:gridSpan w:val="2"/>
            <w:tcBorders>
              <w:top w:val="single" w:sz="4" w:space="0" w:color="auto"/>
              <w:bottom w:val="single" w:sz="4" w:space="0" w:color="auto"/>
            </w:tcBorders>
            <w:vAlign w:val="center"/>
          </w:tcPr>
          <w:p w14:paraId="4D332651" w14:textId="77777777" w:rsidR="00A31226" w:rsidRPr="00E26D1A" w:rsidRDefault="00A31226" w:rsidP="00305FB9">
            <w:pPr>
              <w:keepNext/>
              <w:jc w:val="center"/>
              <w:rPr>
                <w:b/>
                <w:bCs/>
                <w:szCs w:val="22"/>
              </w:rPr>
            </w:pPr>
            <w:r w:rsidRPr="00E26D1A">
              <w:rPr>
                <w:b/>
                <w:bCs/>
                <w:szCs w:val="22"/>
              </w:rPr>
              <w:t>LORBRENA</w:t>
            </w:r>
          </w:p>
          <w:p w14:paraId="3E51D874" w14:textId="77777777" w:rsidR="00A31226" w:rsidRPr="00E26D1A" w:rsidRDefault="00A31226" w:rsidP="00305FB9">
            <w:pPr>
              <w:keepNext/>
              <w:jc w:val="center"/>
              <w:rPr>
                <w:b/>
                <w:bCs/>
                <w:szCs w:val="22"/>
              </w:rPr>
            </w:pPr>
            <w:r w:rsidRPr="00E26D1A">
              <w:rPr>
                <w:b/>
                <w:bCs/>
                <w:szCs w:val="22"/>
              </w:rPr>
              <w:t>(N=295)</w:t>
            </w:r>
          </w:p>
        </w:tc>
      </w:tr>
      <w:tr w:rsidR="00A31226" w:rsidRPr="00E26D1A" w14:paraId="436D2257" w14:textId="77777777" w:rsidTr="00305FB9">
        <w:trPr>
          <w:cantSplit/>
          <w:tblHeader/>
        </w:trPr>
        <w:tc>
          <w:tcPr>
            <w:tcW w:w="4198" w:type="dxa"/>
            <w:vMerge/>
            <w:tcBorders>
              <w:left w:val="single" w:sz="4" w:space="0" w:color="auto"/>
              <w:bottom w:val="single" w:sz="4" w:space="0" w:color="auto"/>
              <w:right w:val="single" w:sz="4" w:space="0" w:color="auto"/>
            </w:tcBorders>
            <w:tcMar>
              <w:left w:w="58" w:type="dxa"/>
              <w:right w:w="58" w:type="dxa"/>
            </w:tcMar>
            <w:vAlign w:val="center"/>
          </w:tcPr>
          <w:p w14:paraId="73432605" w14:textId="77777777" w:rsidR="00A31226" w:rsidRPr="00E26D1A" w:rsidRDefault="00A31226" w:rsidP="00305FB9">
            <w:pPr>
              <w:keepNext/>
              <w:ind w:hanging="180"/>
              <w:jc w:val="center"/>
              <w:rPr>
                <w:b/>
                <w:bCs/>
                <w:szCs w:val="22"/>
              </w:rPr>
            </w:pPr>
          </w:p>
        </w:tc>
        <w:tc>
          <w:tcPr>
            <w:tcW w:w="3285" w:type="dxa"/>
            <w:tcBorders>
              <w:top w:val="single" w:sz="4" w:space="0" w:color="auto"/>
              <w:left w:val="single" w:sz="4" w:space="0" w:color="auto"/>
              <w:bottom w:val="single" w:sz="4" w:space="0" w:color="auto"/>
            </w:tcBorders>
            <w:vAlign w:val="center"/>
          </w:tcPr>
          <w:p w14:paraId="7216779D" w14:textId="77777777" w:rsidR="00A31226" w:rsidRPr="00E26D1A" w:rsidRDefault="00A31226" w:rsidP="00305FB9">
            <w:pPr>
              <w:keepNext/>
              <w:jc w:val="center"/>
              <w:rPr>
                <w:b/>
                <w:bCs/>
                <w:szCs w:val="22"/>
              </w:rPr>
            </w:pPr>
            <w:r w:rsidRPr="00E26D1A">
              <w:rPr>
                <w:b/>
                <w:bCs/>
                <w:szCs w:val="22"/>
              </w:rPr>
              <w:t>All Grades</w:t>
            </w:r>
          </w:p>
          <w:p w14:paraId="62F7AE28" w14:textId="77777777" w:rsidR="00A31226" w:rsidRPr="00E26D1A" w:rsidRDefault="00A31226" w:rsidP="00305FB9">
            <w:pPr>
              <w:keepNext/>
              <w:jc w:val="center"/>
              <w:rPr>
                <w:b/>
                <w:bCs/>
                <w:szCs w:val="22"/>
              </w:rPr>
            </w:pPr>
            <w:r w:rsidRPr="00E26D1A">
              <w:rPr>
                <w:b/>
                <w:bCs/>
                <w:szCs w:val="22"/>
              </w:rPr>
              <w:t>(%)</w:t>
            </w:r>
          </w:p>
        </w:tc>
        <w:tc>
          <w:tcPr>
            <w:tcW w:w="3285" w:type="dxa"/>
            <w:tcBorders>
              <w:top w:val="single" w:sz="4" w:space="0" w:color="auto"/>
              <w:bottom w:val="single" w:sz="4" w:space="0" w:color="auto"/>
            </w:tcBorders>
          </w:tcPr>
          <w:p w14:paraId="52E11291" w14:textId="77777777" w:rsidR="00A31226" w:rsidRPr="00E26D1A" w:rsidRDefault="00A31226" w:rsidP="00305FB9">
            <w:pPr>
              <w:keepNext/>
              <w:jc w:val="center"/>
              <w:rPr>
                <w:b/>
                <w:bCs/>
                <w:szCs w:val="22"/>
              </w:rPr>
            </w:pPr>
            <w:r w:rsidRPr="00E26D1A">
              <w:rPr>
                <w:b/>
                <w:bCs/>
                <w:szCs w:val="22"/>
              </w:rPr>
              <w:t>Grade 3 or 4</w:t>
            </w:r>
          </w:p>
          <w:p w14:paraId="1F921CF2" w14:textId="77777777" w:rsidR="00A31226" w:rsidRPr="00E26D1A" w:rsidRDefault="00A31226" w:rsidP="00305FB9">
            <w:pPr>
              <w:keepNext/>
              <w:jc w:val="center"/>
              <w:rPr>
                <w:b/>
                <w:bCs/>
                <w:szCs w:val="22"/>
              </w:rPr>
            </w:pPr>
            <w:r w:rsidRPr="00E26D1A">
              <w:rPr>
                <w:b/>
                <w:bCs/>
                <w:szCs w:val="22"/>
              </w:rPr>
              <w:t>(%)</w:t>
            </w:r>
          </w:p>
        </w:tc>
      </w:tr>
      <w:tr w:rsidR="00A31226" w:rsidRPr="00E26D1A" w14:paraId="2AF47BC3" w14:textId="77777777" w:rsidTr="00305FB9">
        <w:trPr>
          <w:cantSplit/>
        </w:trPr>
        <w:tc>
          <w:tcPr>
            <w:tcW w:w="4198" w:type="dxa"/>
            <w:tcBorders>
              <w:top w:val="single" w:sz="4" w:space="0" w:color="auto"/>
              <w:left w:val="single" w:sz="4" w:space="0" w:color="auto"/>
              <w:bottom w:val="single" w:sz="4" w:space="0" w:color="auto"/>
              <w:right w:val="single" w:sz="4" w:space="0" w:color="auto"/>
            </w:tcBorders>
            <w:tcMar>
              <w:left w:w="58" w:type="dxa"/>
              <w:right w:w="58" w:type="dxa"/>
            </w:tcMar>
            <w:vAlign w:val="bottom"/>
          </w:tcPr>
          <w:p w14:paraId="4CCB46CF" w14:textId="77777777" w:rsidR="00A31226" w:rsidRPr="00E26D1A" w:rsidRDefault="00A31226" w:rsidP="00305FB9">
            <w:pPr>
              <w:keepNext/>
              <w:tabs>
                <w:tab w:val="left" w:pos="180"/>
              </w:tabs>
              <w:rPr>
                <w:szCs w:val="22"/>
              </w:rPr>
            </w:pPr>
            <w:r w:rsidRPr="00E26D1A">
              <w:rPr>
                <w:szCs w:val="22"/>
              </w:rPr>
              <w:t>Psychiatric</w:t>
            </w:r>
          </w:p>
          <w:p w14:paraId="2D685FEC" w14:textId="77777777" w:rsidR="00A31226" w:rsidRPr="00E26D1A" w:rsidRDefault="00A31226" w:rsidP="00305FB9">
            <w:pPr>
              <w:keepNext/>
              <w:tabs>
                <w:tab w:val="left" w:pos="180"/>
              </w:tabs>
              <w:ind w:left="197"/>
              <w:jc w:val="both"/>
              <w:rPr>
                <w:szCs w:val="22"/>
              </w:rPr>
            </w:pPr>
            <w:r w:rsidRPr="00E26D1A">
              <w:rPr>
                <w:szCs w:val="22"/>
              </w:rPr>
              <w:t xml:space="preserve">Mood </w:t>
            </w:r>
            <w:proofErr w:type="spellStart"/>
            <w:r w:rsidRPr="00E26D1A">
              <w:rPr>
                <w:szCs w:val="22"/>
              </w:rPr>
              <w:t>effects</w:t>
            </w:r>
            <w:r w:rsidRPr="00E26D1A">
              <w:rPr>
                <w:szCs w:val="22"/>
                <w:vertAlign w:val="superscript"/>
              </w:rPr>
              <w:t>a</w:t>
            </w:r>
            <w:proofErr w:type="spellEnd"/>
          </w:p>
        </w:tc>
        <w:tc>
          <w:tcPr>
            <w:tcW w:w="3285" w:type="dxa"/>
            <w:tcBorders>
              <w:top w:val="single" w:sz="4" w:space="0" w:color="auto"/>
              <w:left w:val="single" w:sz="4" w:space="0" w:color="auto"/>
              <w:bottom w:val="single" w:sz="4" w:space="0" w:color="auto"/>
              <w:right w:val="single" w:sz="4" w:space="0" w:color="auto"/>
            </w:tcBorders>
          </w:tcPr>
          <w:p w14:paraId="1834A9B8" w14:textId="77777777" w:rsidR="00A31226" w:rsidRPr="00E26D1A" w:rsidRDefault="00A31226" w:rsidP="00305FB9">
            <w:pPr>
              <w:keepNext/>
              <w:jc w:val="center"/>
              <w:rPr>
                <w:szCs w:val="22"/>
              </w:rPr>
            </w:pPr>
          </w:p>
          <w:p w14:paraId="375FA82C" w14:textId="77777777" w:rsidR="00A31226" w:rsidRPr="00E26D1A" w:rsidRDefault="00A31226" w:rsidP="00305FB9">
            <w:pPr>
              <w:keepNext/>
              <w:jc w:val="center"/>
              <w:rPr>
                <w:szCs w:val="22"/>
              </w:rPr>
            </w:pPr>
            <w:r w:rsidRPr="00E26D1A">
              <w:rPr>
                <w:szCs w:val="22"/>
              </w:rPr>
              <w:t>23</w:t>
            </w:r>
          </w:p>
        </w:tc>
        <w:tc>
          <w:tcPr>
            <w:tcW w:w="3285" w:type="dxa"/>
            <w:tcBorders>
              <w:top w:val="single" w:sz="4" w:space="0" w:color="auto"/>
              <w:left w:val="single" w:sz="4" w:space="0" w:color="auto"/>
              <w:bottom w:val="single" w:sz="4" w:space="0" w:color="auto"/>
              <w:right w:val="single" w:sz="4" w:space="0" w:color="auto"/>
            </w:tcBorders>
          </w:tcPr>
          <w:p w14:paraId="6BC37FE4" w14:textId="77777777" w:rsidR="00A31226" w:rsidRPr="00E26D1A" w:rsidRDefault="00A31226" w:rsidP="00305FB9">
            <w:pPr>
              <w:keepNext/>
              <w:jc w:val="center"/>
              <w:rPr>
                <w:szCs w:val="22"/>
              </w:rPr>
            </w:pPr>
          </w:p>
          <w:p w14:paraId="460E3AD9" w14:textId="77777777" w:rsidR="00A31226" w:rsidRPr="00E26D1A" w:rsidRDefault="00A31226" w:rsidP="00305FB9">
            <w:pPr>
              <w:keepNext/>
              <w:jc w:val="center"/>
              <w:rPr>
                <w:szCs w:val="22"/>
              </w:rPr>
            </w:pPr>
            <w:r w:rsidRPr="00E26D1A">
              <w:rPr>
                <w:szCs w:val="22"/>
              </w:rPr>
              <w:t>1.7</w:t>
            </w:r>
          </w:p>
        </w:tc>
      </w:tr>
      <w:tr w:rsidR="00A31226" w:rsidRPr="00E26D1A" w14:paraId="7C54FAFA" w14:textId="77777777" w:rsidTr="00305FB9">
        <w:trPr>
          <w:cantSplit/>
        </w:trPr>
        <w:tc>
          <w:tcPr>
            <w:tcW w:w="4198" w:type="dxa"/>
            <w:tcBorders>
              <w:top w:val="single" w:sz="4" w:space="0" w:color="auto"/>
              <w:left w:val="single" w:sz="4" w:space="0" w:color="auto"/>
              <w:bottom w:val="single" w:sz="4" w:space="0" w:color="auto"/>
              <w:right w:val="single" w:sz="4" w:space="0" w:color="auto"/>
            </w:tcBorders>
            <w:tcMar>
              <w:left w:w="58" w:type="dxa"/>
              <w:right w:w="58" w:type="dxa"/>
            </w:tcMar>
          </w:tcPr>
          <w:p w14:paraId="003CB505" w14:textId="77777777" w:rsidR="00A31226" w:rsidRPr="00E26D1A" w:rsidRDefault="00A31226" w:rsidP="00305FB9">
            <w:pPr>
              <w:keepNext/>
              <w:rPr>
                <w:szCs w:val="22"/>
              </w:rPr>
            </w:pPr>
            <w:r w:rsidRPr="00E26D1A">
              <w:rPr>
                <w:szCs w:val="22"/>
              </w:rPr>
              <w:t>Nervous system</w:t>
            </w:r>
          </w:p>
          <w:p w14:paraId="33F937BD" w14:textId="77777777" w:rsidR="00A31226" w:rsidRPr="00E26D1A" w:rsidRDefault="00A31226" w:rsidP="00305FB9">
            <w:pPr>
              <w:keepNext/>
              <w:ind w:left="197"/>
              <w:rPr>
                <w:szCs w:val="22"/>
                <w:vertAlign w:val="superscript"/>
              </w:rPr>
            </w:pPr>
            <w:r w:rsidRPr="00E26D1A">
              <w:rPr>
                <w:szCs w:val="22"/>
              </w:rPr>
              <w:t xml:space="preserve">Peripheral </w:t>
            </w:r>
            <w:proofErr w:type="spellStart"/>
            <w:r w:rsidRPr="00E26D1A">
              <w:rPr>
                <w:szCs w:val="22"/>
              </w:rPr>
              <w:t>neuropathy</w:t>
            </w:r>
            <w:r w:rsidRPr="00E26D1A">
              <w:rPr>
                <w:szCs w:val="22"/>
                <w:vertAlign w:val="superscript"/>
              </w:rPr>
              <w:t>b</w:t>
            </w:r>
            <w:proofErr w:type="spellEnd"/>
          </w:p>
          <w:p w14:paraId="7ADC2CF8" w14:textId="77777777" w:rsidR="00A31226" w:rsidRPr="00E26D1A" w:rsidRDefault="00A31226" w:rsidP="00305FB9">
            <w:pPr>
              <w:keepNext/>
              <w:tabs>
                <w:tab w:val="left" w:pos="180"/>
              </w:tabs>
              <w:ind w:left="197"/>
              <w:jc w:val="both"/>
              <w:rPr>
                <w:szCs w:val="22"/>
                <w:vertAlign w:val="superscript"/>
              </w:rPr>
            </w:pPr>
            <w:r w:rsidRPr="00E26D1A">
              <w:rPr>
                <w:szCs w:val="22"/>
              </w:rPr>
              <w:t xml:space="preserve">Cognitive </w:t>
            </w:r>
            <w:proofErr w:type="spellStart"/>
            <w:r w:rsidRPr="00E26D1A">
              <w:rPr>
                <w:szCs w:val="22"/>
              </w:rPr>
              <w:t>effects</w:t>
            </w:r>
            <w:r w:rsidRPr="00E26D1A">
              <w:rPr>
                <w:szCs w:val="22"/>
                <w:vertAlign w:val="superscript"/>
              </w:rPr>
              <w:t>c</w:t>
            </w:r>
            <w:proofErr w:type="spellEnd"/>
            <w:r w:rsidRPr="00E26D1A">
              <w:rPr>
                <w:szCs w:val="22"/>
                <w:vertAlign w:val="superscript"/>
              </w:rPr>
              <w:t xml:space="preserve"> </w:t>
            </w:r>
          </w:p>
          <w:p w14:paraId="6BB6101D" w14:textId="77777777" w:rsidR="00A31226" w:rsidRPr="00E26D1A" w:rsidRDefault="00A31226" w:rsidP="00305FB9">
            <w:pPr>
              <w:keepNext/>
              <w:tabs>
                <w:tab w:val="left" w:pos="180"/>
              </w:tabs>
              <w:ind w:left="197"/>
              <w:jc w:val="both"/>
              <w:rPr>
                <w:szCs w:val="22"/>
              </w:rPr>
            </w:pPr>
            <w:r w:rsidRPr="00E26D1A">
              <w:rPr>
                <w:szCs w:val="22"/>
              </w:rPr>
              <w:t>Headache</w:t>
            </w:r>
          </w:p>
          <w:p w14:paraId="429529A3" w14:textId="77777777" w:rsidR="00A31226" w:rsidRPr="00E26D1A" w:rsidRDefault="00A31226" w:rsidP="00305FB9">
            <w:pPr>
              <w:keepNext/>
              <w:tabs>
                <w:tab w:val="left" w:pos="180"/>
              </w:tabs>
              <w:ind w:left="197"/>
              <w:jc w:val="both"/>
              <w:rPr>
                <w:szCs w:val="22"/>
              </w:rPr>
            </w:pPr>
            <w:r w:rsidRPr="00E26D1A">
              <w:rPr>
                <w:szCs w:val="22"/>
              </w:rPr>
              <w:t>Dizziness</w:t>
            </w:r>
          </w:p>
          <w:p w14:paraId="6F6B2ADA" w14:textId="77777777" w:rsidR="00A31226" w:rsidRPr="00E26D1A" w:rsidRDefault="00A31226" w:rsidP="00305FB9">
            <w:pPr>
              <w:keepNext/>
              <w:tabs>
                <w:tab w:val="left" w:pos="180"/>
              </w:tabs>
              <w:ind w:left="197"/>
              <w:jc w:val="both"/>
              <w:rPr>
                <w:szCs w:val="22"/>
                <w:vertAlign w:val="superscript"/>
              </w:rPr>
            </w:pPr>
            <w:r w:rsidRPr="00E26D1A">
              <w:rPr>
                <w:szCs w:val="22"/>
              </w:rPr>
              <w:t xml:space="preserve">Speech </w:t>
            </w:r>
            <w:proofErr w:type="spellStart"/>
            <w:r w:rsidRPr="00E26D1A">
              <w:rPr>
                <w:szCs w:val="22"/>
              </w:rPr>
              <w:t>effects</w:t>
            </w:r>
            <w:r w:rsidRPr="00E26D1A">
              <w:rPr>
                <w:szCs w:val="22"/>
                <w:vertAlign w:val="superscript"/>
              </w:rPr>
              <w:t>d</w:t>
            </w:r>
            <w:proofErr w:type="spellEnd"/>
          </w:p>
          <w:p w14:paraId="7D57E8D3" w14:textId="77777777" w:rsidR="00A31226" w:rsidRPr="00E26D1A" w:rsidRDefault="00A31226" w:rsidP="00305FB9">
            <w:pPr>
              <w:keepNext/>
              <w:tabs>
                <w:tab w:val="left" w:pos="180"/>
              </w:tabs>
              <w:ind w:left="197"/>
              <w:jc w:val="both"/>
              <w:rPr>
                <w:szCs w:val="22"/>
              </w:rPr>
            </w:pPr>
            <w:r w:rsidRPr="00E26D1A">
              <w:rPr>
                <w:szCs w:val="22"/>
              </w:rPr>
              <w:t xml:space="preserve">Sleep </w:t>
            </w:r>
            <w:proofErr w:type="spellStart"/>
            <w:r w:rsidRPr="00E26D1A">
              <w:rPr>
                <w:szCs w:val="22"/>
              </w:rPr>
              <w:t>effects</w:t>
            </w:r>
            <w:r w:rsidRPr="00E26D1A">
              <w:rPr>
                <w:szCs w:val="22"/>
                <w:vertAlign w:val="superscript"/>
              </w:rPr>
              <w:t>e</w:t>
            </w:r>
            <w:proofErr w:type="spellEnd"/>
          </w:p>
        </w:tc>
        <w:tc>
          <w:tcPr>
            <w:tcW w:w="3285" w:type="dxa"/>
            <w:tcBorders>
              <w:top w:val="single" w:sz="4" w:space="0" w:color="auto"/>
              <w:left w:val="single" w:sz="4" w:space="0" w:color="auto"/>
              <w:bottom w:val="single" w:sz="4" w:space="0" w:color="auto"/>
              <w:right w:val="single" w:sz="4" w:space="0" w:color="auto"/>
            </w:tcBorders>
          </w:tcPr>
          <w:p w14:paraId="308BDBC4" w14:textId="77777777" w:rsidR="00A31226" w:rsidRPr="00E26D1A" w:rsidRDefault="00A31226" w:rsidP="00305FB9">
            <w:pPr>
              <w:keepNext/>
              <w:jc w:val="center"/>
              <w:rPr>
                <w:szCs w:val="22"/>
              </w:rPr>
            </w:pPr>
          </w:p>
          <w:p w14:paraId="007AC473" w14:textId="77777777" w:rsidR="00A31226" w:rsidRPr="00E26D1A" w:rsidRDefault="00A31226" w:rsidP="00305FB9">
            <w:pPr>
              <w:keepNext/>
              <w:jc w:val="center"/>
              <w:rPr>
                <w:szCs w:val="22"/>
              </w:rPr>
            </w:pPr>
            <w:r w:rsidRPr="00E26D1A">
              <w:rPr>
                <w:szCs w:val="22"/>
              </w:rPr>
              <w:t>47</w:t>
            </w:r>
          </w:p>
          <w:p w14:paraId="00CF25E1" w14:textId="77777777" w:rsidR="00A31226" w:rsidRPr="00E26D1A" w:rsidRDefault="00A31226" w:rsidP="00305FB9">
            <w:pPr>
              <w:keepNext/>
              <w:jc w:val="center"/>
              <w:rPr>
                <w:szCs w:val="22"/>
              </w:rPr>
            </w:pPr>
            <w:r w:rsidRPr="00E26D1A">
              <w:rPr>
                <w:szCs w:val="22"/>
              </w:rPr>
              <w:t>27</w:t>
            </w:r>
          </w:p>
          <w:p w14:paraId="25ECE1C3" w14:textId="77777777" w:rsidR="00A31226" w:rsidRPr="00E26D1A" w:rsidRDefault="00A31226" w:rsidP="00305FB9">
            <w:pPr>
              <w:keepNext/>
              <w:jc w:val="center"/>
              <w:rPr>
                <w:szCs w:val="22"/>
              </w:rPr>
            </w:pPr>
            <w:r w:rsidRPr="00E26D1A">
              <w:rPr>
                <w:szCs w:val="22"/>
              </w:rPr>
              <w:t>18</w:t>
            </w:r>
          </w:p>
          <w:p w14:paraId="0B9DBD96" w14:textId="77777777" w:rsidR="00A31226" w:rsidRPr="00E26D1A" w:rsidRDefault="00A31226" w:rsidP="00305FB9">
            <w:pPr>
              <w:keepNext/>
              <w:jc w:val="center"/>
              <w:rPr>
                <w:szCs w:val="22"/>
              </w:rPr>
            </w:pPr>
            <w:r w:rsidRPr="00E26D1A">
              <w:rPr>
                <w:szCs w:val="22"/>
              </w:rPr>
              <w:t>16</w:t>
            </w:r>
          </w:p>
          <w:p w14:paraId="3D7ED01D" w14:textId="77777777" w:rsidR="00A31226" w:rsidRPr="00E26D1A" w:rsidRDefault="00A31226" w:rsidP="00305FB9">
            <w:pPr>
              <w:keepNext/>
              <w:jc w:val="center"/>
              <w:rPr>
                <w:szCs w:val="22"/>
              </w:rPr>
            </w:pPr>
            <w:r w:rsidRPr="00E26D1A">
              <w:rPr>
                <w:szCs w:val="22"/>
              </w:rPr>
              <w:t>12</w:t>
            </w:r>
          </w:p>
          <w:p w14:paraId="4502B599" w14:textId="77777777" w:rsidR="00A31226" w:rsidRPr="00E26D1A" w:rsidRDefault="00A31226" w:rsidP="00305FB9">
            <w:pPr>
              <w:keepNext/>
              <w:jc w:val="center"/>
              <w:rPr>
                <w:szCs w:val="22"/>
              </w:rPr>
            </w:pPr>
            <w:r w:rsidRPr="00E26D1A">
              <w:rPr>
                <w:szCs w:val="22"/>
              </w:rPr>
              <w:t>10</w:t>
            </w:r>
          </w:p>
        </w:tc>
        <w:tc>
          <w:tcPr>
            <w:tcW w:w="3285" w:type="dxa"/>
            <w:tcBorders>
              <w:top w:val="single" w:sz="4" w:space="0" w:color="auto"/>
              <w:left w:val="single" w:sz="4" w:space="0" w:color="auto"/>
              <w:bottom w:val="single" w:sz="4" w:space="0" w:color="auto"/>
              <w:right w:val="single" w:sz="4" w:space="0" w:color="auto"/>
            </w:tcBorders>
          </w:tcPr>
          <w:p w14:paraId="13FD94A3" w14:textId="77777777" w:rsidR="00A31226" w:rsidRPr="00E26D1A" w:rsidRDefault="00A31226" w:rsidP="00305FB9">
            <w:pPr>
              <w:keepNext/>
              <w:jc w:val="center"/>
              <w:rPr>
                <w:szCs w:val="22"/>
              </w:rPr>
            </w:pPr>
          </w:p>
          <w:p w14:paraId="023BF3D5" w14:textId="77777777" w:rsidR="00A31226" w:rsidRPr="00E26D1A" w:rsidRDefault="00A31226" w:rsidP="00305FB9">
            <w:pPr>
              <w:keepNext/>
              <w:jc w:val="center"/>
              <w:rPr>
                <w:szCs w:val="22"/>
              </w:rPr>
            </w:pPr>
            <w:r w:rsidRPr="00E26D1A">
              <w:rPr>
                <w:szCs w:val="22"/>
              </w:rPr>
              <w:t>2.7</w:t>
            </w:r>
          </w:p>
          <w:p w14:paraId="5105D1D9" w14:textId="77777777" w:rsidR="00A31226" w:rsidRPr="00E26D1A" w:rsidRDefault="00A31226" w:rsidP="00305FB9">
            <w:pPr>
              <w:keepNext/>
              <w:jc w:val="center"/>
              <w:rPr>
                <w:szCs w:val="22"/>
              </w:rPr>
            </w:pPr>
            <w:r w:rsidRPr="00E26D1A">
              <w:rPr>
                <w:szCs w:val="22"/>
              </w:rPr>
              <w:t>2.0</w:t>
            </w:r>
          </w:p>
          <w:p w14:paraId="675056C3" w14:textId="77777777" w:rsidR="00A31226" w:rsidRPr="00E26D1A" w:rsidRDefault="00A31226" w:rsidP="00305FB9">
            <w:pPr>
              <w:keepNext/>
              <w:jc w:val="center"/>
              <w:rPr>
                <w:szCs w:val="22"/>
              </w:rPr>
            </w:pPr>
            <w:r w:rsidRPr="00E26D1A">
              <w:rPr>
                <w:szCs w:val="22"/>
              </w:rPr>
              <w:t>0.7</w:t>
            </w:r>
          </w:p>
          <w:p w14:paraId="101D5B06" w14:textId="77777777" w:rsidR="00A31226" w:rsidRPr="00E26D1A" w:rsidRDefault="00A31226" w:rsidP="00305FB9">
            <w:pPr>
              <w:keepNext/>
              <w:jc w:val="center"/>
              <w:rPr>
                <w:szCs w:val="22"/>
              </w:rPr>
            </w:pPr>
            <w:r w:rsidRPr="00E26D1A">
              <w:rPr>
                <w:szCs w:val="22"/>
              </w:rPr>
              <w:t>0.7</w:t>
            </w:r>
          </w:p>
          <w:p w14:paraId="5139A309" w14:textId="77777777" w:rsidR="00A31226" w:rsidRPr="00E26D1A" w:rsidRDefault="00A31226" w:rsidP="00305FB9">
            <w:pPr>
              <w:keepNext/>
              <w:jc w:val="center"/>
              <w:rPr>
                <w:szCs w:val="22"/>
              </w:rPr>
            </w:pPr>
            <w:r w:rsidRPr="00E26D1A">
              <w:rPr>
                <w:szCs w:val="22"/>
              </w:rPr>
              <w:t>0.3</w:t>
            </w:r>
          </w:p>
          <w:p w14:paraId="2B307067" w14:textId="77777777" w:rsidR="00A31226" w:rsidRPr="00E26D1A" w:rsidRDefault="00A31226" w:rsidP="00305FB9">
            <w:pPr>
              <w:keepNext/>
              <w:jc w:val="center"/>
              <w:rPr>
                <w:szCs w:val="22"/>
              </w:rPr>
            </w:pPr>
            <w:r w:rsidRPr="00E26D1A">
              <w:rPr>
                <w:szCs w:val="22"/>
              </w:rPr>
              <w:t>0</w:t>
            </w:r>
          </w:p>
        </w:tc>
      </w:tr>
      <w:tr w:rsidR="00A31226" w:rsidRPr="00E26D1A" w14:paraId="17A754C1" w14:textId="77777777" w:rsidTr="00305FB9">
        <w:trPr>
          <w:cantSplit/>
        </w:trPr>
        <w:tc>
          <w:tcPr>
            <w:tcW w:w="4198" w:type="dxa"/>
            <w:tcBorders>
              <w:top w:val="single" w:sz="4" w:space="0" w:color="auto"/>
              <w:left w:val="single" w:sz="4" w:space="0" w:color="auto"/>
              <w:bottom w:val="single" w:sz="4" w:space="0" w:color="auto"/>
              <w:right w:val="single" w:sz="4" w:space="0" w:color="auto"/>
            </w:tcBorders>
            <w:tcMar>
              <w:left w:w="58" w:type="dxa"/>
              <w:right w:w="58" w:type="dxa"/>
            </w:tcMar>
          </w:tcPr>
          <w:p w14:paraId="632D47AC" w14:textId="77777777" w:rsidR="00A31226" w:rsidRPr="00E26D1A" w:rsidRDefault="00A31226" w:rsidP="00305FB9">
            <w:pPr>
              <w:rPr>
                <w:szCs w:val="22"/>
              </w:rPr>
            </w:pPr>
            <w:r w:rsidRPr="00E26D1A">
              <w:rPr>
                <w:szCs w:val="22"/>
              </w:rPr>
              <w:t>Respiratory</w:t>
            </w:r>
          </w:p>
          <w:p w14:paraId="5B237F41" w14:textId="77777777" w:rsidR="00A31226" w:rsidRPr="00E26D1A" w:rsidRDefault="00A31226" w:rsidP="00305FB9">
            <w:pPr>
              <w:ind w:left="180"/>
              <w:rPr>
                <w:szCs w:val="22"/>
              </w:rPr>
            </w:pPr>
            <w:proofErr w:type="spellStart"/>
            <w:r w:rsidRPr="00E26D1A">
              <w:rPr>
                <w:szCs w:val="22"/>
              </w:rPr>
              <w:t>Dyspnea</w:t>
            </w:r>
            <w:proofErr w:type="spellEnd"/>
          </w:p>
          <w:p w14:paraId="7BD5BE6C" w14:textId="77777777" w:rsidR="00A31226" w:rsidRPr="00E26D1A" w:rsidRDefault="00A31226" w:rsidP="00305FB9">
            <w:pPr>
              <w:ind w:left="180"/>
              <w:rPr>
                <w:szCs w:val="22"/>
              </w:rPr>
            </w:pPr>
            <w:r w:rsidRPr="00E26D1A">
              <w:rPr>
                <w:szCs w:val="22"/>
              </w:rPr>
              <w:t>Cough</w:t>
            </w:r>
          </w:p>
        </w:tc>
        <w:tc>
          <w:tcPr>
            <w:tcW w:w="3285" w:type="dxa"/>
            <w:tcBorders>
              <w:top w:val="single" w:sz="4" w:space="0" w:color="auto"/>
              <w:left w:val="single" w:sz="4" w:space="0" w:color="auto"/>
              <w:bottom w:val="single" w:sz="4" w:space="0" w:color="auto"/>
              <w:right w:val="single" w:sz="4" w:space="0" w:color="auto"/>
            </w:tcBorders>
          </w:tcPr>
          <w:p w14:paraId="51F71EF5" w14:textId="77777777" w:rsidR="00A31226" w:rsidRPr="00E26D1A" w:rsidRDefault="00A31226" w:rsidP="00305FB9">
            <w:pPr>
              <w:jc w:val="center"/>
              <w:rPr>
                <w:szCs w:val="22"/>
              </w:rPr>
            </w:pPr>
          </w:p>
          <w:p w14:paraId="106B823C" w14:textId="77777777" w:rsidR="00A31226" w:rsidRPr="00E26D1A" w:rsidRDefault="00A31226" w:rsidP="00305FB9">
            <w:pPr>
              <w:jc w:val="center"/>
              <w:rPr>
                <w:szCs w:val="22"/>
              </w:rPr>
            </w:pPr>
            <w:r w:rsidRPr="00E26D1A">
              <w:rPr>
                <w:szCs w:val="22"/>
              </w:rPr>
              <w:t>27</w:t>
            </w:r>
          </w:p>
          <w:p w14:paraId="076FFA7D" w14:textId="77777777" w:rsidR="00A31226" w:rsidRPr="00E26D1A" w:rsidRDefault="00A31226" w:rsidP="00305FB9">
            <w:pPr>
              <w:jc w:val="center"/>
              <w:rPr>
                <w:szCs w:val="22"/>
              </w:rPr>
            </w:pPr>
            <w:r w:rsidRPr="00E26D1A">
              <w:rPr>
                <w:szCs w:val="22"/>
              </w:rPr>
              <w:t>18</w:t>
            </w:r>
          </w:p>
        </w:tc>
        <w:tc>
          <w:tcPr>
            <w:tcW w:w="3285" w:type="dxa"/>
            <w:tcBorders>
              <w:top w:val="single" w:sz="4" w:space="0" w:color="auto"/>
              <w:left w:val="single" w:sz="4" w:space="0" w:color="auto"/>
              <w:bottom w:val="single" w:sz="4" w:space="0" w:color="auto"/>
              <w:right w:val="single" w:sz="4" w:space="0" w:color="auto"/>
            </w:tcBorders>
          </w:tcPr>
          <w:p w14:paraId="6DE933D9" w14:textId="77777777" w:rsidR="00A31226" w:rsidRPr="00E26D1A" w:rsidRDefault="00A31226" w:rsidP="00305FB9">
            <w:pPr>
              <w:jc w:val="center"/>
              <w:rPr>
                <w:szCs w:val="22"/>
              </w:rPr>
            </w:pPr>
          </w:p>
          <w:p w14:paraId="2676ECA4" w14:textId="77777777" w:rsidR="00A31226" w:rsidRPr="00E26D1A" w:rsidRDefault="00A31226" w:rsidP="00305FB9">
            <w:pPr>
              <w:jc w:val="center"/>
              <w:rPr>
                <w:szCs w:val="22"/>
              </w:rPr>
            </w:pPr>
            <w:r w:rsidRPr="00E26D1A">
              <w:rPr>
                <w:szCs w:val="22"/>
              </w:rPr>
              <w:t>5.4</w:t>
            </w:r>
          </w:p>
          <w:p w14:paraId="3B611D21" w14:textId="77777777" w:rsidR="00A31226" w:rsidRPr="00E26D1A" w:rsidRDefault="00A31226" w:rsidP="00305FB9">
            <w:pPr>
              <w:jc w:val="center"/>
              <w:rPr>
                <w:szCs w:val="22"/>
              </w:rPr>
            </w:pPr>
            <w:r w:rsidRPr="00E26D1A">
              <w:rPr>
                <w:szCs w:val="22"/>
              </w:rPr>
              <w:t>0</w:t>
            </w:r>
          </w:p>
        </w:tc>
      </w:tr>
      <w:tr w:rsidR="00A31226" w:rsidRPr="00E26D1A" w14:paraId="04143215" w14:textId="77777777" w:rsidTr="00305FB9">
        <w:trPr>
          <w:cantSplit/>
        </w:trPr>
        <w:tc>
          <w:tcPr>
            <w:tcW w:w="4198" w:type="dxa"/>
            <w:tcBorders>
              <w:top w:val="single" w:sz="4" w:space="0" w:color="auto"/>
              <w:left w:val="single" w:sz="4" w:space="0" w:color="auto"/>
              <w:bottom w:val="single" w:sz="4" w:space="0" w:color="auto"/>
              <w:right w:val="single" w:sz="4" w:space="0" w:color="auto"/>
            </w:tcBorders>
            <w:tcMar>
              <w:left w:w="58" w:type="dxa"/>
              <w:right w:w="58" w:type="dxa"/>
            </w:tcMar>
          </w:tcPr>
          <w:p w14:paraId="096B3AD2" w14:textId="77777777" w:rsidR="00A31226" w:rsidRPr="00E26D1A" w:rsidRDefault="00A31226" w:rsidP="00305FB9">
            <w:pPr>
              <w:rPr>
                <w:szCs w:val="22"/>
              </w:rPr>
            </w:pPr>
            <w:r w:rsidRPr="00E26D1A">
              <w:rPr>
                <w:szCs w:val="22"/>
              </w:rPr>
              <w:t>Ocular</w:t>
            </w:r>
          </w:p>
          <w:p w14:paraId="71BC416F" w14:textId="77777777" w:rsidR="00A31226" w:rsidRPr="00E26D1A" w:rsidRDefault="00A31226" w:rsidP="00305FB9">
            <w:pPr>
              <w:ind w:left="197"/>
              <w:rPr>
                <w:szCs w:val="22"/>
              </w:rPr>
            </w:pPr>
            <w:r w:rsidRPr="00E26D1A">
              <w:rPr>
                <w:szCs w:val="22"/>
              </w:rPr>
              <w:t xml:space="preserve">Vision </w:t>
            </w:r>
            <w:proofErr w:type="spellStart"/>
            <w:r w:rsidRPr="00E26D1A">
              <w:rPr>
                <w:szCs w:val="22"/>
              </w:rPr>
              <w:t>disorder</w:t>
            </w:r>
            <w:r w:rsidRPr="00E26D1A">
              <w:rPr>
                <w:szCs w:val="22"/>
                <w:vertAlign w:val="superscript"/>
              </w:rPr>
              <w:t>f</w:t>
            </w:r>
            <w:proofErr w:type="spellEnd"/>
          </w:p>
        </w:tc>
        <w:tc>
          <w:tcPr>
            <w:tcW w:w="3285" w:type="dxa"/>
            <w:tcBorders>
              <w:top w:val="single" w:sz="4" w:space="0" w:color="auto"/>
              <w:left w:val="single" w:sz="4" w:space="0" w:color="auto"/>
              <w:bottom w:val="single" w:sz="4" w:space="0" w:color="auto"/>
              <w:right w:val="single" w:sz="4" w:space="0" w:color="auto"/>
            </w:tcBorders>
          </w:tcPr>
          <w:p w14:paraId="5E273389" w14:textId="77777777" w:rsidR="00A31226" w:rsidRPr="00E26D1A" w:rsidRDefault="00A31226" w:rsidP="00305FB9">
            <w:pPr>
              <w:jc w:val="center"/>
              <w:rPr>
                <w:szCs w:val="22"/>
              </w:rPr>
            </w:pPr>
          </w:p>
          <w:p w14:paraId="20F1047C" w14:textId="77777777" w:rsidR="00A31226" w:rsidRPr="00E26D1A" w:rsidRDefault="00A31226" w:rsidP="00305FB9">
            <w:pPr>
              <w:jc w:val="center"/>
              <w:rPr>
                <w:szCs w:val="22"/>
              </w:rPr>
            </w:pPr>
            <w:r w:rsidRPr="00E26D1A">
              <w:rPr>
                <w:szCs w:val="22"/>
              </w:rPr>
              <w:t>15</w:t>
            </w:r>
          </w:p>
        </w:tc>
        <w:tc>
          <w:tcPr>
            <w:tcW w:w="3285" w:type="dxa"/>
            <w:tcBorders>
              <w:top w:val="single" w:sz="4" w:space="0" w:color="auto"/>
              <w:left w:val="single" w:sz="4" w:space="0" w:color="auto"/>
              <w:bottom w:val="single" w:sz="4" w:space="0" w:color="auto"/>
              <w:right w:val="single" w:sz="4" w:space="0" w:color="auto"/>
            </w:tcBorders>
          </w:tcPr>
          <w:p w14:paraId="5945CA3C" w14:textId="77777777" w:rsidR="00A31226" w:rsidRPr="00E26D1A" w:rsidRDefault="00A31226" w:rsidP="00305FB9">
            <w:pPr>
              <w:jc w:val="center"/>
              <w:rPr>
                <w:szCs w:val="22"/>
              </w:rPr>
            </w:pPr>
          </w:p>
          <w:p w14:paraId="656C3AAF" w14:textId="77777777" w:rsidR="00A31226" w:rsidRPr="00E26D1A" w:rsidRDefault="00A31226" w:rsidP="00305FB9">
            <w:pPr>
              <w:jc w:val="center"/>
              <w:rPr>
                <w:szCs w:val="22"/>
              </w:rPr>
            </w:pPr>
            <w:r w:rsidRPr="00E26D1A">
              <w:rPr>
                <w:szCs w:val="22"/>
              </w:rPr>
              <w:t>0.3</w:t>
            </w:r>
          </w:p>
        </w:tc>
      </w:tr>
      <w:tr w:rsidR="00A31226" w:rsidRPr="00E26D1A" w14:paraId="43376D8A" w14:textId="77777777" w:rsidTr="00305FB9">
        <w:trPr>
          <w:cantSplit/>
        </w:trPr>
        <w:tc>
          <w:tcPr>
            <w:tcW w:w="4198" w:type="dxa"/>
            <w:tcBorders>
              <w:top w:val="single" w:sz="4" w:space="0" w:color="auto"/>
              <w:left w:val="single" w:sz="4" w:space="0" w:color="auto"/>
              <w:bottom w:val="single" w:sz="4" w:space="0" w:color="auto"/>
              <w:right w:val="single" w:sz="4" w:space="0" w:color="auto"/>
            </w:tcBorders>
            <w:tcMar>
              <w:left w:w="58" w:type="dxa"/>
              <w:right w:w="58" w:type="dxa"/>
            </w:tcMar>
          </w:tcPr>
          <w:p w14:paraId="15D1EF54" w14:textId="77777777" w:rsidR="00A31226" w:rsidRPr="00E26D1A" w:rsidRDefault="00A31226" w:rsidP="00305FB9">
            <w:pPr>
              <w:rPr>
                <w:szCs w:val="22"/>
              </w:rPr>
            </w:pPr>
            <w:r w:rsidRPr="00E26D1A">
              <w:rPr>
                <w:szCs w:val="22"/>
              </w:rPr>
              <w:t>Gastrointestinal</w:t>
            </w:r>
          </w:p>
          <w:p w14:paraId="31D716A0" w14:textId="77777777" w:rsidR="00A31226" w:rsidRPr="00E26D1A" w:rsidRDefault="00A31226" w:rsidP="00305FB9">
            <w:pPr>
              <w:ind w:left="197"/>
              <w:rPr>
                <w:szCs w:val="22"/>
              </w:rPr>
            </w:pPr>
            <w:proofErr w:type="spellStart"/>
            <w:r w:rsidRPr="00E26D1A">
              <w:rPr>
                <w:szCs w:val="22"/>
              </w:rPr>
              <w:t>Diarrhea</w:t>
            </w:r>
            <w:proofErr w:type="spellEnd"/>
          </w:p>
          <w:p w14:paraId="238BB8F1" w14:textId="77777777" w:rsidR="00A31226" w:rsidRPr="00E26D1A" w:rsidRDefault="00A31226" w:rsidP="00305FB9">
            <w:pPr>
              <w:ind w:left="197"/>
              <w:rPr>
                <w:szCs w:val="22"/>
              </w:rPr>
            </w:pPr>
            <w:r w:rsidRPr="00E26D1A">
              <w:rPr>
                <w:szCs w:val="22"/>
              </w:rPr>
              <w:t>Nausea</w:t>
            </w:r>
          </w:p>
          <w:p w14:paraId="4242AD99" w14:textId="77777777" w:rsidR="00A31226" w:rsidRPr="00E26D1A" w:rsidRDefault="00A31226" w:rsidP="00305FB9">
            <w:pPr>
              <w:ind w:left="197"/>
              <w:rPr>
                <w:szCs w:val="22"/>
              </w:rPr>
            </w:pPr>
            <w:r w:rsidRPr="00E26D1A">
              <w:rPr>
                <w:szCs w:val="22"/>
              </w:rPr>
              <w:t>Constipation</w:t>
            </w:r>
          </w:p>
          <w:p w14:paraId="130A9B54" w14:textId="77777777" w:rsidR="00A31226" w:rsidRPr="00E26D1A" w:rsidRDefault="00A31226" w:rsidP="00305FB9">
            <w:pPr>
              <w:ind w:left="197"/>
              <w:rPr>
                <w:szCs w:val="22"/>
              </w:rPr>
            </w:pPr>
            <w:r w:rsidRPr="00E26D1A">
              <w:rPr>
                <w:szCs w:val="22"/>
              </w:rPr>
              <w:t>Vomiting</w:t>
            </w:r>
          </w:p>
        </w:tc>
        <w:tc>
          <w:tcPr>
            <w:tcW w:w="3285" w:type="dxa"/>
            <w:tcBorders>
              <w:top w:val="single" w:sz="4" w:space="0" w:color="auto"/>
              <w:left w:val="single" w:sz="4" w:space="0" w:color="auto"/>
              <w:bottom w:val="single" w:sz="4" w:space="0" w:color="auto"/>
              <w:right w:val="single" w:sz="4" w:space="0" w:color="auto"/>
            </w:tcBorders>
          </w:tcPr>
          <w:p w14:paraId="18F5A9B4" w14:textId="77777777" w:rsidR="00A31226" w:rsidRPr="00E26D1A" w:rsidRDefault="00A31226" w:rsidP="00305FB9">
            <w:pPr>
              <w:jc w:val="center"/>
              <w:rPr>
                <w:szCs w:val="22"/>
              </w:rPr>
            </w:pPr>
          </w:p>
          <w:p w14:paraId="237C1D1C" w14:textId="77777777" w:rsidR="00A31226" w:rsidRPr="00E26D1A" w:rsidRDefault="00A31226" w:rsidP="00305FB9">
            <w:pPr>
              <w:jc w:val="center"/>
              <w:rPr>
                <w:szCs w:val="22"/>
              </w:rPr>
            </w:pPr>
            <w:r w:rsidRPr="00E26D1A">
              <w:rPr>
                <w:szCs w:val="22"/>
              </w:rPr>
              <w:t>22</w:t>
            </w:r>
          </w:p>
          <w:p w14:paraId="6B756FEB" w14:textId="77777777" w:rsidR="00A31226" w:rsidRPr="00E26D1A" w:rsidRDefault="00A31226" w:rsidP="00305FB9">
            <w:pPr>
              <w:jc w:val="center"/>
              <w:rPr>
                <w:szCs w:val="22"/>
              </w:rPr>
            </w:pPr>
            <w:r w:rsidRPr="00E26D1A">
              <w:rPr>
                <w:szCs w:val="22"/>
              </w:rPr>
              <w:t>18</w:t>
            </w:r>
          </w:p>
          <w:p w14:paraId="135385C8" w14:textId="77777777" w:rsidR="00A31226" w:rsidRPr="00E26D1A" w:rsidRDefault="00A31226" w:rsidP="00305FB9">
            <w:pPr>
              <w:jc w:val="center"/>
              <w:rPr>
                <w:szCs w:val="22"/>
              </w:rPr>
            </w:pPr>
            <w:r w:rsidRPr="00E26D1A">
              <w:rPr>
                <w:szCs w:val="22"/>
              </w:rPr>
              <w:t>15</w:t>
            </w:r>
          </w:p>
          <w:p w14:paraId="0640036E" w14:textId="77777777" w:rsidR="00A31226" w:rsidRPr="00E26D1A" w:rsidRDefault="00A31226" w:rsidP="00305FB9">
            <w:pPr>
              <w:jc w:val="center"/>
              <w:rPr>
                <w:szCs w:val="22"/>
              </w:rPr>
            </w:pPr>
            <w:r w:rsidRPr="00E26D1A">
              <w:rPr>
                <w:szCs w:val="22"/>
              </w:rPr>
              <w:t>12</w:t>
            </w:r>
          </w:p>
        </w:tc>
        <w:tc>
          <w:tcPr>
            <w:tcW w:w="3285" w:type="dxa"/>
            <w:tcBorders>
              <w:top w:val="single" w:sz="4" w:space="0" w:color="auto"/>
              <w:left w:val="single" w:sz="4" w:space="0" w:color="auto"/>
              <w:bottom w:val="single" w:sz="4" w:space="0" w:color="auto"/>
              <w:right w:val="single" w:sz="4" w:space="0" w:color="auto"/>
            </w:tcBorders>
          </w:tcPr>
          <w:p w14:paraId="60D04829" w14:textId="77777777" w:rsidR="00A31226" w:rsidRPr="00E26D1A" w:rsidRDefault="00A31226" w:rsidP="00305FB9">
            <w:pPr>
              <w:jc w:val="center"/>
              <w:rPr>
                <w:szCs w:val="22"/>
              </w:rPr>
            </w:pPr>
          </w:p>
          <w:p w14:paraId="316D2563" w14:textId="77777777" w:rsidR="00A31226" w:rsidRPr="00E26D1A" w:rsidRDefault="00A31226" w:rsidP="00305FB9">
            <w:pPr>
              <w:jc w:val="center"/>
              <w:rPr>
                <w:szCs w:val="22"/>
              </w:rPr>
            </w:pPr>
            <w:r w:rsidRPr="00E26D1A">
              <w:rPr>
                <w:szCs w:val="22"/>
              </w:rPr>
              <w:t>0.7</w:t>
            </w:r>
          </w:p>
          <w:p w14:paraId="43400E4C" w14:textId="77777777" w:rsidR="00A31226" w:rsidRPr="00E26D1A" w:rsidRDefault="00A31226" w:rsidP="00305FB9">
            <w:pPr>
              <w:jc w:val="center"/>
              <w:rPr>
                <w:szCs w:val="22"/>
              </w:rPr>
            </w:pPr>
            <w:r w:rsidRPr="00E26D1A">
              <w:rPr>
                <w:szCs w:val="22"/>
              </w:rPr>
              <w:t>0.7</w:t>
            </w:r>
          </w:p>
          <w:p w14:paraId="0B715074" w14:textId="77777777" w:rsidR="00A31226" w:rsidRPr="00E26D1A" w:rsidRDefault="00A31226" w:rsidP="00305FB9">
            <w:pPr>
              <w:jc w:val="center"/>
              <w:rPr>
                <w:szCs w:val="22"/>
              </w:rPr>
            </w:pPr>
            <w:r w:rsidRPr="00E26D1A">
              <w:rPr>
                <w:szCs w:val="22"/>
              </w:rPr>
              <w:t>0</w:t>
            </w:r>
          </w:p>
          <w:p w14:paraId="152839A0" w14:textId="77777777" w:rsidR="00A31226" w:rsidRPr="00E26D1A" w:rsidRDefault="00A31226" w:rsidP="00305FB9">
            <w:pPr>
              <w:jc w:val="center"/>
              <w:rPr>
                <w:szCs w:val="22"/>
              </w:rPr>
            </w:pPr>
            <w:r w:rsidRPr="00E26D1A">
              <w:rPr>
                <w:szCs w:val="22"/>
              </w:rPr>
              <w:t>1</w:t>
            </w:r>
          </w:p>
        </w:tc>
      </w:tr>
      <w:tr w:rsidR="00A31226" w:rsidRPr="00E26D1A" w14:paraId="34A8D064" w14:textId="77777777" w:rsidTr="00305FB9">
        <w:trPr>
          <w:cantSplit/>
        </w:trPr>
        <w:tc>
          <w:tcPr>
            <w:tcW w:w="4198" w:type="dxa"/>
            <w:tcBorders>
              <w:top w:val="single" w:sz="4" w:space="0" w:color="auto"/>
              <w:left w:val="single" w:sz="4" w:space="0" w:color="auto"/>
              <w:bottom w:val="single" w:sz="4" w:space="0" w:color="auto"/>
              <w:right w:val="single" w:sz="4" w:space="0" w:color="auto"/>
            </w:tcBorders>
            <w:tcMar>
              <w:left w:w="58" w:type="dxa"/>
              <w:right w:w="58" w:type="dxa"/>
            </w:tcMar>
          </w:tcPr>
          <w:p w14:paraId="40722CBC" w14:textId="77777777" w:rsidR="00A31226" w:rsidRPr="00E26D1A" w:rsidRDefault="00A31226" w:rsidP="00305FB9">
            <w:pPr>
              <w:rPr>
                <w:szCs w:val="22"/>
              </w:rPr>
            </w:pPr>
            <w:r w:rsidRPr="00E26D1A">
              <w:rPr>
                <w:szCs w:val="22"/>
              </w:rPr>
              <w:lastRenderedPageBreak/>
              <w:t>Musculoskeletal and connective tissue</w:t>
            </w:r>
          </w:p>
          <w:p w14:paraId="772B0DD2" w14:textId="77777777" w:rsidR="00A31226" w:rsidRPr="00E26D1A" w:rsidRDefault="00A31226" w:rsidP="00305FB9">
            <w:pPr>
              <w:ind w:left="197"/>
              <w:rPr>
                <w:szCs w:val="22"/>
              </w:rPr>
            </w:pPr>
            <w:r w:rsidRPr="00E26D1A">
              <w:rPr>
                <w:szCs w:val="22"/>
              </w:rPr>
              <w:t>Arthralgia</w:t>
            </w:r>
          </w:p>
          <w:p w14:paraId="49BE3636" w14:textId="77777777" w:rsidR="00A31226" w:rsidRPr="00E26D1A" w:rsidRDefault="00A31226" w:rsidP="00305FB9">
            <w:pPr>
              <w:ind w:left="197"/>
              <w:rPr>
                <w:szCs w:val="22"/>
                <w:vertAlign w:val="superscript"/>
              </w:rPr>
            </w:pPr>
            <w:proofErr w:type="spellStart"/>
            <w:r w:rsidRPr="00E26D1A">
              <w:rPr>
                <w:szCs w:val="22"/>
              </w:rPr>
              <w:t>Myalgia</w:t>
            </w:r>
            <w:r w:rsidRPr="00E26D1A">
              <w:rPr>
                <w:szCs w:val="22"/>
                <w:vertAlign w:val="superscript"/>
              </w:rPr>
              <w:t>g</w:t>
            </w:r>
            <w:proofErr w:type="spellEnd"/>
          </w:p>
          <w:p w14:paraId="21329873" w14:textId="77777777" w:rsidR="00A31226" w:rsidRPr="00E26D1A" w:rsidRDefault="00A31226" w:rsidP="00305FB9">
            <w:pPr>
              <w:ind w:left="197"/>
              <w:rPr>
                <w:szCs w:val="22"/>
              </w:rPr>
            </w:pPr>
            <w:r w:rsidRPr="00E26D1A">
              <w:rPr>
                <w:szCs w:val="22"/>
              </w:rPr>
              <w:t>Back pain</w:t>
            </w:r>
          </w:p>
          <w:p w14:paraId="2D0F3DA8" w14:textId="77777777" w:rsidR="00A31226" w:rsidRPr="00E26D1A" w:rsidRDefault="00A31226" w:rsidP="00305FB9">
            <w:pPr>
              <w:ind w:left="197"/>
              <w:rPr>
                <w:szCs w:val="22"/>
              </w:rPr>
            </w:pPr>
            <w:r w:rsidRPr="00E26D1A">
              <w:rPr>
                <w:szCs w:val="22"/>
              </w:rPr>
              <w:t>Pain in extremity</w:t>
            </w:r>
          </w:p>
        </w:tc>
        <w:tc>
          <w:tcPr>
            <w:tcW w:w="3285" w:type="dxa"/>
            <w:tcBorders>
              <w:top w:val="single" w:sz="4" w:space="0" w:color="auto"/>
              <w:left w:val="single" w:sz="4" w:space="0" w:color="auto"/>
              <w:bottom w:val="single" w:sz="4" w:space="0" w:color="auto"/>
              <w:right w:val="single" w:sz="4" w:space="0" w:color="auto"/>
            </w:tcBorders>
          </w:tcPr>
          <w:p w14:paraId="3CBD339E" w14:textId="77777777" w:rsidR="00A31226" w:rsidRPr="00E26D1A" w:rsidRDefault="00A31226" w:rsidP="00305FB9">
            <w:pPr>
              <w:jc w:val="center"/>
              <w:rPr>
                <w:szCs w:val="22"/>
              </w:rPr>
            </w:pPr>
          </w:p>
          <w:p w14:paraId="41720938" w14:textId="77777777" w:rsidR="00A31226" w:rsidRPr="00E26D1A" w:rsidRDefault="00A31226" w:rsidP="00305FB9">
            <w:pPr>
              <w:jc w:val="center"/>
              <w:rPr>
                <w:szCs w:val="22"/>
              </w:rPr>
            </w:pPr>
            <w:r w:rsidRPr="00E26D1A">
              <w:rPr>
                <w:szCs w:val="22"/>
              </w:rPr>
              <w:t>23</w:t>
            </w:r>
          </w:p>
          <w:p w14:paraId="4ED8747F" w14:textId="77777777" w:rsidR="00A31226" w:rsidRPr="00E26D1A" w:rsidRDefault="00A31226" w:rsidP="00305FB9">
            <w:pPr>
              <w:jc w:val="center"/>
              <w:rPr>
                <w:szCs w:val="22"/>
              </w:rPr>
            </w:pPr>
            <w:r w:rsidRPr="00E26D1A">
              <w:rPr>
                <w:szCs w:val="22"/>
              </w:rPr>
              <w:t>17</w:t>
            </w:r>
          </w:p>
          <w:p w14:paraId="60FA0D18" w14:textId="77777777" w:rsidR="00A31226" w:rsidRPr="00E26D1A" w:rsidRDefault="00A31226" w:rsidP="00305FB9">
            <w:pPr>
              <w:jc w:val="center"/>
              <w:rPr>
                <w:szCs w:val="22"/>
              </w:rPr>
            </w:pPr>
            <w:r w:rsidRPr="00E26D1A">
              <w:rPr>
                <w:szCs w:val="22"/>
              </w:rPr>
              <w:t>13</w:t>
            </w:r>
          </w:p>
          <w:p w14:paraId="73D52D34" w14:textId="77777777" w:rsidR="00A31226" w:rsidRPr="00E26D1A" w:rsidRDefault="00A31226" w:rsidP="00305FB9">
            <w:pPr>
              <w:jc w:val="center"/>
              <w:rPr>
                <w:szCs w:val="22"/>
              </w:rPr>
            </w:pPr>
            <w:r w:rsidRPr="00E26D1A">
              <w:rPr>
                <w:szCs w:val="22"/>
              </w:rPr>
              <w:t>13</w:t>
            </w:r>
          </w:p>
        </w:tc>
        <w:tc>
          <w:tcPr>
            <w:tcW w:w="3285" w:type="dxa"/>
            <w:tcBorders>
              <w:top w:val="single" w:sz="4" w:space="0" w:color="auto"/>
              <w:left w:val="single" w:sz="4" w:space="0" w:color="auto"/>
              <w:bottom w:val="single" w:sz="4" w:space="0" w:color="auto"/>
              <w:right w:val="single" w:sz="4" w:space="0" w:color="auto"/>
            </w:tcBorders>
          </w:tcPr>
          <w:p w14:paraId="54341BC6" w14:textId="77777777" w:rsidR="00A31226" w:rsidRPr="00E26D1A" w:rsidRDefault="00A31226" w:rsidP="00305FB9">
            <w:pPr>
              <w:jc w:val="center"/>
              <w:rPr>
                <w:szCs w:val="22"/>
              </w:rPr>
            </w:pPr>
          </w:p>
          <w:p w14:paraId="6E1A6CBE" w14:textId="77777777" w:rsidR="00A31226" w:rsidRPr="00E26D1A" w:rsidRDefault="00A31226" w:rsidP="00305FB9">
            <w:pPr>
              <w:jc w:val="center"/>
              <w:rPr>
                <w:szCs w:val="22"/>
              </w:rPr>
            </w:pPr>
            <w:r w:rsidRPr="00E26D1A">
              <w:rPr>
                <w:szCs w:val="22"/>
              </w:rPr>
              <w:t>0.7</w:t>
            </w:r>
          </w:p>
          <w:p w14:paraId="06CAB1DC" w14:textId="77777777" w:rsidR="00A31226" w:rsidRPr="00E26D1A" w:rsidRDefault="00A31226" w:rsidP="00305FB9">
            <w:pPr>
              <w:jc w:val="center"/>
              <w:rPr>
                <w:szCs w:val="22"/>
              </w:rPr>
            </w:pPr>
            <w:r w:rsidRPr="00E26D1A">
              <w:rPr>
                <w:szCs w:val="22"/>
              </w:rPr>
              <w:t>0</w:t>
            </w:r>
          </w:p>
          <w:p w14:paraId="2915E9B7" w14:textId="77777777" w:rsidR="00A31226" w:rsidRPr="00E26D1A" w:rsidRDefault="00A31226" w:rsidP="00305FB9">
            <w:pPr>
              <w:jc w:val="center"/>
              <w:rPr>
                <w:szCs w:val="22"/>
              </w:rPr>
            </w:pPr>
            <w:r w:rsidRPr="00E26D1A">
              <w:rPr>
                <w:szCs w:val="22"/>
              </w:rPr>
              <w:t>0.7</w:t>
            </w:r>
          </w:p>
          <w:p w14:paraId="48B3CC13" w14:textId="77777777" w:rsidR="00A31226" w:rsidRPr="00E26D1A" w:rsidRDefault="00A31226" w:rsidP="00305FB9">
            <w:pPr>
              <w:jc w:val="center"/>
              <w:rPr>
                <w:szCs w:val="22"/>
              </w:rPr>
            </w:pPr>
            <w:r w:rsidRPr="00E26D1A">
              <w:rPr>
                <w:szCs w:val="22"/>
              </w:rPr>
              <w:t>0.3</w:t>
            </w:r>
          </w:p>
        </w:tc>
      </w:tr>
      <w:tr w:rsidR="00A31226" w:rsidRPr="00E26D1A" w14:paraId="2ADBF1F5" w14:textId="77777777" w:rsidTr="00305FB9">
        <w:trPr>
          <w:cantSplit/>
        </w:trPr>
        <w:tc>
          <w:tcPr>
            <w:tcW w:w="4198" w:type="dxa"/>
            <w:tcBorders>
              <w:top w:val="single" w:sz="4" w:space="0" w:color="auto"/>
              <w:left w:val="single" w:sz="4" w:space="0" w:color="auto"/>
              <w:bottom w:val="single" w:sz="4" w:space="0" w:color="auto"/>
              <w:right w:val="single" w:sz="4" w:space="0" w:color="auto"/>
            </w:tcBorders>
            <w:tcMar>
              <w:left w:w="58" w:type="dxa"/>
              <w:right w:w="58" w:type="dxa"/>
            </w:tcMar>
          </w:tcPr>
          <w:p w14:paraId="4B4F5DDA" w14:textId="77777777" w:rsidR="00A31226" w:rsidRPr="00E26D1A" w:rsidRDefault="00A31226" w:rsidP="00305FB9">
            <w:pPr>
              <w:ind w:left="107" w:hanging="107"/>
              <w:rPr>
                <w:szCs w:val="22"/>
              </w:rPr>
            </w:pPr>
            <w:r w:rsidRPr="00E26D1A">
              <w:rPr>
                <w:szCs w:val="22"/>
              </w:rPr>
              <w:t>General</w:t>
            </w:r>
          </w:p>
          <w:p w14:paraId="3ED03FA6" w14:textId="77777777" w:rsidR="00A31226" w:rsidRPr="00E26D1A" w:rsidRDefault="00A31226" w:rsidP="00305FB9">
            <w:pPr>
              <w:ind w:left="197"/>
              <w:rPr>
                <w:szCs w:val="22"/>
              </w:rPr>
            </w:pPr>
            <w:proofErr w:type="spellStart"/>
            <w:r w:rsidRPr="00E26D1A">
              <w:rPr>
                <w:szCs w:val="22"/>
              </w:rPr>
              <w:t>Edema</w:t>
            </w:r>
            <w:r w:rsidRPr="00E26D1A">
              <w:rPr>
                <w:szCs w:val="22"/>
                <w:vertAlign w:val="superscript"/>
              </w:rPr>
              <w:t>h</w:t>
            </w:r>
            <w:proofErr w:type="spellEnd"/>
            <w:r w:rsidRPr="00E26D1A">
              <w:rPr>
                <w:szCs w:val="22"/>
              </w:rPr>
              <w:t xml:space="preserve"> </w:t>
            </w:r>
          </w:p>
          <w:p w14:paraId="562699C5" w14:textId="77777777" w:rsidR="00A31226" w:rsidRPr="00E26D1A" w:rsidRDefault="00A31226" w:rsidP="00305FB9">
            <w:pPr>
              <w:ind w:left="197"/>
              <w:rPr>
                <w:szCs w:val="22"/>
                <w:vertAlign w:val="superscript"/>
              </w:rPr>
            </w:pPr>
            <w:proofErr w:type="spellStart"/>
            <w:r w:rsidRPr="00E26D1A">
              <w:rPr>
                <w:szCs w:val="22"/>
              </w:rPr>
              <w:t>Fatigue</w:t>
            </w:r>
            <w:r w:rsidRPr="00E26D1A">
              <w:rPr>
                <w:szCs w:val="22"/>
                <w:vertAlign w:val="superscript"/>
              </w:rPr>
              <w:t>i</w:t>
            </w:r>
            <w:proofErr w:type="spellEnd"/>
          </w:p>
          <w:p w14:paraId="21E60BEF" w14:textId="77777777" w:rsidR="00A31226" w:rsidRPr="00E26D1A" w:rsidRDefault="00A31226" w:rsidP="00305FB9">
            <w:pPr>
              <w:ind w:left="197"/>
              <w:rPr>
                <w:szCs w:val="22"/>
                <w:vertAlign w:val="superscript"/>
              </w:rPr>
            </w:pPr>
            <w:r w:rsidRPr="00E26D1A">
              <w:rPr>
                <w:szCs w:val="22"/>
              </w:rPr>
              <w:t xml:space="preserve">Weight gain </w:t>
            </w:r>
          </w:p>
          <w:p w14:paraId="1164A2D9" w14:textId="77777777" w:rsidR="00A31226" w:rsidRPr="00E26D1A" w:rsidRDefault="00A31226" w:rsidP="00305FB9">
            <w:pPr>
              <w:ind w:left="197"/>
              <w:rPr>
                <w:szCs w:val="22"/>
              </w:rPr>
            </w:pPr>
            <w:r w:rsidRPr="00E26D1A">
              <w:rPr>
                <w:szCs w:val="22"/>
              </w:rPr>
              <w:t>Pyrexia</w:t>
            </w:r>
          </w:p>
        </w:tc>
        <w:tc>
          <w:tcPr>
            <w:tcW w:w="3285" w:type="dxa"/>
            <w:tcBorders>
              <w:top w:val="single" w:sz="4" w:space="0" w:color="auto"/>
              <w:left w:val="single" w:sz="4" w:space="0" w:color="auto"/>
              <w:bottom w:val="single" w:sz="4" w:space="0" w:color="auto"/>
              <w:right w:val="single" w:sz="4" w:space="0" w:color="auto"/>
            </w:tcBorders>
          </w:tcPr>
          <w:p w14:paraId="5CC81C32" w14:textId="77777777" w:rsidR="00A31226" w:rsidRPr="00E26D1A" w:rsidRDefault="00A31226" w:rsidP="00305FB9">
            <w:pPr>
              <w:jc w:val="center"/>
              <w:rPr>
                <w:szCs w:val="22"/>
              </w:rPr>
            </w:pPr>
          </w:p>
          <w:p w14:paraId="03EEA14E" w14:textId="77777777" w:rsidR="00A31226" w:rsidRPr="00E26D1A" w:rsidRDefault="00A31226" w:rsidP="00305FB9">
            <w:pPr>
              <w:jc w:val="center"/>
              <w:rPr>
                <w:szCs w:val="22"/>
              </w:rPr>
            </w:pPr>
            <w:r w:rsidRPr="00E26D1A">
              <w:rPr>
                <w:szCs w:val="22"/>
              </w:rPr>
              <w:t>57</w:t>
            </w:r>
          </w:p>
          <w:p w14:paraId="74AED977" w14:textId="77777777" w:rsidR="00A31226" w:rsidRPr="00E26D1A" w:rsidRDefault="00A31226" w:rsidP="00305FB9">
            <w:pPr>
              <w:jc w:val="center"/>
              <w:rPr>
                <w:szCs w:val="22"/>
              </w:rPr>
            </w:pPr>
            <w:r w:rsidRPr="00E26D1A">
              <w:rPr>
                <w:szCs w:val="22"/>
              </w:rPr>
              <w:t>26</w:t>
            </w:r>
          </w:p>
          <w:p w14:paraId="72D9A9E8" w14:textId="77777777" w:rsidR="00A31226" w:rsidRPr="00E26D1A" w:rsidRDefault="00A31226" w:rsidP="00305FB9">
            <w:pPr>
              <w:jc w:val="center"/>
              <w:rPr>
                <w:szCs w:val="22"/>
              </w:rPr>
            </w:pPr>
            <w:r w:rsidRPr="00E26D1A">
              <w:rPr>
                <w:szCs w:val="22"/>
              </w:rPr>
              <w:t>24</w:t>
            </w:r>
          </w:p>
          <w:p w14:paraId="235816E7" w14:textId="77777777" w:rsidR="00A31226" w:rsidRPr="00E26D1A" w:rsidRDefault="00A31226" w:rsidP="00305FB9">
            <w:pPr>
              <w:jc w:val="center"/>
              <w:rPr>
                <w:szCs w:val="22"/>
              </w:rPr>
            </w:pPr>
            <w:r w:rsidRPr="00E26D1A">
              <w:rPr>
                <w:szCs w:val="22"/>
              </w:rPr>
              <w:t>12</w:t>
            </w:r>
          </w:p>
        </w:tc>
        <w:tc>
          <w:tcPr>
            <w:tcW w:w="3285" w:type="dxa"/>
            <w:tcBorders>
              <w:top w:val="single" w:sz="4" w:space="0" w:color="auto"/>
              <w:left w:val="single" w:sz="4" w:space="0" w:color="auto"/>
              <w:bottom w:val="single" w:sz="4" w:space="0" w:color="auto"/>
              <w:right w:val="single" w:sz="4" w:space="0" w:color="auto"/>
            </w:tcBorders>
          </w:tcPr>
          <w:p w14:paraId="05736BDF" w14:textId="77777777" w:rsidR="00A31226" w:rsidRPr="00E26D1A" w:rsidRDefault="00A31226" w:rsidP="00305FB9">
            <w:pPr>
              <w:jc w:val="center"/>
              <w:rPr>
                <w:szCs w:val="22"/>
              </w:rPr>
            </w:pPr>
          </w:p>
          <w:p w14:paraId="37FDF638" w14:textId="77777777" w:rsidR="00A31226" w:rsidRPr="00E26D1A" w:rsidRDefault="00A31226" w:rsidP="00305FB9">
            <w:pPr>
              <w:jc w:val="center"/>
              <w:rPr>
                <w:szCs w:val="22"/>
              </w:rPr>
            </w:pPr>
            <w:r w:rsidRPr="00E26D1A">
              <w:rPr>
                <w:szCs w:val="22"/>
              </w:rPr>
              <w:t>3.1</w:t>
            </w:r>
          </w:p>
          <w:p w14:paraId="24DBA2A1" w14:textId="77777777" w:rsidR="00A31226" w:rsidRPr="00E26D1A" w:rsidRDefault="00A31226" w:rsidP="00305FB9">
            <w:pPr>
              <w:jc w:val="center"/>
              <w:rPr>
                <w:szCs w:val="22"/>
              </w:rPr>
            </w:pPr>
            <w:r w:rsidRPr="00E26D1A">
              <w:rPr>
                <w:szCs w:val="22"/>
              </w:rPr>
              <w:t>0.3</w:t>
            </w:r>
          </w:p>
          <w:p w14:paraId="18FABDA0" w14:textId="77777777" w:rsidR="00A31226" w:rsidRPr="00E26D1A" w:rsidRDefault="00A31226" w:rsidP="00305FB9">
            <w:pPr>
              <w:jc w:val="center"/>
              <w:rPr>
                <w:szCs w:val="22"/>
              </w:rPr>
            </w:pPr>
            <w:r w:rsidRPr="00E26D1A">
              <w:rPr>
                <w:szCs w:val="22"/>
              </w:rPr>
              <w:t>4.4</w:t>
            </w:r>
          </w:p>
          <w:p w14:paraId="6649735F" w14:textId="77777777" w:rsidR="00A31226" w:rsidRPr="00E26D1A" w:rsidRDefault="00A31226" w:rsidP="00305FB9">
            <w:pPr>
              <w:jc w:val="center"/>
              <w:rPr>
                <w:szCs w:val="22"/>
              </w:rPr>
            </w:pPr>
            <w:r w:rsidRPr="00E26D1A">
              <w:rPr>
                <w:szCs w:val="22"/>
              </w:rPr>
              <w:t>0.7</w:t>
            </w:r>
          </w:p>
        </w:tc>
      </w:tr>
      <w:tr w:rsidR="00A31226" w:rsidRPr="00E26D1A" w14:paraId="7021BD83" w14:textId="77777777" w:rsidTr="00305FB9">
        <w:trPr>
          <w:cantSplit/>
          <w:trHeight w:val="54"/>
        </w:trPr>
        <w:tc>
          <w:tcPr>
            <w:tcW w:w="4198" w:type="dxa"/>
            <w:tcBorders>
              <w:top w:val="single" w:sz="4" w:space="0" w:color="auto"/>
              <w:left w:val="single" w:sz="4" w:space="0" w:color="auto"/>
              <w:bottom w:val="single" w:sz="4" w:space="0" w:color="auto"/>
              <w:right w:val="single" w:sz="4" w:space="0" w:color="auto"/>
            </w:tcBorders>
            <w:tcMar>
              <w:left w:w="58" w:type="dxa"/>
              <w:right w:w="58" w:type="dxa"/>
            </w:tcMar>
          </w:tcPr>
          <w:p w14:paraId="52DE13CD" w14:textId="77777777" w:rsidR="00A31226" w:rsidRPr="00E26D1A" w:rsidRDefault="00A31226" w:rsidP="00305FB9">
            <w:pPr>
              <w:rPr>
                <w:szCs w:val="22"/>
              </w:rPr>
            </w:pPr>
            <w:r w:rsidRPr="00E26D1A">
              <w:rPr>
                <w:szCs w:val="22"/>
              </w:rPr>
              <w:t>Infections</w:t>
            </w:r>
          </w:p>
          <w:p w14:paraId="2CAA8A79" w14:textId="77777777" w:rsidR="00A31226" w:rsidRPr="00E26D1A" w:rsidRDefault="00A31226" w:rsidP="00305FB9">
            <w:pPr>
              <w:ind w:left="180"/>
              <w:rPr>
                <w:szCs w:val="22"/>
              </w:rPr>
            </w:pPr>
            <w:r w:rsidRPr="00E26D1A">
              <w:rPr>
                <w:szCs w:val="22"/>
              </w:rPr>
              <w:t xml:space="preserve">Upper respiratory tract </w:t>
            </w:r>
            <w:proofErr w:type="spellStart"/>
            <w:r w:rsidRPr="00E26D1A">
              <w:rPr>
                <w:szCs w:val="22"/>
              </w:rPr>
              <w:t>infection</w:t>
            </w:r>
            <w:r w:rsidRPr="00E26D1A">
              <w:rPr>
                <w:szCs w:val="22"/>
                <w:vertAlign w:val="superscript"/>
              </w:rPr>
              <w:t>j</w:t>
            </w:r>
            <w:proofErr w:type="spellEnd"/>
          </w:p>
        </w:tc>
        <w:tc>
          <w:tcPr>
            <w:tcW w:w="3285" w:type="dxa"/>
            <w:tcBorders>
              <w:top w:val="single" w:sz="4" w:space="0" w:color="auto"/>
              <w:left w:val="single" w:sz="4" w:space="0" w:color="auto"/>
              <w:bottom w:val="single" w:sz="4" w:space="0" w:color="auto"/>
              <w:right w:val="single" w:sz="4" w:space="0" w:color="auto"/>
            </w:tcBorders>
          </w:tcPr>
          <w:p w14:paraId="258F061F" w14:textId="77777777" w:rsidR="00A31226" w:rsidRPr="00E26D1A" w:rsidRDefault="00A31226" w:rsidP="00305FB9">
            <w:pPr>
              <w:jc w:val="center"/>
              <w:rPr>
                <w:szCs w:val="22"/>
              </w:rPr>
            </w:pPr>
          </w:p>
          <w:p w14:paraId="7AEA95A5" w14:textId="77777777" w:rsidR="00A31226" w:rsidRPr="00E26D1A" w:rsidRDefault="00A31226" w:rsidP="00305FB9">
            <w:pPr>
              <w:jc w:val="center"/>
              <w:rPr>
                <w:szCs w:val="22"/>
              </w:rPr>
            </w:pPr>
            <w:r w:rsidRPr="00E26D1A">
              <w:rPr>
                <w:szCs w:val="22"/>
              </w:rPr>
              <w:t>12</w:t>
            </w:r>
          </w:p>
        </w:tc>
        <w:tc>
          <w:tcPr>
            <w:tcW w:w="3285" w:type="dxa"/>
            <w:tcBorders>
              <w:top w:val="single" w:sz="4" w:space="0" w:color="auto"/>
              <w:left w:val="single" w:sz="4" w:space="0" w:color="auto"/>
              <w:bottom w:val="single" w:sz="4" w:space="0" w:color="auto"/>
              <w:right w:val="single" w:sz="4" w:space="0" w:color="auto"/>
            </w:tcBorders>
          </w:tcPr>
          <w:p w14:paraId="147BD899" w14:textId="77777777" w:rsidR="00A31226" w:rsidRPr="00E26D1A" w:rsidRDefault="00A31226" w:rsidP="00305FB9">
            <w:pPr>
              <w:jc w:val="center"/>
              <w:rPr>
                <w:szCs w:val="22"/>
              </w:rPr>
            </w:pPr>
          </w:p>
          <w:p w14:paraId="6E313095" w14:textId="77777777" w:rsidR="00A31226" w:rsidRPr="00E26D1A" w:rsidRDefault="00A31226" w:rsidP="00305FB9">
            <w:pPr>
              <w:jc w:val="center"/>
              <w:rPr>
                <w:szCs w:val="22"/>
              </w:rPr>
            </w:pPr>
            <w:r w:rsidRPr="00E26D1A">
              <w:rPr>
                <w:szCs w:val="22"/>
              </w:rPr>
              <w:t>0</w:t>
            </w:r>
          </w:p>
        </w:tc>
      </w:tr>
      <w:tr w:rsidR="00A31226" w:rsidRPr="00E26D1A" w14:paraId="599F6549" w14:textId="77777777" w:rsidTr="00305FB9">
        <w:trPr>
          <w:cantSplit/>
          <w:trHeight w:val="54"/>
        </w:trPr>
        <w:tc>
          <w:tcPr>
            <w:tcW w:w="4198" w:type="dxa"/>
            <w:tcBorders>
              <w:top w:val="single" w:sz="4" w:space="0" w:color="auto"/>
              <w:left w:val="single" w:sz="4" w:space="0" w:color="auto"/>
              <w:bottom w:val="single" w:sz="4" w:space="0" w:color="auto"/>
              <w:right w:val="single" w:sz="4" w:space="0" w:color="auto"/>
            </w:tcBorders>
            <w:tcMar>
              <w:left w:w="58" w:type="dxa"/>
              <w:right w:w="58" w:type="dxa"/>
            </w:tcMar>
          </w:tcPr>
          <w:p w14:paraId="59702E51" w14:textId="77777777" w:rsidR="00A31226" w:rsidRPr="00E26D1A" w:rsidRDefault="00A31226" w:rsidP="00305FB9">
            <w:pPr>
              <w:rPr>
                <w:szCs w:val="22"/>
              </w:rPr>
            </w:pPr>
            <w:r w:rsidRPr="00E26D1A">
              <w:rPr>
                <w:szCs w:val="22"/>
              </w:rPr>
              <w:t xml:space="preserve">Skin </w:t>
            </w:r>
          </w:p>
          <w:p w14:paraId="3FADD0A3" w14:textId="77777777" w:rsidR="00A31226" w:rsidRPr="00E26D1A" w:rsidRDefault="00A31226" w:rsidP="00305FB9">
            <w:pPr>
              <w:ind w:left="180"/>
              <w:rPr>
                <w:szCs w:val="22"/>
              </w:rPr>
            </w:pPr>
            <w:proofErr w:type="spellStart"/>
            <w:r w:rsidRPr="00E26D1A">
              <w:rPr>
                <w:szCs w:val="22"/>
              </w:rPr>
              <w:t>Rash</w:t>
            </w:r>
            <w:r w:rsidRPr="00E26D1A">
              <w:rPr>
                <w:szCs w:val="22"/>
                <w:vertAlign w:val="superscript"/>
              </w:rPr>
              <w:t>k</w:t>
            </w:r>
            <w:proofErr w:type="spellEnd"/>
          </w:p>
        </w:tc>
        <w:tc>
          <w:tcPr>
            <w:tcW w:w="3285" w:type="dxa"/>
            <w:tcBorders>
              <w:top w:val="single" w:sz="4" w:space="0" w:color="auto"/>
              <w:left w:val="single" w:sz="4" w:space="0" w:color="auto"/>
              <w:bottom w:val="single" w:sz="4" w:space="0" w:color="auto"/>
              <w:right w:val="single" w:sz="4" w:space="0" w:color="auto"/>
            </w:tcBorders>
          </w:tcPr>
          <w:p w14:paraId="0A29D6AF" w14:textId="77777777" w:rsidR="00A31226" w:rsidRPr="00E26D1A" w:rsidRDefault="00A31226" w:rsidP="00305FB9">
            <w:pPr>
              <w:jc w:val="center"/>
              <w:rPr>
                <w:szCs w:val="22"/>
              </w:rPr>
            </w:pPr>
          </w:p>
          <w:p w14:paraId="021DA669" w14:textId="77777777" w:rsidR="00A31226" w:rsidRPr="00E26D1A" w:rsidRDefault="00A31226" w:rsidP="00305FB9">
            <w:pPr>
              <w:jc w:val="center"/>
              <w:rPr>
                <w:szCs w:val="22"/>
              </w:rPr>
            </w:pPr>
            <w:r w:rsidRPr="00E26D1A">
              <w:rPr>
                <w:szCs w:val="22"/>
              </w:rPr>
              <w:t>14</w:t>
            </w:r>
          </w:p>
        </w:tc>
        <w:tc>
          <w:tcPr>
            <w:tcW w:w="3285" w:type="dxa"/>
            <w:tcBorders>
              <w:top w:val="single" w:sz="4" w:space="0" w:color="auto"/>
              <w:left w:val="single" w:sz="4" w:space="0" w:color="auto"/>
              <w:bottom w:val="single" w:sz="4" w:space="0" w:color="auto"/>
              <w:right w:val="single" w:sz="4" w:space="0" w:color="auto"/>
            </w:tcBorders>
          </w:tcPr>
          <w:p w14:paraId="4685AB6A" w14:textId="77777777" w:rsidR="00A31226" w:rsidRPr="00E26D1A" w:rsidRDefault="00A31226" w:rsidP="00305FB9">
            <w:pPr>
              <w:rPr>
                <w:szCs w:val="22"/>
              </w:rPr>
            </w:pPr>
          </w:p>
          <w:p w14:paraId="110DCDDE" w14:textId="77777777" w:rsidR="00A31226" w:rsidRPr="00E26D1A" w:rsidRDefault="00A31226" w:rsidP="00305FB9">
            <w:pPr>
              <w:jc w:val="center"/>
              <w:rPr>
                <w:szCs w:val="22"/>
              </w:rPr>
            </w:pPr>
            <w:r w:rsidRPr="00E26D1A">
              <w:rPr>
                <w:szCs w:val="22"/>
              </w:rPr>
              <w:t>0.3</w:t>
            </w:r>
          </w:p>
        </w:tc>
      </w:tr>
    </w:tbl>
    <w:p w14:paraId="52FD7EBB" w14:textId="77777777" w:rsidR="00035DE7" w:rsidRPr="00E26D1A" w:rsidRDefault="00035DE7" w:rsidP="00035DE7">
      <w:pPr>
        <w:tabs>
          <w:tab w:val="left" w:pos="197"/>
        </w:tabs>
        <w:rPr>
          <w:iCs/>
          <w:color w:val="000000"/>
          <w:szCs w:val="22"/>
        </w:rPr>
      </w:pPr>
    </w:p>
    <w:p w14:paraId="61F3A446" w14:textId="77777777" w:rsidR="00035DE7" w:rsidRPr="00E26D1A" w:rsidRDefault="00035DE7" w:rsidP="00035DE7">
      <w:pPr>
        <w:tabs>
          <w:tab w:val="left" w:pos="197"/>
        </w:tabs>
        <w:ind w:left="197" w:hanging="197"/>
        <w:rPr>
          <w:iCs/>
          <w:color w:val="000000"/>
          <w:szCs w:val="22"/>
        </w:rPr>
      </w:pPr>
    </w:p>
    <w:p w14:paraId="5AF1F130" w14:textId="77777777" w:rsidR="00035DE7" w:rsidRPr="00E26D1A" w:rsidRDefault="00035DE7" w:rsidP="00035DE7">
      <w:pPr>
        <w:tabs>
          <w:tab w:val="left" w:pos="197"/>
        </w:tabs>
        <w:ind w:left="197" w:hanging="197"/>
        <w:rPr>
          <w:iCs/>
          <w:color w:val="000000"/>
          <w:szCs w:val="22"/>
        </w:rPr>
      </w:pPr>
      <w:r w:rsidRPr="00E26D1A">
        <w:rPr>
          <w:iCs/>
          <w:color w:val="000000"/>
          <w:szCs w:val="22"/>
        </w:rPr>
        <w:t>*</w:t>
      </w:r>
      <w:r w:rsidRPr="00E26D1A">
        <w:rPr>
          <w:iCs/>
          <w:color w:val="000000"/>
          <w:szCs w:val="22"/>
        </w:rPr>
        <w:tab/>
        <w:t>Adverse reactions were graded using NCI CTCAE version 4.0.</w:t>
      </w:r>
    </w:p>
    <w:p w14:paraId="0EBE9D86" w14:textId="77777777" w:rsidR="00035DE7" w:rsidRPr="00E26D1A" w:rsidRDefault="00035DE7" w:rsidP="00035DE7">
      <w:pPr>
        <w:pStyle w:val="CommentText"/>
        <w:rPr>
          <w:iCs/>
          <w:color w:val="000000"/>
          <w:sz w:val="22"/>
          <w:szCs w:val="22"/>
        </w:rPr>
      </w:pPr>
      <w:r w:rsidRPr="00E26D1A">
        <w:rPr>
          <w:iCs/>
          <w:color w:val="000000"/>
          <w:sz w:val="22"/>
          <w:szCs w:val="22"/>
        </w:rPr>
        <w:t xml:space="preserve">Abbreviations: </w:t>
      </w:r>
      <w:r w:rsidRPr="00E26D1A">
        <w:rPr>
          <w:sz w:val="22"/>
          <w:szCs w:val="22"/>
        </w:rPr>
        <w:t>NCI CTCAE=</w:t>
      </w:r>
      <w:r w:rsidRPr="00E26D1A">
        <w:rPr>
          <w:color w:val="000000"/>
          <w:kern w:val="32"/>
          <w:sz w:val="22"/>
          <w:szCs w:val="22"/>
        </w:rPr>
        <w:t>National Cancer Institute Common Terminology Criteria for Adverse Events; SOC=System organ class.</w:t>
      </w:r>
    </w:p>
    <w:p w14:paraId="41ADE46A" w14:textId="77777777" w:rsidR="00035DE7" w:rsidRPr="00E26D1A" w:rsidRDefault="00035DE7" w:rsidP="00035DE7">
      <w:pPr>
        <w:tabs>
          <w:tab w:val="left" w:pos="197"/>
        </w:tabs>
        <w:ind w:left="197" w:hanging="197"/>
        <w:rPr>
          <w:color w:val="000000"/>
          <w:szCs w:val="22"/>
        </w:rPr>
      </w:pPr>
      <w:r w:rsidRPr="00E26D1A">
        <w:rPr>
          <w:iCs/>
          <w:szCs w:val="22"/>
          <w:vertAlign w:val="superscript"/>
        </w:rPr>
        <w:t>a</w:t>
      </w:r>
      <w:r w:rsidRPr="00E26D1A">
        <w:rPr>
          <w:iCs/>
          <w:color w:val="000000"/>
          <w:szCs w:val="22"/>
        </w:rPr>
        <w:tab/>
        <w:t>Mood effects (including affective disorder, affect lability, aggression, agitation, anxiety, depressed mood, depression, euphoric mood, irritability, mania, mood altered, mood swings, personality change, stress, suicidal ideation)</w:t>
      </w:r>
      <w:r w:rsidRPr="00E26D1A">
        <w:rPr>
          <w:color w:val="000000"/>
          <w:szCs w:val="22"/>
        </w:rPr>
        <w:t>.</w:t>
      </w:r>
    </w:p>
    <w:p w14:paraId="47207BF7" w14:textId="77777777" w:rsidR="00035DE7" w:rsidRPr="00E26D1A" w:rsidRDefault="00035DE7" w:rsidP="00035DE7">
      <w:pPr>
        <w:tabs>
          <w:tab w:val="left" w:pos="197"/>
        </w:tabs>
        <w:ind w:left="197" w:hanging="197"/>
        <w:rPr>
          <w:color w:val="000000"/>
          <w:szCs w:val="22"/>
        </w:rPr>
      </w:pPr>
      <w:r w:rsidRPr="00E26D1A">
        <w:rPr>
          <w:szCs w:val="22"/>
          <w:vertAlign w:val="superscript"/>
        </w:rPr>
        <w:t>b</w:t>
      </w:r>
      <w:r w:rsidRPr="00E26D1A">
        <w:rPr>
          <w:color w:val="000000"/>
          <w:szCs w:val="22"/>
        </w:rPr>
        <w:tab/>
      </w:r>
      <w:r w:rsidRPr="00E26D1A">
        <w:rPr>
          <w:iCs/>
          <w:color w:val="000000"/>
          <w:szCs w:val="22"/>
        </w:rPr>
        <w:t xml:space="preserve">Peripheral neuropathy (including burning sensation, carpal tunnel syndrome, dysesthesia, formication, gait disturbance, hypoesthesia, muscular weakness, neuralgia, neuropathy peripheral, neurotoxicity, </w:t>
      </w:r>
      <w:proofErr w:type="spellStart"/>
      <w:r w:rsidRPr="00E26D1A">
        <w:rPr>
          <w:iCs/>
          <w:color w:val="000000"/>
          <w:szCs w:val="22"/>
        </w:rPr>
        <w:t>paresthesia</w:t>
      </w:r>
      <w:proofErr w:type="spellEnd"/>
      <w:r w:rsidRPr="00E26D1A">
        <w:rPr>
          <w:iCs/>
          <w:color w:val="000000"/>
          <w:szCs w:val="22"/>
        </w:rPr>
        <w:t>, peripheral sensory neuropathy, sensory disturbance).</w:t>
      </w:r>
    </w:p>
    <w:p w14:paraId="44409B2E" w14:textId="77777777" w:rsidR="00035DE7" w:rsidRPr="00E26D1A" w:rsidRDefault="00035DE7" w:rsidP="00035DE7">
      <w:pPr>
        <w:tabs>
          <w:tab w:val="left" w:pos="197"/>
        </w:tabs>
        <w:ind w:left="197" w:hanging="197"/>
        <w:rPr>
          <w:iCs/>
          <w:color w:val="000000"/>
          <w:szCs w:val="22"/>
        </w:rPr>
      </w:pPr>
      <w:r w:rsidRPr="00E26D1A">
        <w:rPr>
          <w:iCs/>
          <w:szCs w:val="22"/>
          <w:vertAlign w:val="superscript"/>
        </w:rPr>
        <w:t>c</w:t>
      </w:r>
      <w:r w:rsidRPr="00E26D1A">
        <w:rPr>
          <w:iCs/>
          <w:color w:val="000000"/>
          <w:szCs w:val="22"/>
        </w:rPr>
        <w:tab/>
        <w:t xml:space="preserve">Cognitive effects (including events from SOC Nervous system disorders: amnesia, cognitive disorder, dementia, disturbance in attention, memory impairment, mental impairment; and also including events from SOC Psychiatric disorders: attention deficit/hyperactivity disorder, </w:t>
      </w:r>
      <w:proofErr w:type="spellStart"/>
      <w:r w:rsidRPr="00E26D1A">
        <w:rPr>
          <w:iCs/>
          <w:color w:val="000000"/>
          <w:szCs w:val="22"/>
        </w:rPr>
        <w:t>confusional</w:t>
      </w:r>
      <w:proofErr w:type="spellEnd"/>
      <w:r w:rsidRPr="00E26D1A">
        <w:rPr>
          <w:iCs/>
          <w:color w:val="000000"/>
          <w:szCs w:val="22"/>
        </w:rPr>
        <w:t xml:space="preserve"> state, delirium, disorientation, reading disorder). </w:t>
      </w:r>
    </w:p>
    <w:p w14:paraId="7D8E157D" w14:textId="77777777" w:rsidR="00035DE7" w:rsidRPr="00E26D1A" w:rsidRDefault="00035DE7" w:rsidP="00035DE7">
      <w:pPr>
        <w:tabs>
          <w:tab w:val="left" w:pos="197"/>
        </w:tabs>
        <w:ind w:left="197" w:hanging="197"/>
        <w:rPr>
          <w:iCs/>
          <w:color w:val="000000"/>
          <w:szCs w:val="22"/>
        </w:rPr>
      </w:pPr>
      <w:r w:rsidRPr="00E26D1A">
        <w:rPr>
          <w:iCs/>
          <w:color w:val="000000"/>
          <w:szCs w:val="22"/>
          <w:vertAlign w:val="superscript"/>
        </w:rPr>
        <w:t>d</w:t>
      </w:r>
      <w:r w:rsidRPr="00E26D1A">
        <w:rPr>
          <w:iCs/>
          <w:color w:val="000000"/>
          <w:szCs w:val="22"/>
        </w:rPr>
        <w:tab/>
        <w:t>Speech effects (including aphasia, dysarthria, slow speech, speech disorder)</w:t>
      </w:r>
    </w:p>
    <w:p w14:paraId="4EDB5E2F" w14:textId="77777777" w:rsidR="00035DE7" w:rsidRPr="00E26D1A" w:rsidRDefault="00035DE7" w:rsidP="00035DE7">
      <w:pPr>
        <w:tabs>
          <w:tab w:val="left" w:pos="197"/>
        </w:tabs>
        <w:ind w:left="197" w:hanging="197"/>
        <w:rPr>
          <w:iCs/>
          <w:color w:val="000000"/>
          <w:szCs w:val="22"/>
        </w:rPr>
      </w:pPr>
      <w:r w:rsidRPr="00E26D1A">
        <w:rPr>
          <w:iCs/>
          <w:szCs w:val="22"/>
          <w:vertAlign w:val="superscript"/>
        </w:rPr>
        <w:t>e</w:t>
      </w:r>
      <w:r w:rsidRPr="00E26D1A">
        <w:rPr>
          <w:iCs/>
          <w:szCs w:val="22"/>
        </w:rPr>
        <w:tab/>
        <w:t>Sleep effects (including abnormal dreams, insomnia, nightmare, sleep disorder, sleep talking, somnambulism)</w:t>
      </w:r>
    </w:p>
    <w:p w14:paraId="50B921FE" w14:textId="77777777" w:rsidR="00035DE7" w:rsidRPr="00E26D1A" w:rsidRDefault="00035DE7" w:rsidP="00035DE7">
      <w:pPr>
        <w:tabs>
          <w:tab w:val="left" w:pos="197"/>
        </w:tabs>
        <w:ind w:left="197" w:hanging="197"/>
        <w:rPr>
          <w:iCs/>
          <w:color w:val="000000"/>
          <w:szCs w:val="22"/>
        </w:rPr>
      </w:pPr>
      <w:r w:rsidRPr="00E26D1A">
        <w:rPr>
          <w:iCs/>
          <w:szCs w:val="22"/>
          <w:vertAlign w:val="superscript"/>
        </w:rPr>
        <w:t>f</w:t>
      </w:r>
      <w:r w:rsidRPr="00E26D1A">
        <w:rPr>
          <w:iCs/>
          <w:color w:val="000000"/>
          <w:szCs w:val="22"/>
          <w:vertAlign w:val="superscript"/>
        </w:rPr>
        <w:tab/>
      </w:r>
      <w:r w:rsidRPr="00E26D1A">
        <w:rPr>
          <w:iCs/>
          <w:color w:val="000000"/>
          <w:szCs w:val="22"/>
        </w:rPr>
        <w:t>Vision disorder (including blindness, diplopia, photophobia, photopsia, vision blurred, visual acuity reduced, visual impairment, vitreous floaters).</w:t>
      </w:r>
    </w:p>
    <w:p w14:paraId="6959DCD8" w14:textId="77777777" w:rsidR="00035DE7" w:rsidRPr="00E26D1A" w:rsidRDefault="00035DE7" w:rsidP="00035DE7">
      <w:pPr>
        <w:tabs>
          <w:tab w:val="left" w:pos="197"/>
        </w:tabs>
        <w:ind w:left="202" w:hanging="197"/>
        <w:rPr>
          <w:iCs/>
          <w:color w:val="000000"/>
          <w:szCs w:val="22"/>
        </w:rPr>
      </w:pPr>
      <w:r w:rsidRPr="00E26D1A">
        <w:rPr>
          <w:iCs/>
          <w:szCs w:val="22"/>
          <w:vertAlign w:val="superscript"/>
        </w:rPr>
        <w:t>g</w:t>
      </w:r>
      <w:r w:rsidRPr="00E26D1A">
        <w:rPr>
          <w:iCs/>
          <w:color w:val="000000"/>
          <w:szCs w:val="22"/>
        </w:rPr>
        <w:tab/>
        <w:t>Myalgia (including musculoskeletal pain, myalgia).</w:t>
      </w:r>
    </w:p>
    <w:p w14:paraId="377A46ED" w14:textId="77777777" w:rsidR="00035DE7" w:rsidRPr="00E26D1A" w:rsidRDefault="00035DE7" w:rsidP="00035DE7">
      <w:pPr>
        <w:tabs>
          <w:tab w:val="left" w:pos="197"/>
        </w:tabs>
        <w:ind w:left="202" w:hanging="197"/>
        <w:rPr>
          <w:iCs/>
          <w:color w:val="000000"/>
          <w:szCs w:val="22"/>
        </w:rPr>
      </w:pPr>
      <w:r w:rsidRPr="00E26D1A">
        <w:rPr>
          <w:iCs/>
          <w:szCs w:val="22"/>
          <w:vertAlign w:val="superscript"/>
        </w:rPr>
        <w:t>h</w:t>
      </w:r>
      <w:r w:rsidRPr="00E26D1A">
        <w:rPr>
          <w:iCs/>
          <w:color w:val="000000"/>
          <w:szCs w:val="22"/>
        </w:rPr>
        <w:tab/>
      </w:r>
      <w:proofErr w:type="spellStart"/>
      <w:r w:rsidRPr="00E26D1A">
        <w:rPr>
          <w:iCs/>
          <w:color w:val="000000"/>
          <w:szCs w:val="22"/>
        </w:rPr>
        <w:t>Edema</w:t>
      </w:r>
      <w:proofErr w:type="spellEnd"/>
      <w:r w:rsidRPr="00E26D1A">
        <w:rPr>
          <w:iCs/>
          <w:color w:val="000000"/>
          <w:szCs w:val="22"/>
        </w:rPr>
        <w:t xml:space="preserve"> (including </w:t>
      </w:r>
      <w:proofErr w:type="spellStart"/>
      <w:r w:rsidRPr="00E26D1A">
        <w:rPr>
          <w:iCs/>
          <w:color w:val="000000"/>
          <w:szCs w:val="22"/>
        </w:rPr>
        <w:t>edema</w:t>
      </w:r>
      <w:proofErr w:type="spellEnd"/>
      <w:r w:rsidRPr="00E26D1A">
        <w:rPr>
          <w:iCs/>
          <w:color w:val="000000"/>
          <w:szCs w:val="22"/>
        </w:rPr>
        <w:t xml:space="preserve">, </w:t>
      </w:r>
      <w:proofErr w:type="spellStart"/>
      <w:r w:rsidRPr="00E26D1A">
        <w:rPr>
          <w:iCs/>
          <w:color w:val="000000"/>
          <w:szCs w:val="22"/>
        </w:rPr>
        <w:t>edema</w:t>
      </w:r>
      <w:proofErr w:type="spellEnd"/>
      <w:r w:rsidRPr="00E26D1A">
        <w:rPr>
          <w:iCs/>
          <w:color w:val="000000"/>
          <w:szCs w:val="22"/>
        </w:rPr>
        <w:t xml:space="preserve"> peripheral, eyelid </w:t>
      </w:r>
      <w:proofErr w:type="spellStart"/>
      <w:r w:rsidRPr="00E26D1A">
        <w:rPr>
          <w:iCs/>
          <w:color w:val="000000"/>
          <w:szCs w:val="22"/>
        </w:rPr>
        <w:t>edema</w:t>
      </w:r>
      <w:proofErr w:type="spellEnd"/>
      <w:r w:rsidRPr="00E26D1A">
        <w:rPr>
          <w:iCs/>
          <w:color w:val="000000"/>
          <w:szCs w:val="22"/>
        </w:rPr>
        <w:t xml:space="preserve">, face </w:t>
      </w:r>
      <w:proofErr w:type="spellStart"/>
      <w:r w:rsidRPr="00E26D1A">
        <w:rPr>
          <w:iCs/>
          <w:color w:val="000000"/>
          <w:szCs w:val="22"/>
        </w:rPr>
        <w:t>edema</w:t>
      </w:r>
      <w:proofErr w:type="spellEnd"/>
      <w:r w:rsidRPr="00E26D1A">
        <w:rPr>
          <w:iCs/>
          <w:color w:val="000000"/>
          <w:szCs w:val="22"/>
        </w:rPr>
        <w:t xml:space="preserve">, generalized </w:t>
      </w:r>
      <w:proofErr w:type="spellStart"/>
      <w:r w:rsidRPr="00E26D1A">
        <w:rPr>
          <w:iCs/>
          <w:color w:val="000000"/>
          <w:szCs w:val="22"/>
        </w:rPr>
        <w:t>edema</w:t>
      </w:r>
      <w:proofErr w:type="spellEnd"/>
      <w:r w:rsidRPr="00E26D1A">
        <w:rPr>
          <w:iCs/>
          <w:color w:val="000000"/>
          <w:szCs w:val="22"/>
        </w:rPr>
        <w:t xml:space="preserve">, localized </w:t>
      </w:r>
      <w:proofErr w:type="spellStart"/>
      <w:r w:rsidRPr="00E26D1A">
        <w:rPr>
          <w:iCs/>
          <w:color w:val="000000"/>
          <w:szCs w:val="22"/>
        </w:rPr>
        <w:t>edema</w:t>
      </w:r>
      <w:proofErr w:type="spellEnd"/>
      <w:r w:rsidRPr="00E26D1A">
        <w:rPr>
          <w:iCs/>
          <w:color w:val="000000"/>
          <w:szCs w:val="22"/>
        </w:rPr>
        <w:t xml:space="preserve">, periorbital </w:t>
      </w:r>
      <w:proofErr w:type="spellStart"/>
      <w:r w:rsidRPr="00E26D1A">
        <w:rPr>
          <w:iCs/>
          <w:color w:val="000000"/>
          <w:szCs w:val="22"/>
        </w:rPr>
        <w:t>edema</w:t>
      </w:r>
      <w:proofErr w:type="spellEnd"/>
      <w:r w:rsidRPr="00E26D1A">
        <w:rPr>
          <w:iCs/>
          <w:color w:val="000000"/>
          <w:szCs w:val="22"/>
        </w:rPr>
        <w:t>, peripheral swelling, swelling).</w:t>
      </w:r>
    </w:p>
    <w:p w14:paraId="68FFC09F" w14:textId="77777777" w:rsidR="00035DE7" w:rsidRPr="00E26D1A" w:rsidRDefault="00035DE7" w:rsidP="00035DE7">
      <w:pPr>
        <w:tabs>
          <w:tab w:val="left" w:pos="197"/>
        </w:tabs>
        <w:ind w:left="197" w:hanging="197"/>
        <w:rPr>
          <w:iCs/>
          <w:color w:val="000000"/>
          <w:szCs w:val="22"/>
        </w:rPr>
      </w:pPr>
      <w:proofErr w:type="spellStart"/>
      <w:r w:rsidRPr="00E26D1A">
        <w:rPr>
          <w:szCs w:val="22"/>
          <w:vertAlign w:val="superscript"/>
        </w:rPr>
        <w:t>i</w:t>
      </w:r>
      <w:proofErr w:type="spellEnd"/>
      <w:r w:rsidRPr="00E26D1A">
        <w:rPr>
          <w:iCs/>
          <w:color w:val="000000"/>
          <w:szCs w:val="22"/>
          <w:vertAlign w:val="superscript"/>
        </w:rPr>
        <w:tab/>
      </w:r>
      <w:r w:rsidRPr="00E26D1A">
        <w:rPr>
          <w:iCs/>
          <w:color w:val="000000"/>
          <w:szCs w:val="22"/>
        </w:rPr>
        <w:t>Fatigue (including asthenia, fatigue).</w:t>
      </w:r>
    </w:p>
    <w:p w14:paraId="368D7B63" w14:textId="77777777" w:rsidR="00035DE7" w:rsidRPr="00E26D1A" w:rsidRDefault="00035DE7" w:rsidP="00035DE7">
      <w:pPr>
        <w:tabs>
          <w:tab w:val="left" w:pos="197"/>
        </w:tabs>
        <w:ind w:left="202" w:hanging="197"/>
        <w:rPr>
          <w:iCs/>
          <w:color w:val="000000"/>
          <w:szCs w:val="22"/>
        </w:rPr>
      </w:pPr>
      <w:r w:rsidRPr="00E26D1A">
        <w:rPr>
          <w:iCs/>
          <w:szCs w:val="22"/>
          <w:vertAlign w:val="superscript"/>
        </w:rPr>
        <w:t>j</w:t>
      </w:r>
      <w:r w:rsidRPr="00E26D1A">
        <w:rPr>
          <w:iCs/>
          <w:szCs w:val="22"/>
          <w:vertAlign w:val="superscript"/>
        </w:rPr>
        <w:tab/>
      </w:r>
      <w:r w:rsidRPr="00E26D1A">
        <w:rPr>
          <w:iCs/>
          <w:color w:val="000000"/>
          <w:szCs w:val="22"/>
        </w:rPr>
        <w:t>Upper respiratory infection (including fungal upper respiratory infection, upper respiratory infection, viral upper respiratory infection).</w:t>
      </w:r>
    </w:p>
    <w:p w14:paraId="6CC366D2" w14:textId="77777777" w:rsidR="00035DE7" w:rsidRPr="00E26D1A" w:rsidRDefault="00035DE7" w:rsidP="00035DE7">
      <w:pPr>
        <w:tabs>
          <w:tab w:val="left" w:pos="197"/>
        </w:tabs>
        <w:ind w:left="202" w:hanging="197"/>
        <w:rPr>
          <w:iCs/>
          <w:color w:val="000000"/>
          <w:szCs w:val="22"/>
          <w:lang w:val="pt-BR"/>
        </w:rPr>
      </w:pPr>
      <w:r w:rsidRPr="00E26D1A">
        <w:rPr>
          <w:iCs/>
          <w:szCs w:val="22"/>
          <w:vertAlign w:val="superscript"/>
        </w:rPr>
        <w:t>k</w:t>
      </w:r>
      <w:r w:rsidRPr="00E26D1A">
        <w:rPr>
          <w:iCs/>
          <w:color w:val="000000"/>
          <w:szCs w:val="22"/>
          <w:lang w:val="pt-BR"/>
        </w:rPr>
        <w:tab/>
        <w:t>Rash (including dermatitis acneiform, maculopapular rash, pruritic rash, rash).</w:t>
      </w:r>
    </w:p>
    <w:p w14:paraId="1F4C68AC" w14:textId="77777777" w:rsidR="00035DE7" w:rsidRPr="00E26D1A" w:rsidRDefault="00035DE7" w:rsidP="00035DE7">
      <w:pPr>
        <w:rPr>
          <w:szCs w:val="22"/>
          <w:lang w:val="pt-BR"/>
        </w:rPr>
      </w:pPr>
    </w:p>
    <w:p w14:paraId="515854FE" w14:textId="77777777" w:rsidR="00035DE7" w:rsidRPr="00E26D1A" w:rsidRDefault="00035DE7" w:rsidP="00035DE7">
      <w:pPr>
        <w:ind w:right="-801"/>
        <w:rPr>
          <w:szCs w:val="22"/>
          <w:lang w:val="pt-BR"/>
        </w:rPr>
      </w:pPr>
    </w:p>
    <w:p w14:paraId="44C16B31" w14:textId="77777777" w:rsidR="00035DE7" w:rsidRPr="00E26D1A" w:rsidRDefault="00035DE7" w:rsidP="00035DE7">
      <w:pPr>
        <w:rPr>
          <w:szCs w:val="22"/>
          <w:lang w:val="pt-BR"/>
        </w:rPr>
      </w:pPr>
    </w:p>
    <w:p w14:paraId="4B3A0540" w14:textId="77777777" w:rsidR="00035DE7" w:rsidRPr="00E26D1A" w:rsidRDefault="00035DE7" w:rsidP="00035DE7">
      <w:pPr>
        <w:rPr>
          <w:szCs w:val="22"/>
          <w:lang w:val="pt-BR"/>
        </w:rPr>
      </w:pPr>
    </w:p>
    <w:p w14:paraId="0BE848E9" w14:textId="77777777" w:rsidR="00A31226" w:rsidRPr="00E26D1A" w:rsidRDefault="00A31226" w:rsidP="00035DE7">
      <w:pPr>
        <w:rPr>
          <w:szCs w:val="22"/>
          <w:lang w:val="pt-BR"/>
        </w:rPr>
      </w:pPr>
      <w:r w:rsidRPr="00E26D1A">
        <w:rPr>
          <w:szCs w:val="22"/>
          <w:lang w:val="pt-BR"/>
        </w:rPr>
        <w:t>Additional clinically significant adverse reactions occurring at an incidence between 1% and 10% were hallucinations (7%).</w:t>
      </w:r>
    </w:p>
    <w:tbl>
      <w:tblPr>
        <w:tblW w:w="10800"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20"/>
        <w:gridCol w:w="3590"/>
        <w:gridCol w:w="3590"/>
      </w:tblGrid>
      <w:tr w:rsidR="00A31226" w:rsidRPr="00E26D1A" w14:paraId="1D2C0FFC" w14:textId="77777777" w:rsidTr="00305FB9">
        <w:trPr>
          <w:cantSplit/>
        </w:trPr>
        <w:tc>
          <w:tcPr>
            <w:tcW w:w="10800" w:type="dxa"/>
            <w:gridSpan w:val="3"/>
            <w:tcBorders>
              <w:top w:val="nil"/>
              <w:left w:val="nil"/>
              <w:bottom w:val="single" w:sz="4" w:space="0" w:color="auto"/>
              <w:right w:val="nil"/>
            </w:tcBorders>
            <w:tcMar>
              <w:left w:w="58" w:type="dxa"/>
              <w:right w:w="58" w:type="dxa"/>
            </w:tcMar>
            <w:vAlign w:val="center"/>
          </w:tcPr>
          <w:p w14:paraId="6941D242" w14:textId="77777777" w:rsidR="00A31226" w:rsidRPr="00E26D1A" w:rsidRDefault="00A31226" w:rsidP="00305FB9">
            <w:pPr>
              <w:keepNext/>
              <w:ind w:left="1112" w:hanging="1080"/>
              <w:rPr>
                <w:b/>
                <w:bCs/>
                <w:szCs w:val="22"/>
              </w:rPr>
            </w:pPr>
            <w:r w:rsidRPr="00E26D1A">
              <w:rPr>
                <w:b/>
                <w:szCs w:val="22"/>
              </w:rPr>
              <w:lastRenderedPageBreak/>
              <w:t>Table 3</w:t>
            </w:r>
            <w:r w:rsidRPr="00E26D1A">
              <w:rPr>
                <w:b/>
                <w:szCs w:val="22"/>
              </w:rPr>
              <w:tab/>
              <w:t xml:space="preserve">Worsening Laboratory Values Occurring in ≥20% of Patients in Study B7461001* </w:t>
            </w:r>
          </w:p>
        </w:tc>
      </w:tr>
      <w:tr w:rsidR="00A31226" w:rsidRPr="00E26D1A" w14:paraId="72E5D0C8" w14:textId="77777777" w:rsidTr="00305FB9">
        <w:trPr>
          <w:cantSplit/>
        </w:trPr>
        <w:tc>
          <w:tcPr>
            <w:tcW w:w="3620" w:type="dxa"/>
            <w:vMerge w:val="restart"/>
            <w:tcBorders>
              <w:top w:val="single" w:sz="4" w:space="0" w:color="auto"/>
              <w:left w:val="single" w:sz="4" w:space="0" w:color="auto"/>
              <w:bottom w:val="single" w:sz="4" w:space="0" w:color="auto"/>
              <w:right w:val="single" w:sz="4" w:space="0" w:color="auto"/>
            </w:tcBorders>
            <w:tcMar>
              <w:left w:w="58" w:type="dxa"/>
              <w:right w:w="58" w:type="dxa"/>
            </w:tcMar>
            <w:vAlign w:val="center"/>
          </w:tcPr>
          <w:p w14:paraId="3E6E0080" w14:textId="77777777" w:rsidR="00A31226" w:rsidRPr="00E26D1A" w:rsidRDefault="00A31226" w:rsidP="00305FB9">
            <w:pPr>
              <w:pStyle w:val="NDATableHeading9Left"/>
              <w:keepNext/>
              <w:spacing w:before="0" w:after="0"/>
              <w:jc w:val="center"/>
              <w:rPr>
                <w:rFonts w:ascii="Times New Roman" w:hAnsi="Times New Roman" w:cs="Times New Roman"/>
                <w:b/>
                <w:sz w:val="22"/>
                <w:szCs w:val="22"/>
              </w:rPr>
            </w:pPr>
            <w:bookmarkStart w:id="30" w:name="_Toc128065015"/>
            <w:r w:rsidRPr="00E26D1A">
              <w:rPr>
                <w:rFonts w:ascii="Times New Roman" w:hAnsi="Times New Roman" w:cs="Times New Roman"/>
                <w:b/>
                <w:sz w:val="22"/>
                <w:szCs w:val="22"/>
              </w:rPr>
              <w:t>Laboratory Abnormality</w:t>
            </w:r>
          </w:p>
        </w:tc>
        <w:tc>
          <w:tcPr>
            <w:tcW w:w="7180" w:type="dxa"/>
            <w:gridSpan w:val="2"/>
            <w:tcBorders>
              <w:top w:val="single" w:sz="4" w:space="0" w:color="auto"/>
              <w:left w:val="single" w:sz="4" w:space="0" w:color="auto"/>
              <w:bottom w:val="single" w:sz="4" w:space="0" w:color="auto"/>
              <w:right w:val="single" w:sz="4" w:space="0" w:color="auto"/>
            </w:tcBorders>
            <w:tcMar>
              <w:left w:w="58" w:type="dxa"/>
              <w:right w:w="58" w:type="dxa"/>
            </w:tcMar>
            <w:vAlign w:val="center"/>
          </w:tcPr>
          <w:p w14:paraId="1D16130E" w14:textId="77777777" w:rsidR="00A31226" w:rsidRPr="00E26D1A" w:rsidRDefault="00A31226" w:rsidP="00305FB9">
            <w:pPr>
              <w:keepNext/>
              <w:tabs>
                <w:tab w:val="decimal" w:pos="482"/>
              </w:tabs>
              <w:jc w:val="center"/>
              <w:rPr>
                <w:b/>
                <w:bCs/>
                <w:szCs w:val="22"/>
              </w:rPr>
            </w:pPr>
            <w:r w:rsidRPr="00E26D1A">
              <w:rPr>
                <w:b/>
                <w:bCs/>
                <w:szCs w:val="22"/>
              </w:rPr>
              <w:t>LORBRENA</w:t>
            </w:r>
          </w:p>
        </w:tc>
      </w:tr>
      <w:tr w:rsidR="00A31226" w:rsidRPr="00E26D1A" w14:paraId="14DF9DC1" w14:textId="77777777" w:rsidTr="00305FB9">
        <w:trPr>
          <w:cantSplit/>
        </w:trPr>
        <w:tc>
          <w:tcPr>
            <w:tcW w:w="3620" w:type="dxa"/>
            <w:vMerge/>
            <w:tcBorders>
              <w:top w:val="single" w:sz="4" w:space="0" w:color="auto"/>
              <w:left w:val="single" w:sz="4" w:space="0" w:color="auto"/>
              <w:bottom w:val="single" w:sz="4" w:space="0" w:color="auto"/>
              <w:right w:val="single" w:sz="4" w:space="0" w:color="auto"/>
            </w:tcBorders>
            <w:tcMar>
              <w:left w:w="58" w:type="dxa"/>
              <w:right w:w="58" w:type="dxa"/>
            </w:tcMar>
            <w:vAlign w:val="center"/>
          </w:tcPr>
          <w:p w14:paraId="75877A8B" w14:textId="77777777" w:rsidR="00A31226" w:rsidRPr="00E26D1A" w:rsidRDefault="00A31226" w:rsidP="00305FB9">
            <w:pPr>
              <w:pStyle w:val="NDATableHeading9Left"/>
              <w:keepNext/>
              <w:spacing w:before="0" w:after="0"/>
              <w:jc w:val="center"/>
              <w:rPr>
                <w:rFonts w:ascii="Times New Roman" w:hAnsi="Times New Roman" w:cs="Times New Roman"/>
                <w:sz w:val="22"/>
                <w:szCs w:val="22"/>
              </w:rPr>
            </w:pPr>
          </w:p>
        </w:tc>
        <w:tc>
          <w:tcPr>
            <w:tcW w:w="3590" w:type="dxa"/>
            <w:tcBorders>
              <w:top w:val="single" w:sz="4" w:space="0" w:color="auto"/>
              <w:left w:val="single" w:sz="4" w:space="0" w:color="auto"/>
              <w:bottom w:val="single" w:sz="4" w:space="0" w:color="auto"/>
              <w:right w:val="single" w:sz="4" w:space="0" w:color="auto"/>
            </w:tcBorders>
            <w:tcMar>
              <w:left w:w="58" w:type="dxa"/>
              <w:right w:w="58" w:type="dxa"/>
            </w:tcMar>
            <w:vAlign w:val="center"/>
          </w:tcPr>
          <w:p w14:paraId="69752A4B" w14:textId="77777777" w:rsidR="00A31226" w:rsidRPr="00E26D1A" w:rsidRDefault="00A31226" w:rsidP="00305FB9">
            <w:pPr>
              <w:keepNext/>
              <w:tabs>
                <w:tab w:val="decimal" w:pos="482"/>
              </w:tabs>
              <w:jc w:val="center"/>
              <w:rPr>
                <w:b/>
                <w:bCs/>
                <w:szCs w:val="22"/>
              </w:rPr>
            </w:pPr>
            <w:r w:rsidRPr="00E26D1A">
              <w:rPr>
                <w:b/>
                <w:bCs/>
                <w:szCs w:val="22"/>
              </w:rPr>
              <w:t>All Grades</w:t>
            </w:r>
          </w:p>
          <w:p w14:paraId="4EE46C91" w14:textId="77777777" w:rsidR="00A31226" w:rsidRPr="00E26D1A" w:rsidRDefault="00A31226" w:rsidP="00305FB9">
            <w:pPr>
              <w:keepNext/>
              <w:tabs>
                <w:tab w:val="decimal" w:pos="-34"/>
              </w:tabs>
              <w:jc w:val="center"/>
              <w:rPr>
                <w:b/>
                <w:bCs/>
                <w:szCs w:val="22"/>
              </w:rPr>
            </w:pPr>
            <w:r w:rsidRPr="00E26D1A">
              <w:rPr>
                <w:b/>
                <w:bCs/>
                <w:szCs w:val="22"/>
              </w:rPr>
              <w:t>(%)</w:t>
            </w:r>
          </w:p>
        </w:tc>
        <w:tc>
          <w:tcPr>
            <w:tcW w:w="3590" w:type="dxa"/>
            <w:tcBorders>
              <w:top w:val="single" w:sz="4" w:space="0" w:color="auto"/>
              <w:left w:val="single" w:sz="4" w:space="0" w:color="auto"/>
              <w:bottom w:val="single" w:sz="4" w:space="0" w:color="auto"/>
              <w:right w:val="single" w:sz="4" w:space="0" w:color="auto"/>
            </w:tcBorders>
            <w:tcMar>
              <w:left w:w="58" w:type="dxa"/>
              <w:right w:w="58" w:type="dxa"/>
            </w:tcMar>
            <w:vAlign w:val="center"/>
          </w:tcPr>
          <w:p w14:paraId="2C25D10A" w14:textId="77777777" w:rsidR="00A31226" w:rsidRPr="00E26D1A" w:rsidRDefault="00A31226" w:rsidP="00305FB9">
            <w:pPr>
              <w:keepNext/>
              <w:jc w:val="center"/>
              <w:rPr>
                <w:b/>
                <w:bCs/>
                <w:szCs w:val="22"/>
              </w:rPr>
            </w:pPr>
            <w:r w:rsidRPr="00E26D1A">
              <w:rPr>
                <w:b/>
                <w:bCs/>
                <w:szCs w:val="22"/>
              </w:rPr>
              <w:t>Grade 3 or 4</w:t>
            </w:r>
          </w:p>
          <w:p w14:paraId="41D148B8" w14:textId="77777777" w:rsidR="00A31226" w:rsidRPr="00E26D1A" w:rsidRDefault="00A31226" w:rsidP="00305FB9">
            <w:pPr>
              <w:keepNext/>
              <w:jc w:val="center"/>
              <w:rPr>
                <w:b/>
                <w:bCs/>
                <w:szCs w:val="22"/>
              </w:rPr>
            </w:pPr>
            <w:r w:rsidRPr="00E26D1A">
              <w:rPr>
                <w:b/>
                <w:bCs/>
                <w:szCs w:val="22"/>
              </w:rPr>
              <w:t>(%)</w:t>
            </w:r>
          </w:p>
        </w:tc>
      </w:tr>
      <w:tr w:rsidR="00A31226" w:rsidRPr="00E26D1A" w14:paraId="1B6B031A" w14:textId="77777777" w:rsidTr="00305FB9">
        <w:trPr>
          <w:cantSplit/>
        </w:trPr>
        <w:tc>
          <w:tcPr>
            <w:tcW w:w="3620" w:type="dxa"/>
            <w:tcBorders>
              <w:top w:val="single" w:sz="4" w:space="0" w:color="auto"/>
              <w:left w:val="single" w:sz="4" w:space="0" w:color="auto"/>
              <w:bottom w:val="single" w:sz="4" w:space="0" w:color="auto"/>
              <w:right w:val="single" w:sz="4" w:space="0" w:color="auto"/>
            </w:tcBorders>
            <w:tcMar>
              <w:left w:w="58" w:type="dxa"/>
              <w:right w:w="58" w:type="dxa"/>
            </w:tcMar>
          </w:tcPr>
          <w:p w14:paraId="61B39F99" w14:textId="77777777" w:rsidR="00A31226" w:rsidRPr="00E26D1A" w:rsidRDefault="00A31226" w:rsidP="00305FB9">
            <w:pPr>
              <w:keepNext/>
              <w:rPr>
                <w:szCs w:val="22"/>
              </w:rPr>
            </w:pPr>
            <w:r w:rsidRPr="00E26D1A">
              <w:rPr>
                <w:szCs w:val="22"/>
              </w:rPr>
              <w:t>Chemistry</w:t>
            </w:r>
          </w:p>
          <w:p w14:paraId="42FE8A0C" w14:textId="77777777" w:rsidR="00A31226" w:rsidRPr="00E26D1A" w:rsidRDefault="00A31226" w:rsidP="00305FB9">
            <w:pPr>
              <w:keepNext/>
              <w:ind w:left="360"/>
              <w:rPr>
                <w:szCs w:val="22"/>
              </w:rPr>
            </w:pPr>
            <w:proofErr w:type="spellStart"/>
            <w:r w:rsidRPr="00E26D1A">
              <w:rPr>
                <w:szCs w:val="22"/>
              </w:rPr>
              <w:t>Hypercholesterolemia</w:t>
            </w:r>
            <w:r w:rsidRPr="00E26D1A">
              <w:rPr>
                <w:szCs w:val="22"/>
                <w:vertAlign w:val="superscript"/>
              </w:rPr>
              <w:t>a</w:t>
            </w:r>
            <w:proofErr w:type="spellEnd"/>
            <w:r w:rsidRPr="00E26D1A">
              <w:rPr>
                <w:szCs w:val="22"/>
              </w:rPr>
              <w:t xml:space="preserve"> </w:t>
            </w:r>
          </w:p>
          <w:p w14:paraId="3A02C38E" w14:textId="77777777" w:rsidR="00A31226" w:rsidRPr="00E26D1A" w:rsidRDefault="00A31226" w:rsidP="00305FB9">
            <w:pPr>
              <w:keepNext/>
              <w:ind w:left="360"/>
              <w:rPr>
                <w:szCs w:val="22"/>
                <w:vertAlign w:val="superscript"/>
              </w:rPr>
            </w:pPr>
            <w:proofErr w:type="spellStart"/>
            <w:r w:rsidRPr="00E26D1A">
              <w:rPr>
                <w:szCs w:val="22"/>
              </w:rPr>
              <w:t>Hypertriglyceridemia</w:t>
            </w:r>
            <w:r w:rsidRPr="00E26D1A">
              <w:rPr>
                <w:szCs w:val="22"/>
                <w:vertAlign w:val="superscript"/>
              </w:rPr>
              <w:t>a</w:t>
            </w:r>
            <w:proofErr w:type="spellEnd"/>
          </w:p>
          <w:p w14:paraId="1714E638" w14:textId="77777777" w:rsidR="00A31226" w:rsidRPr="00E26D1A" w:rsidRDefault="00A31226" w:rsidP="00305FB9">
            <w:pPr>
              <w:keepNext/>
              <w:ind w:left="360"/>
              <w:rPr>
                <w:szCs w:val="22"/>
                <w:vertAlign w:val="superscript"/>
              </w:rPr>
            </w:pPr>
            <w:proofErr w:type="spellStart"/>
            <w:r w:rsidRPr="00E26D1A">
              <w:rPr>
                <w:szCs w:val="22"/>
              </w:rPr>
              <w:t>Hyperglycemia</w:t>
            </w:r>
            <w:r w:rsidRPr="00E26D1A">
              <w:rPr>
                <w:szCs w:val="22"/>
                <w:vertAlign w:val="superscript"/>
              </w:rPr>
              <w:t>b</w:t>
            </w:r>
            <w:proofErr w:type="spellEnd"/>
          </w:p>
          <w:p w14:paraId="17D0BEB3" w14:textId="77777777" w:rsidR="00A31226" w:rsidRPr="00E26D1A" w:rsidRDefault="00A31226" w:rsidP="00305FB9">
            <w:pPr>
              <w:keepNext/>
              <w:ind w:left="360"/>
              <w:rPr>
                <w:szCs w:val="22"/>
              </w:rPr>
            </w:pPr>
            <w:r w:rsidRPr="00E26D1A">
              <w:rPr>
                <w:szCs w:val="22"/>
              </w:rPr>
              <w:t xml:space="preserve">Increased </w:t>
            </w:r>
            <w:proofErr w:type="spellStart"/>
            <w:r w:rsidRPr="00E26D1A">
              <w:rPr>
                <w:szCs w:val="22"/>
              </w:rPr>
              <w:t>AST</w:t>
            </w:r>
            <w:r w:rsidRPr="00E26D1A">
              <w:rPr>
                <w:szCs w:val="22"/>
                <w:vertAlign w:val="superscript"/>
              </w:rPr>
              <w:t>a</w:t>
            </w:r>
            <w:proofErr w:type="spellEnd"/>
          </w:p>
          <w:p w14:paraId="3E309006" w14:textId="77777777" w:rsidR="00A31226" w:rsidRPr="00E26D1A" w:rsidRDefault="00A31226" w:rsidP="00305FB9">
            <w:pPr>
              <w:keepNext/>
              <w:ind w:left="360"/>
              <w:rPr>
                <w:szCs w:val="22"/>
              </w:rPr>
            </w:pPr>
            <w:proofErr w:type="spellStart"/>
            <w:r w:rsidRPr="00E26D1A">
              <w:rPr>
                <w:szCs w:val="22"/>
              </w:rPr>
              <w:t>Hypoalbuminemia</w:t>
            </w:r>
            <w:r w:rsidRPr="00E26D1A">
              <w:rPr>
                <w:szCs w:val="22"/>
                <w:vertAlign w:val="superscript"/>
              </w:rPr>
              <w:t>c</w:t>
            </w:r>
            <w:proofErr w:type="spellEnd"/>
          </w:p>
          <w:p w14:paraId="68121C74" w14:textId="77777777" w:rsidR="00A31226" w:rsidRPr="00E26D1A" w:rsidRDefault="00A31226" w:rsidP="00305FB9">
            <w:pPr>
              <w:keepNext/>
              <w:ind w:left="360"/>
              <w:rPr>
                <w:szCs w:val="22"/>
              </w:rPr>
            </w:pPr>
            <w:r w:rsidRPr="00E26D1A">
              <w:rPr>
                <w:szCs w:val="22"/>
              </w:rPr>
              <w:t xml:space="preserve">Increased </w:t>
            </w:r>
            <w:proofErr w:type="spellStart"/>
            <w:r w:rsidRPr="00E26D1A">
              <w:rPr>
                <w:szCs w:val="22"/>
              </w:rPr>
              <w:t>ALT</w:t>
            </w:r>
            <w:r w:rsidRPr="00E26D1A">
              <w:rPr>
                <w:szCs w:val="22"/>
                <w:vertAlign w:val="superscript"/>
              </w:rPr>
              <w:t>a</w:t>
            </w:r>
            <w:proofErr w:type="spellEnd"/>
          </w:p>
          <w:p w14:paraId="19DA8C06" w14:textId="77777777" w:rsidR="00A31226" w:rsidRPr="00E26D1A" w:rsidRDefault="00A31226" w:rsidP="00305FB9">
            <w:pPr>
              <w:keepNext/>
              <w:ind w:left="360"/>
              <w:rPr>
                <w:szCs w:val="22"/>
                <w:vertAlign w:val="superscript"/>
              </w:rPr>
            </w:pPr>
            <w:r w:rsidRPr="00E26D1A">
              <w:rPr>
                <w:szCs w:val="22"/>
              </w:rPr>
              <w:t xml:space="preserve">Increased </w:t>
            </w:r>
            <w:proofErr w:type="spellStart"/>
            <w:r w:rsidRPr="00E26D1A">
              <w:rPr>
                <w:szCs w:val="22"/>
              </w:rPr>
              <w:t>lipase</w:t>
            </w:r>
            <w:r w:rsidRPr="00E26D1A">
              <w:rPr>
                <w:szCs w:val="22"/>
                <w:vertAlign w:val="superscript"/>
              </w:rPr>
              <w:t>d</w:t>
            </w:r>
            <w:proofErr w:type="spellEnd"/>
          </w:p>
          <w:p w14:paraId="703A7BA6" w14:textId="77777777" w:rsidR="00A31226" w:rsidRPr="00E26D1A" w:rsidRDefault="00A31226" w:rsidP="00305FB9">
            <w:pPr>
              <w:keepNext/>
              <w:ind w:left="360"/>
              <w:rPr>
                <w:szCs w:val="22"/>
              </w:rPr>
            </w:pPr>
            <w:r w:rsidRPr="00E26D1A">
              <w:rPr>
                <w:szCs w:val="22"/>
              </w:rPr>
              <w:t xml:space="preserve">Increased alkaline </w:t>
            </w:r>
            <w:proofErr w:type="spellStart"/>
            <w:r w:rsidRPr="00E26D1A">
              <w:rPr>
                <w:szCs w:val="22"/>
              </w:rPr>
              <w:t>phosphatase</w:t>
            </w:r>
            <w:r w:rsidRPr="00E26D1A">
              <w:rPr>
                <w:szCs w:val="22"/>
                <w:vertAlign w:val="superscript"/>
              </w:rPr>
              <w:t>a</w:t>
            </w:r>
            <w:proofErr w:type="spellEnd"/>
          </w:p>
          <w:p w14:paraId="0EA6755C" w14:textId="77777777" w:rsidR="00A31226" w:rsidRPr="00E26D1A" w:rsidRDefault="00A31226" w:rsidP="00305FB9">
            <w:pPr>
              <w:keepNext/>
              <w:ind w:left="360"/>
              <w:rPr>
                <w:szCs w:val="22"/>
                <w:vertAlign w:val="superscript"/>
              </w:rPr>
            </w:pPr>
            <w:r w:rsidRPr="00E26D1A">
              <w:rPr>
                <w:szCs w:val="22"/>
              </w:rPr>
              <w:t xml:space="preserve">Increased </w:t>
            </w:r>
            <w:proofErr w:type="spellStart"/>
            <w:r w:rsidRPr="00E26D1A">
              <w:rPr>
                <w:szCs w:val="22"/>
              </w:rPr>
              <w:t>amylase</w:t>
            </w:r>
            <w:r w:rsidRPr="00E26D1A">
              <w:rPr>
                <w:szCs w:val="22"/>
                <w:vertAlign w:val="superscript"/>
              </w:rPr>
              <w:t>e</w:t>
            </w:r>
            <w:proofErr w:type="spellEnd"/>
          </w:p>
          <w:p w14:paraId="22F10D2F" w14:textId="77777777" w:rsidR="00A31226" w:rsidRPr="00E26D1A" w:rsidRDefault="00A31226" w:rsidP="00305FB9">
            <w:pPr>
              <w:keepNext/>
              <w:ind w:left="360"/>
              <w:rPr>
                <w:szCs w:val="22"/>
                <w:vertAlign w:val="superscript"/>
              </w:rPr>
            </w:pPr>
            <w:proofErr w:type="spellStart"/>
            <w:r w:rsidRPr="00E26D1A">
              <w:rPr>
                <w:szCs w:val="22"/>
              </w:rPr>
              <w:t>Hypophosphatemia</w:t>
            </w:r>
            <w:r w:rsidRPr="00E26D1A">
              <w:rPr>
                <w:szCs w:val="22"/>
                <w:vertAlign w:val="superscript"/>
              </w:rPr>
              <w:t>a</w:t>
            </w:r>
            <w:proofErr w:type="spellEnd"/>
          </w:p>
          <w:p w14:paraId="149397D9" w14:textId="77777777" w:rsidR="00A31226" w:rsidRPr="00E26D1A" w:rsidRDefault="00A31226" w:rsidP="00305FB9">
            <w:pPr>
              <w:keepNext/>
              <w:ind w:left="360"/>
              <w:rPr>
                <w:szCs w:val="22"/>
              </w:rPr>
            </w:pPr>
            <w:proofErr w:type="spellStart"/>
            <w:r w:rsidRPr="00E26D1A">
              <w:rPr>
                <w:szCs w:val="22"/>
              </w:rPr>
              <w:t>Hyperkalemia</w:t>
            </w:r>
            <w:r w:rsidRPr="00E26D1A">
              <w:rPr>
                <w:szCs w:val="22"/>
                <w:vertAlign w:val="superscript"/>
              </w:rPr>
              <w:t>b</w:t>
            </w:r>
            <w:proofErr w:type="spellEnd"/>
          </w:p>
          <w:p w14:paraId="7D351627" w14:textId="77777777" w:rsidR="00A31226" w:rsidRPr="00E26D1A" w:rsidRDefault="00A31226" w:rsidP="00305FB9">
            <w:pPr>
              <w:keepNext/>
              <w:ind w:left="360"/>
              <w:rPr>
                <w:szCs w:val="22"/>
              </w:rPr>
            </w:pPr>
            <w:proofErr w:type="spellStart"/>
            <w:r w:rsidRPr="00E26D1A">
              <w:rPr>
                <w:szCs w:val="22"/>
              </w:rPr>
              <w:t>Hypomagnesemia</w:t>
            </w:r>
            <w:r w:rsidRPr="00E26D1A">
              <w:rPr>
                <w:szCs w:val="22"/>
                <w:vertAlign w:val="superscript"/>
              </w:rPr>
              <w:t>a</w:t>
            </w:r>
            <w:proofErr w:type="spellEnd"/>
          </w:p>
        </w:tc>
        <w:tc>
          <w:tcPr>
            <w:tcW w:w="3590" w:type="dxa"/>
            <w:tcBorders>
              <w:top w:val="single" w:sz="4" w:space="0" w:color="auto"/>
              <w:left w:val="single" w:sz="4" w:space="0" w:color="auto"/>
              <w:bottom w:val="single" w:sz="4" w:space="0" w:color="auto"/>
              <w:right w:val="single" w:sz="4" w:space="0" w:color="auto"/>
            </w:tcBorders>
            <w:tcMar>
              <w:left w:w="0" w:type="dxa"/>
              <w:right w:w="0" w:type="dxa"/>
            </w:tcMar>
          </w:tcPr>
          <w:p w14:paraId="789FCA74" w14:textId="77777777" w:rsidR="00A31226" w:rsidRPr="00E26D1A" w:rsidRDefault="00A31226" w:rsidP="00305FB9">
            <w:pPr>
              <w:keepNext/>
              <w:jc w:val="center"/>
              <w:rPr>
                <w:szCs w:val="22"/>
              </w:rPr>
            </w:pPr>
          </w:p>
          <w:p w14:paraId="2526C0C0" w14:textId="77777777" w:rsidR="00A31226" w:rsidRPr="00E26D1A" w:rsidRDefault="00A31226" w:rsidP="00305FB9">
            <w:pPr>
              <w:keepNext/>
              <w:jc w:val="center"/>
              <w:rPr>
                <w:szCs w:val="22"/>
              </w:rPr>
            </w:pPr>
            <w:r w:rsidRPr="00E26D1A">
              <w:rPr>
                <w:szCs w:val="22"/>
              </w:rPr>
              <w:t>96</w:t>
            </w:r>
          </w:p>
          <w:p w14:paraId="5ABD3BEC" w14:textId="77777777" w:rsidR="00A31226" w:rsidRPr="00E26D1A" w:rsidRDefault="00A31226" w:rsidP="00305FB9">
            <w:pPr>
              <w:keepNext/>
              <w:jc w:val="center"/>
              <w:rPr>
                <w:szCs w:val="22"/>
              </w:rPr>
            </w:pPr>
            <w:r w:rsidRPr="00E26D1A">
              <w:rPr>
                <w:szCs w:val="22"/>
              </w:rPr>
              <w:t>90</w:t>
            </w:r>
          </w:p>
          <w:p w14:paraId="28B0B317" w14:textId="77777777" w:rsidR="00A31226" w:rsidRPr="00E26D1A" w:rsidRDefault="00A31226" w:rsidP="00305FB9">
            <w:pPr>
              <w:keepNext/>
              <w:jc w:val="center"/>
              <w:rPr>
                <w:szCs w:val="22"/>
              </w:rPr>
            </w:pPr>
            <w:r w:rsidRPr="00E26D1A">
              <w:rPr>
                <w:szCs w:val="22"/>
              </w:rPr>
              <w:t>52</w:t>
            </w:r>
          </w:p>
          <w:p w14:paraId="1DD3317B" w14:textId="77777777" w:rsidR="00A31226" w:rsidRPr="00E26D1A" w:rsidRDefault="00A31226" w:rsidP="00305FB9">
            <w:pPr>
              <w:keepNext/>
              <w:jc w:val="center"/>
              <w:rPr>
                <w:szCs w:val="22"/>
              </w:rPr>
            </w:pPr>
            <w:r w:rsidRPr="00E26D1A">
              <w:rPr>
                <w:szCs w:val="22"/>
              </w:rPr>
              <w:t>37</w:t>
            </w:r>
          </w:p>
          <w:p w14:paraId="4A1DF108" w14:textId="77777777" w:rsidR="00A31226" w:rsidRPr="00E26D1A" w:rsidRDefault="00A31226" w:rsidP="00305FB9">
            <w:pPr>
              <w:keepNext/>
              <w:jc w:val="center"/>
              <w:rPr>
                <w:szCs w:val="22"/>
              </w:rPr>
            </w:pPr>
            <w:r w:rsidRPr="00E26D1A">
              <w:rPr>
                <w:szCs w:val="22"/>
              </w:rPr>
              <w:t>33</w:t>
            </w:r>
          </w:p>
          <w:p w14:paraId="79B4A654" w14:textId="77777777" w:rsidR="00A31226" w:rsidRPr="00E26D1A" w:rsidRDefault="00A31226" w:rsidP="00305FB9">
            <w:pPr>
              <w:keepNext/>
              <w:jc w:val="center"/>
              <w:rPr>
                <w:szCs w:val="22"/>
              </w:rPr>
            </w:pPr>
            <w:r w:rsidRPr="00E26D1A">
              <w:rPr>
                <w:szCs w:val="22"/>
              </w:rPr>
              <w:t>28</w:t>
            </w:r>
          </w:p>
          <w:p w14:paraId="225DF055" w14:textId="77777777" w:rsidR="00A31226" w:rsidRPr="00E26D1A" w:rsidRDefault="00A31226" w:rsidP="00305FB9">
            <w:pPr>
              <w:keepNext/>
              <w:jc w:val="center"/>
              <w:rPr>
                <w:szCs w:val="22"/>
              </w:rPr>
            </w:pPr>
            <w:r w:rsidRPr="00E26D1A">
              <w:rPr>
                <w:szCs w:val="22"/>
              </w:rPr>
              <w:t>24</w:t>
            </w:r>
          </w:p>
          <w:p w14:paraId="08D9C4A0" w14:textId="77777777" w:rsidR="00A31226" w:rsidRPr="00E26D1A" w:rsidRDefault="00A31226" w:rsidP="00305FB9">
            <w:pPr>
              <w:keepNext/>
              <w:jc w:val="center"/>
              <w:rPr>
                <w:szCs w:val="22"/>
              </w:rPr>
            </w:pPr>
            <w:r w:rsidRPr="00E26D1A">
              <w:rPr>
                <w:szCs w:val="22"/>
              </w:rPr>
              <w:t>24</w:t>
            </w:r>
          </w:p>
          <w:p w14:paraId="2558D623" w14:textId="77777777" w:rsidR="00A31226" w:rsidRPr="00E26D1A" w:rsidRDefault="00A31226" w:rsidP="00305FB9">
            <w:pPr>
              <w:keepNext/>
              <w:jc w:val="center"/>
              <w:rPr>
                <w:szCs w:val="22"/>
              </w:rPr>
            </w:pPr>
            <w:r w:rsidRPr="00E26D1A">
              <w:rPr>
                <w:szCs w:val="22"/>
              </w:rPr>
              <w:t>22</w:t>
            </w:r>
          </w:p>
          <w:p w14:paraId="5C1BD667" w14:textId="77777777" w:rsidR="00A31226" w:rsidRPr="00E26D1A" w:rsidRDefault="00A31226" w:rsidP="00305FB9">
            <w:pPr>
              <w:keepNext/>
              <w:jc w:val="center"/>
              <w:rPr>
                <w:szCs w:val="22"/>
              </w:rPr>
            </w:pPr>
            <w:r w:rsidRPr="00E26D1A">
              <w:rPr>
                <w:szCs w:val="22"/>
              </w:rPr>
              <w:t>21</w:t>
            </w:r>
          </w:p>
          <w:p w14:paraId="32FD1784" w14:textId="77777777" w:rsidR="00A31226" w:rsidRPr="00E26D1A" w:rsidRDefault="00A31226" w:rsidP="00305FB9">
            <w:pPr>
              <w:keepNext/>
              <w:jc w:val="center"/>
              <w:rPr>
                <w:szCs w:val="22"/>
              </w:rPr>
            </w:pPr>
            <w:r w:rsidRPr="00E26D1A">
              <w:rPr>
                <w:szCs w:val="22"/>
              </w:rPr>
              <w:t>21</w:t>
            </w:r>
          </w:p>
          <w:p w14:paraId="327C0496" w14:textId="77777777" w:rsidR="00A31226" w:rsidRPr="00E26D1A" w:rsidRDefault="00A31226" w:rsidP="00305FB9">
            <w:pPr>
              <w:keepNext/>
              <w:jc w:val="center"/>
              <w:rPr>
                <w:szCs w:val="22"/>
              </w:rPr>
            </w:pPr>
            <w:r w:rsidRPr="00E26D1A">
              <w:rPr>
                <w:szCs w:val="22"/>
              </w:rPr>
              <w:t>21</w:t>
            </w:r>
          </w:p>
        </w:tc>
        <w:tc>
          <w:tcPr>
            <w:tcW w:w="3590" w:type="dxa"/>
            <w:tcBorders>
              <w:top w:val="single" w:sz="4" w:space="0" w:color="auto"/>
              <w:left w:val="single" w:sz="4" w:space="0" w:color="auto"/>
              <w:bottom w:val="single" w:sz="4" w:space="0" w:color="auto"/>
              <w:right w:val="single" w:sz="4" w:space="0" w:color="auto"/>
            </w:tcBorders>
            <w:tcMar>
              <w:left w:w="0" w:type="dxa"/>
              <w:right w:w="0" w:type="dxa"/>
            </w:tcMar>
          </w:tcPr>
          <w:p w14:paraId="5AC8BBF7" w14:textId="77777777" w:rsidR="00A31226" w:rsidRPr="00E26D1A" w:rsidRDefault="00A31226" w:rsidP="00305FB9">
            <w:pPr>
              <w:keepNext/>
              <w:jc w:val="center"/>
              <w:rPr>
                <w:szCs w:val="22"/>
              </w:rPr>
            </w:pPr>
          </w:p>
          <w:p w14:paraId="61DFEBE3" w14:textId="77777777" w:rsidR="00A31226" w:rsidRPr="00E26D1A" w:rsidRDefault="00A31226" w:rsidP="00305FB9">
            <w:pPr>
              <w:keepNext/>
              <w:jc w:val="center"/>
              <w:rPr>
                <w:szCs w:val="22"/>
              </w:rPr>
            </w:pPr>
            <w:r w:rsidRPr="00E26D1A">
              <w:rPr>
                <w:szCs w:val="22"/>
              </w:rPr>
              <w:t>18</w:t>
            </w:r>
          </w:p>
          <w:p w14:paraId="666958A7" w14:textId="77777777" w:rsidR="00A31226" w:rsidRPr="00E26D1A" w:rsidRDefault="00A31226" w:rsidP="00305FB9">
            <w:pPr>
              <w:keepNext/>
              <w:jc w:val="center"/>
              <w:rPr>
                <w:szCs w:val="22"/>
              </w:rPr>
            </w:pPr>
            <w:r w:rsidRPr="00E26D1A">
              <w:rPr>
                <w:szCs w:val="22"/>
              </w:rPr>
              <w:t>18</w:t>
            </w:r>
          </w:p>
          <w:p w14:paraId="727ADBCD" w14:textId="77777777" w:rsidR="00A31226" w:rsidRPr="00E26D1A" w:rsidRDefault="00A31226" w:rsidP="00305FB9">
            <w:pPr>
              <w:keepNext/>
              <w:jc w:val="center"/>
              <w:rPr>
                <w:szCs w:val="22"/>
              </w:rPr>
            </w:pPr>
            <w:r w:rsidRPr="00E26D1A">
              <w:rPr>
                <w:szCs w:val="22"/>
              </w:rPr>
              <w:t>5</w:t>
            </w:r>
          </w:p>
          <w:p w14:paraId="6E4F3F35" w14:textId="77777777" w:rsidR="00A31226" w:rsidRPr="00E26D1A" w:rsidRDefault="00A31226" w:rsidP="00305FB9">
            <w:pPr>
              <w:keepNext/>
              <w:jc w:val="center"/>
              <w:rPr>
                <w:szCs w:val="22"/>
              </w:rPr>
            </w:pPr>
            <w:r w:rsidRPr="00E26D1A">
              <w:rPr>
                <w:szCs w:val="22"/>
              </w:rPr>
              <w:t>2.1</w:t>
            </w:r>
          </w:p>
          <w:p w14:paraId="7138B848" w14:textId="77777777" w:rsidR="00A31226" w:rsidRPr="00E26D1A" w:rsidRDefault="00A31226" w:rsidP="00305FB9">
            <w:pPr>
              <w:keepNext/>
              <w:jc w:val="center"/>
              <w:rPr>
                <w:szCs w:val="22"/>
              </w:rPr>
            </w:pPr>
            <w:r w:rsidRPr="00E26D1A">
              <w:rPr>
                <w:szCs w:val="22"/>
              </w:rPr>
              <w:t>1.0</w:t>
            </w:r>
          </w:p>
          <w:p w14:paraId="28028EE1" w14:textId="77777777" w:rsidR="00A31226" w:rsidRPr="00E26D1A" w:rsidRDefault="00A31226" w:rsidP="00305FB9">
            <w:pPr>
              <w:keepNext/>
              <w:jc w:val="center"/>
              <w:rPr>
                <w:szCs w:val="22"/>
              </w:rPr>
            </w:pPr>
            <w:r w:rsidRPr="00E26D1A">
              <w:rPr>
                <w:szCs w:val="22"/>
              </w:rPr>
              <w:t>2.1</w:t>
            </w:r>
          </w:p>
          <w:p w14:paraId="053016CC" w14:textId="77777777" w:rsidR="00A31226" w:rsidRPr="00E26D1A" w:rsidRDefault="00A31226" w:rsidP="00305FB9">
            <w:pPr>
              <w:keepNext/>
              <w:jc w:val="center"/>
              <w:rPr>
                <w:szCs w:val="22"/>
              </w:rPr>
            </w:pPr>
            <w:r w:rsidRPr="00E26D1A">
              <w:rPr>
                <w:szCs w:val="22"/>
              </w:rPr>
              <w:t>10</w:t>
            </w:r>
          </w:p>
          <w:p w14:paraId="20E74769" w14:textId="77777777" w:rsidR="00A31226" w:rsidRPr="00E26D1A" w:rsidRDefault="00A31226" w:rsidP="00305FB9">
            <w:pPr>
              <w:keepNext/>
              <w:jc w:val="center"/>
              <w:rPr>
                <w:szCs w:val="22"/>
              </w:rPr>
            </w:pPr>
            <w:r w:rsidRPr="00E26D1A">
              <w:rPr>
                <w:szCs w:val="22"/>
              </w:rPr>
              <w:t>1.0</w:t>
            </w:r>
          </w:p>
          <w:p w14:paraId="63AB3C91" w14:textId="77777777" w:rsidR="00A31226" w:rsidRPr="00E26D1A" w:rsidRDefault="00A31226" w:rsidP="00305FB9">
            <w:pPr>
              <w:keepNext/>
              <w:jc w:val="center"/>
              <w:rPr>
                <w:szCs w:val="22"/>
              </w:rPr>
            </w:pPr>
            <w:r w:rsidRPr="00E26D1A">
              <w:rPr>
                <w:szCs w:val="22"/>
              </w:rPr>
              <w:t>3.9</w:t>
            </w:r>
          </w:p>
          <w:p w14:paraId="3B3F7412" w14:textId="77777777" w:rsidR="00A31226" w:rsidRPr="00E26D1A" w:rsidRDefault="00A31226" w:rsidP="00305FB9">
            <w:pPr>
              <w:keepNext/>
              <w:jc w:val="center"/>
              <w:rPr>
                <w:szCs w:val="22"/>
              </w:rPr>
            </w:pPr>
            <w:r w:rsidRPr="00E26D1A">
              <w:rPr>
                <w:szCs w:val="22"/>
              </w:rPr>
              <w:t>4.8</w:t>
            </w:r>
          </w:p>
          <w:p w14:paraId="0C54B7E0" w14:textId="77777777" w:rsidR="00A31226" w:rsidRPr="00E26D1A" w:rsidRDefault="00A31226" w:rsidP="00305FB9">
            <w:pPr>
              <w:keepNext/>
              <w:jc w:val="center"/>
              <w:rPr>
                <w:szCs w:val="22"/>
              </w:rPr>
            </w:pPr>
            <w:r w:rsidRPr="00E26D1A">
              <w:rPr>
                <w:szCs w:val="22"/>
              </w:rPr>
              <w:t>1.0</w:t>
            </w:r>
          </w:p>
          <w:p w14:paraId="291EBDFB" w14:textId="77777777" w:rsidR="00A31226" w:rsidRPr="00E26D1A" w:rsidRDefault="00A31226" w:rsidP="00305FB9">
            <w:pPr>
              <w:keepNext/>
              <w:jc w:val="center"/>
              <w:rPr>
                <w:szCs w:val="22"/>
              </w:rPr>
            </w:pPr>
            <w:r w:rsidRPr="00E26D1A">
              <w:rPr>
                <w:szCs w:val="22"/>
              </w:rPr>
              <w:t>0</w:t>
            </w:r>
          </w:p>
        </w:tc>
      </w:tr>
      <w:tr w:rsidR="00A31226" w:rsidRPr="00E26D1A" w14:paraId="366297F0" w14:textId="77777777" w:rsidTr="00305FB9">
        <w:trPr>
          <w:cantSplit/>
        </w:trPr>
        <w:tc>
          <w:tcPr>
            <w:tcW w:w="3620" w:type="dxa"/>
            <w:tcBorders>
              <w:top w:val="single" w:sz="4" w:space="0" w:color="auto"/>
              <w:left w:val="single" w:sz="4" w:space="0" w:color="auto"/>
              <w:bottom w:val="single" w:sz="4" w:space="0" w:color="auto"/>
              <w:right w:val="single" w:sz="4" w:space="0" w:color="auto"/>
            </w:tcBorders>
            <w:tcMar>
              <w:left w:w="58" w:type="dxa"/>
              <w:right w:w="58" w:type="dxa"/>
            </w:tcMar>
          </w:tcPr>
          <w:p w14:paraId="7362C9C5" w14:textId="77777777" w:rsidR="00A31226" w:rsidRPr="00E26D1A" w:rsidRDefault="00A31226" w:rsidP="00305FB9">
            <w:pPr>
              <w:rPr>
                <w:szCs w:val="22"/>
              </w:rPr>
            </w:pPr>
            <w:proofErr w:type="spellStart"/>
            <w:r w:rsidRPr="00E26D1A">
              <w:rPr>
                <w:szCs w:val="22"/>
              </w:rPr>
              <w:t>Hematology</w:t>
            </w:r>
            <w:proofErr w:type="spellEnd"/>
            <w:r w:rsidRPr="00E26D1A">
              <w:rPr>
                <w:szCs w:val="22"/>
              </w:rPr>
              <w:t xml:space="preserve"> </w:t>
            </w:r>
          </w:p>
          <w:p w14:paraId="2FE375CA" w14:textId="77777777" w:rsidR="00A31226" w:rsidRPr="00E26D1A" w:rsidRDefault="00A31226" w:rsidP="00305FB9">
            <w:pPr>
              <w:ind w:firstLine="392"/>
              <w:rPr>
                <w:szCs w:val="22"/>
                <w:vertAlign w:val="superscript"/>
              </w:rPr>
            </w:pPr>
            <w:proofErr w:type="spellStart"/>
            <w:r w:rsidRPr="00E26D1A">
              <w:rPr>
                <w:szCs w:val="22"/>
              </w:rPr>
              <w:t>Anemia</w:t>
            </w:r>
            <w:r w:rsidRPr="00E26D1A">
              <w:rPr>
                <w:szCs w:val="22"/>
                <w:vertAlign w:val="superscript"/>
              </w:rPr>
              <w:t>b</w:t>
            </w:r>
            <w:proofErr w:type="spellEnd"/>
          </w:p>
          <w:p w14:paraId="442A9D86" w14:textId="77777777" w:rsidR="00A31226" w:rsidRPr="00E26D1A" w:rsidRDefault="00A31226" w:rsidP="00305FB9">
            <w:pPr>
              <w:ind w:firstLine="392"/>
              <w:rPr>
                <w:szCs w:val="22"/>
              </w:rPr>
            </w:pPr>
            <w:proofErr w:type="spellStart"/>
            <w:r w:rsidRPr="00E26D1A">
              <w:rPr>
                <w:szCs w:val="22"/>
              </w:rPr>
              <w:t>Thrombocytopenia</w:t>
            </w:r>
            <w:r w:rsidRPr="00E26D1A">
              <w:rPr>
                <w:szCs w:val="22"/>
                <w:vertAlign w:val="superscript"/>
              </w:rPr>
              <w:t>b</w:t>
            </w:r>
            <w:proofErr w:type="spellEnd"/>
          </w:p>
          <w:p w14:paraId="31EA0109" w14:textId="77777777" w:rsidR="00A31226" w:rsidRPr="00E26D1A" w:rsidRDefault="00A31226" w:rsidP="00305FB9">
            <w:pPr>
              <w:ind w:firstLine="392"/>
              <w:rPr>
                <w:szCs w:val="22"/>
              </w:rPr>
            </w:pPr>
            <w:proofErr w:type="spellStart"/>
            <w:r w:rsidRPr="00E26D1A">
              <w:rPr>
                <w:szCs w:val="22"/>
              </w:rPr>
              <w:t>Lymphopenia</w:t>
            </w:r>
            <w:r w:rsidRPr="00E26D1A">
              <w:rPr>
                <w:szCs w:val="22"/>
                <w:vertAlign w:val="superscript"/>
              </w:rPr>
              <w:t>a</w:t>
            </w:r>
            <w:proofErr w:type="spellEnd"/>
          </w:p>
        </w:tc>
        <w:tc>
          <w:tcPr>
            <w:tcW w:w="3590" w:type="dxa"/>
            <w:tcBorders>
              <w:top w:val="single" w:sz="4" w:space="0" w:color="auto"/>
              <w:left w:val="single" w:sz="4" w:space="0" w:color="auto"/>
              <w:bottom w:val="single" w:sz="4" w:space="0" w:color="auto"/>
              <w:right w:val="single" w:sz="4" w:space="0" w:color="auto"/>
            </w:tcBorders>
            <w:tcMar>
              <w:left w:w="0" w:type="dxa"/>
              <w:right w:w="0" w:type="dxa"/>
            </w:tcMar>
          </w:tcPr>
          <w:p w14:paraId="79368A90" w14:textId="77777777" w:rsidR="00A31226" w:rsidRPr="00E26D1A" w:rsidRDefault="00A31226" w:rsidP="00305FB9">
            <w:pPr>
              <w:tabs>
                <w:tab w:val="center" w:pos="882"/>
                <w:tab w:val="right" w:pos="1764"/>
              </w:tabs>
              <w:jc w:val="center"/>
              <w:rPr>
                <w:szCs w:val="22"/>
              </w:rPr>
            </w:pPr>
          </w:p>
          <w:p w14:paraId="3C6E9D6A" w14:textId="77777777" w:rsidR="00A31226" w:rsidRPr="00E26D1A" w:rsidRDefault="00A31226" w:rsidP="00305FB9">
            <w:pPr>
              <w:tabs>
                <w:tab w:val="center" w:pos="882"/>
                <w:tab w:val="right" w:pos="1764"/>
              </w:tabs>
              <w:jc w:val="center"/>
              <w:rPr>
                <w:szCs w:val="22"/>
              </w:rPr>
            </w:pPr>
            <w:r w:rsidRPr="00E26D1A">
              <w:rPr>
                <w:szCs w:val="22"/>
              </w:rPr>
              <w:t>52</w:t>
            </w:r>
          </w:p>
          <w:p w14:paraId="7A99C2F2" w14:textId="77777777" w:rsidR="00A31226" w:rsidRPr="00E26D1A" w:rsidRDefault="00A31226" w:rsidP="00305FB9">
            <w:pPr>
              <w:tabs>
                <w:tab w:val="center" w:pos="882"/>
                <w:tab w:val="right" w:pos="1764"/>
              </w:tabs>
              <w:jc w:val="center"/>
              <w:rPr>
                <w:szCs w:val="22"/>
              </w:rPr>
            </w:pPr>
            <w:r w:rsidRPr="00E26D1A">
              <w:rPr>
                <w:szCs w:val="22"/>
              </w:rPr>
              <w:t>23</w:t>
            </w:r>
          </w:p>
          <w:p w14:paraId="77D8BD24" w14:textId="77777777" w:rsidR="00A31226" w:rsidRPr="00E26D1A" w:rsidRDefault="00A31226" w:rsidP="00305FB9">
            <w:pPr>
              <w:tabs>
                <w:tab w:val="center" w:pos="882"/>
                <w:tab w:val="right" w:pos="1764"/>
              </w:tabs>
              <w:jc w:val="center"/>
              <w:rPr>
                <w:szCs w:val="22"/>
              </w:rPr>
            </w:pPr>
            <w:r w:rsidRPr="00E26D1A">
              <w:rPr>
                <w:szCs w:val="22"/>
              </w:rPr>
              <w:t>22</w:t>
            </w:r>
          </w:p>
        </w:tc>
        <w:tc>
          <w:tcPr>
            <w:tcW w:w="3590" w:type="dxa"/>
            <w:tcBorders>
              <w:top w:val="single" w:sz="4" w:space="0" w:color="auto"/>
              <w:left w:val="single" w:sz="4" w:space="0" w:color="auto"/>
              <w:bottom w:val="single" w:sz="4" w:space="0" w:color="auto"/>
              <w:right w:val="single" w:sz="4" w:space="0" w:color="auto"/>
            </w:tcBorders>
            <w:tcMar>
              <w:left w:w="0" w:type="dxa"/>
              <w:right w:w="0" w:type="dxa"/>
            </w:tcMar>
          </w:tcPr>
          <w:p w14:paraId="50DCF867" w14:textId="77777777" w:rsidR="00A31226" w:rsidRPr="00E26D1A" w:rsidRDefault="00A31226" w:rsidP="00305FB9">
            <w:pPr>
              <w:jc w:val="center"/>
              <w:rPr>
                <w:szCs w:val="22"/>
              </w:rPr>
            </w:pPr>
          </w:p>
          <w:p w14:paraId="483257AA" w14:textId="77777777" w:rsidR="00A31226" w:rsidRPr="00E26D1A" w:rsidRDefault="00A31226" w:rsidP="00305FB9">
            <w:pPr>
              <w:jc w:val="center"/>
              <w:rPr>
                <w:szCs w:val="22"/>
              </w:rPr>
            </w:pPr>
            <w:r w:rsidRPr="00E26D1A">
              <w:rPr>
                <w:szCs w:val="22"/>
              </w:rPr>
              <w:t>4.8</w:t>
            </w:r>
          </w:p>
          <w:p w14:paraId="4E5A0334" w14:textId="77777777" w:rsidR="00A31226" w:rsidRPr="00E26D1A" w:rsidRDefault="00A31226" w:rsidP="00305FB9">
            <w:pPr>
              <w:jc w:val="center"/>
              <w:rPr>
                <w:szCs w:val="22"/>
              </w:rPr>
            </w:pPr>
            <w:r w:rsidRPr="00E26D1A">
              <w:rPr>
                <w:szCs w:val="22"/>
              </w:rPr>
              <w:t>0.3</w:t>
            </w:r>
          </w:p>
          <w:p w14:paraId="6E39B1B0" w14:textId="77777777" w:rsidR="00A31226" w:rsidRPr="00E26D1A" w:rsidRDefault="00A31226" w:rsidP="00305FB9">
            <w:pPr>
              <w:jc w:val="center"/>
              <w:rPr>
                <w:szCs w:val="22"/>
              </w:rPr>
            </w:pPr>
            <w:r w:rsidRPr="00E26D1A">
              <w:rPr>
                <w:szCs w:val="22"/>
              </w:rPr>
              <w:t>3.4</w:t>
            </w:r>
          </w:p>
        </w:tc>
      </w:tr>
      <w:tr w:rsidR="00A31226" w:rsidRPr="00E26D1A" w14:paraId="78210539" w14:textId="77777777" w:rsidTr="00305FB9">
        <w:trPr>
          <w:cantSplit/>
        </w:trPr>
        <w:tc>
          <w:tcPr>
            <w:tcW w:w="10800" w:type="dxa"/>
            <w:gridSpan w:val="3"/>
            <w:tcBorders>
              <w:top w:val="single" w:sz="4" w:space="0" w:color="auto"/>
              <w:left w:val="nil"/>
              <w:bottom w:val="nil"/>
              <w:right w:val="nil"/>
            </w:tcBorders>
            <w:tcMar>
              <w:left w:w="58" w:type="dxa"/>
              <w:right w:w="58" w:type="dxa"/>
            </w:tcMar>
          </w:tcPr>
          <w:p w14:paraId="7F6B9458" w14:textId="77777777" w:rsidR="00A31226" w:rsidRPr="00E26D1A" w:rsidRDefault="00A31226" w:rsidP="00305FB9">
            <w:pPr>
              <w:tabs>
                <w:tab w:val="left" w:pos="228"/>
              </w:tabs>
              <w:rPr>
                <w:szCs w:val="22"/>
              </w:rPr>
            </w:pPr>
            <w:r w:rsidRPr="00E26D1A">
              <w:rPr>
                <w:szCs w:val="22"/>
              </w:rPr>
              <w:t>*</w:t>
            </w:r>
            <w:r w:rsidRPr="00E26D1A">
              <w:rPr>
                <w:szCs w:val="22"/>
              </w:rPr>
              <w:tab/>
              <w:t>Grades using NCI CTCAE version 4.0.</w:t>
            </w:r>
          </w:p>
          <w:p w14:paraId="5D270315" w14:textId="77777777" w:rsidR="00A31226" w:rsidRPr="00E26D1A" w:rsidRDefault="00A31226" w:rsidP="00305FB9">
            <w:pPr>
              <w:rPr>
                <w:szCs w:val="22"/>
              </w:rPr>
            </w:pPr>
            <w:r w:rsidRPr="00E26D1A">
              <w:rPr>
                <w:szCs w:val="22"/>
              </w:rPr>
              <w:t>Abbreviations: ALT=alanine aminotransferase; AST=aspartate aminotransferase; NCI CTCAE=</w:t>
            </w:r>
            <w:r w:rsidRPr="00E26D1A">
              <w:rPr>
                <w:color w:val="000000"/>
                <w:kern w:val="32"/>
                <w:szCs w:val="22"/>
              </w:rPr>
              <w:t>National Cancer Institute Common Terminology Criteria for Adverse Events.</w:t>
            </w:r>
          </w:p>
          <w:p w14:paraId="3CAE1412" w14:textId="77777777" w:rsidR="00A31226" w:rsidRPr="00E26D1A" w:rsidRDefault="00A31226" w:rsidP="00305FB9">
            <w:pPr>
              <w:tabs>
                <w:tab w:val="left" w:pos="202"/>
              </w:tabs>
              <w:rPr>
                <w:szCs w:val="22"/>
              </w:rPr>
            </w:pPr>
            <w:r w:rsidRPr="00E26D1A">
              <w:rPr>
                <w:szCs w:val="22"/>
              </w:rPr>
              <w:t>N=number of patients who had at least one on</w:t>
            </w:r>
            <w:r w:rsidRPr="00E26D1A">
              <w:rPr>
                <w:szCs w:val="22"/>
              </w:rPr>
              <w:noBreakHyphen/>
              <w:t xml:space="preserve">study assessment for the parameter of interest. </w:t>
            </w:r>
          </w:p>
          <w:p w14:paraId="7D44CF67" w14:textId="77777777" w:rsidR="00A31226" w:rsidRPr="00E26D1A" w:rsidRDefault="00A31226" w:rsidP="00305FB9">
            <w:pPr>
              <w:tabs>
                <w:tab w:val="left" w:pos="202"/>
              </w:tabs>
              <w:rPr>
                <w:szCs w:val="22"/>
              </w:rPr>
            </w:pPr>
            <w:r w:rsidRPr="00E26D1A">
              <w:rPr>
                <w:szCs w:val="22"/>
                <w:vertAlign w:val="superscript"/>
              </w:rPr>
              <w:t>a</w:t>
            </w:r>
            <w:r w:rsidRPr="00E26D1A">
              <w:rPr>
                <w:szCs w:val="22"/>
                <w:vertAlign w:val="superscript"/>
              </w:rPr>
              <w:tab/>
            </w:r>
            <w:r w:rsidRPr="00E26D1A">
              <w:rPr>
                <w:szCs w:val="22"/>
              </w:rPr>
              <w:t>N=292.</w:t>
            </w:r>
          </w:p>
          <w:p w14:paraId="53D58C97" w14:textId="77777777" w:rsidR="00A31226" w:rsidRPr="00E26D1A" w:rsidRDefault="00A31226" w:rsidP="00305FB9">
            <w:pPr>
              <w:tabs>
                <w:tab w:val="left" w:pos="202"/>
              </w:tabs>
              <w:rPr>
                <w:szCs w:val="22"/>
              </w:rPr>
            </w:pPr>
            <w:r w:rsidRPr="00E26D1A">
              <w:rPr>
                <w:szCs w:val="22"/>
                <w:vertAlign w:val="superscript"/>
              </w:rPr>
              <w:t>b</w:t>
            </w:r>
            <w:r w:rsidRPr="00E26D1A">
              <w:rPr>
                <w:iCs/>
                <w:color w:val="000000"/>
                <w:szCs w:val="22"/>
              </w:rPr>
              <w:tab/>
            </w:r>
            <w:r w:rsidRPr="00E26D1A">
              <w:rPr>
                <w:szCs w:val="22"/>
              </w:rPr>
              <w:t>N=293.</w:t>
            </w:r>
          </w:p>
          <w:p w14:paraId="427F6588" w14:textId="77777777" w:rsidR="00A31226" w:rsidRPr="00E26D1A" w:rsidRDefault="00A31226" w:rsidP="00305FB9">
            <w:pPr>
              <w:tabs>
                <w:tab w:val="left" w:pos="202"/>
              </w:tabs>
              <w:rPr>
                <w:szCs w:val="22"/>
              </w:rPr>
            </w:pPr>
            <w:r w:rsidRPr="00E26D1A">
              <w:rPr>
                <w:szCs w:val="22"/>
                <w:vertAlign w:val="superscript"/>
              </w:rPr>
              <w:t>c</w:t>
            </w:r>
            <w:r w:rsidRPr="00E26D1A">
              <w:rPr>
                <w:iCs/>
                <w:color w:val="000000"/>
                <w:szCs w:val="22"/>
              </w:rPr>
              <w:tab/>
            </w:r>
            <w:r w:rsidRPr="00E26D1A">
              <w:rPr>
                <w:szCs w:val="22"/>
              </w:rPr>
              <w:t>N=291.</w:t>
            </w:r>
          </w:p>
          <w:p w14:paraId="2C66E2BB" w14:textId="77777777" w:rsidR="00A31226" w:rsidRPr="00E26D1A" w:rsidRDefault="00A31226" w:rsidP="00305FB9">
            <w:pPr>
              <w:tabs>
                <w:tab w:val="left" w:pos="212"/>
              </w:tabs>
              <w:rPr>
                <w:szCs w:val="22"/>
              </w:rPr>
            </w:pPr>
            <w:r w:rsidRPr="00E26D1A">
              <w:rPr>
                <w:szCs w:val="22"/>
                <w:vertAlign w:val="superscript"/>
              </w:rPr>
              <w:t>d</w:t>
            </w:r>
            <w:r w:rsidRPr="00E26D1A">
              <w:rPr>
                <w:iCs/>
                <w:color w:val="000000"/>
                <w:szCs w:val="22"/>
              </w:rPr>
              <w:tab/>
            </w:r>
            <w:r w:rsidRPr="00E26D1A">
              <w:rPr>
                <w:szCs w:val="22"/>
              </w:rPr>
              <w:t>N=290.</w:t>
            </w:r>
          </w:p>
          <w:p w14:paraId="0214EEFD" w14:textId="77777777" w:rsidR="00A31226" w:rsidRPr="00E26D1A" w:rsidRDefault="00A31226" w:rsidP="00305FB9">
            <w:pPr>
              <w:tabs>
                <w:tab w:val="left" w:pos="212"/>
              </w:tabs>
              <w:rPr>
                <w:szCs w:val="22"/>
              </w:rPr>
            </w:pPr>
            <w:r w:rsidRPr="00E26D1A">
              <w:rPr>
                <w:szCs w:val="22"/>
                <w:vertAlign w:val="superscript"/>
              </w:rPr>
              <w:t>e</w:t>
            </w:r>
            <w:r w:rsidRPr="00E26D1A">
              <w:rPr>
                <w:iCs/>
                <w:color w:val="000000"/>
                <w:szCs w:val="22"/>
              </w:rPr>
              <w:tab/>
            </w:r>
            <w:r w:rsidRPr="00E26D1A">
              <w:rPr>
                <w:szCs w:val="22"/>
              </w:rPr>
              <w:t>N=284.</w:t>
            </w:r>
          </w:p>
        </w:tc>
      </w:tr>
      <w:bookmarkEnd w:id="30"/>
    </w:tbl>
    <w:p w14:paraId="25D24715" w14:textId="77777777" w:rsidR="00A31226" w:rsidRPr="00E26D1A" w:rsidRDefault="00A31226">
      <w:pPr>
        <w:rPr>
          <w:szCs w:val="22"/>
        </w:rPr>
      </w:pPr>
    </w:p>
    <w:p w14:paraId="0EFDC646" w14:textId="77777777" w:rsidR="00A31226" w:rsidRPr="00E26D1A" w:rsidRDefault="00A31226">
      <w:pPr>
        <w:rPr>
          <w:szCs w:val="22"/>
        </w:rPr>
      </w:pPr>
    </w:p>
    <w:p w14:paraId="38AC3682" w14:textId="77777777" w:rsidR="002C2DFA" w:rsidRPr="00E26D1A" w:rsidRDefault="002C2DFA" w:rsidP="005F7033">
      <w:pPr>
        <w:tabs>
          <w:tab w:val="clear" w:pos="567"/>
          <w:tab w:val="left" w:pos="0"/>
        </w:tabs>
        <w:rPr>
          <w:szCs w:val="22"/>
        </w:rPr>
      </w:pPr>
    </w:p>
    <w:p w14:paraId="41B3F337" w14:textId="77777777" w:rsidR="00CF370B" w:rsidRPr="00E26D1A" w:rsidRDefault="00CF370B" w:rsidP="002C2DFA">
      <w:pPr>
        <w:pStyle w:val="NoSpacing"/>
        <w:rPr>
          <w:rFonts w:ascii="Times New Roman" w:hAnsi="Times New Roman"/>
          <w:b/>
          <w:u w:val="single"/>
        </w:rPr>
      </w:pPr>
      <w:r w:rsidRPr="00E26D1A">
        <w:rPr>
          <w:rFonts w:ascii="Times New Roman" w:hAnsi="Times New Roman"/>
          <w:b/>
          <w:u w:val="single"/>
        </w:rPr>
        <w:t>Reporting of adverse reactions</w:t>
      </w:r>
    </w:p>
    <w:p w14:paraId="2F866497" w14:textId="77777777" w:rsidR="00CF370B" w:rsidRPr="00E26D1A" w:rsidRDefault="00CF370B" w:rsidP="00CF370B">
      <w:pPr>
        <w:widowControl w:val="0"/>
        <w:tabs>
          <w:tab w:val="left" w:pos="0"/>
          <w:tab w:val="left" w:pos="240"/>
          <w:tab w:val="left" w:pos="360"/>
          <w:tab w:val="left" w:pos="600"/>
          <w:tab w:val="left" w:pos="840"/>
          <w:tab w:val="left" w:pos="1440"/>
          <w:tab w:val="left" w:pos="2880"/>
          <w:tab w:val="left" w:pos="4320"/>
          <w:tab w:val="left" w:pos="5760"/>
        </w:tabs>
        <w:rPr>
          <w:szCs w:val="22"/>
          <w:u w:val="single"/>
          <w:lang w:val="en"/>
        </w:rPr>
      </w:pPr>
      <w:r w:rsidRPr="00E26D1A">
        <w:rPr>
          <w:szCs w:val="22"/>
        </w:rPr>
        <w:t xml:space="preserve">Reporting suspected adverse reactions after </w:t>
      </w:r>
      <w:r w:rsidRPr="00E26D1A">
        <w:rPr>
          <w:szCs w:val="22"/>
          <w:u w:val="single"/>
          <w:lang w:val="en"/>
        </w:rPr>
        <w:t>marketing</w:t>
      </w:r>
      <w:r w:rsidRPr="00E26D1A">
        <w:rPr>
          <w:szCs w:val="22"/>
        </w:rPr>
        <w:t xml:space="preserve"> authorisation of the medicinal product is important. It allows continued monitoring of the benefit/risk balance of the medicinal product. Healthcare professionals are asked to report any suspected adverse reactions </w:t>
      </w:r>
      <w:r w:rsidRPr="00E26D1A">
        <w:rPr>
          <w:szCs w:val="22"/>
          <w:u w:val="single"/>
          <w:lang w:val="en"/>
        </w:rPr>
        <w:t xml:space="preserve">according to their local requirements. </w:t>
      </w:r>
    </w:p>
    <w:p w14:paraId="51CDC601" w14:textId="77777777" w:rsidR="00292BEA" w:rsidRPr="00E26D1A" w:rsidRDefault="00292BEA" w:rsidP="00CF370B">
      <w:pPr>
        <w:widowControl w:val="0"/>
        <w:tabs>
          <w:tab w:val="left" w:pos="0"/>
          <w:tab w:val="left" w:pos="240"/>
          <w:tab w:val="left" w:pos="360"/>
          <w:tab w:val="left" w:pos="600"/>
          <w:tab w:val="left" w:pos="840"/>
          <w:tab w:val="left" w:pos="1440"/>
          <w:tab w:val="left" w:pos="2880"/>
          <w:tab w:val="left" w:pos="4320"/>
          <w:tab w:val="left" w:pos="5760"/>
        </w:tabs>
        <w:rPr>
          <w:szCs w:val="22"/>
          <w:u w:val="single"/>
          <w:lang w:val="en"/>
        </w:rPr>
      </w:pPr>
    </w:p>
    <w:p w14:paraId="5E31E356" w14:textId="77777777" w:rsidR="00292BEA" w:rsidRPr="00E26D1A" w:rsidRDefault="00292BEA" w:rsidP="00CF370B">
      <w:pPr>
        <w:widowControl w:val="0"/>
        <w:tabs>
          <w:tab w:val="left" w:pos="0"/>
          <w:tab w:val="left" w:pos="240"/>
          <w:tab w:val="left" w:pos="360"/>
          <w:tab w:val="left" w:pos="600"/>
          <w:tab w:val="left" w:pos="840"/>
          <w:tab w:val="left" w:pos="1440"/>
          <w:tab w:val="left" w:pos="2880"/>
          <w:tab w:val="left" w:pos="4320"/>
          <w:tab w:val="left" w:pos="5760"/>
        </w:tabs>
        <w:rPr>
          <w:szCs w:val="22"/>
          <w:u w:val="single"/>
          <w:lang w:val="en"/>
        </w:rPr>
      </w:pPr>
      <w:r w:rsidRPr="00E26D1A">
        <w:rPr>
          <w:szCs w:val="22"/>
          <w:u w:val="single"/>
          <w:lang w:val="en"/>
        </w:rPr>
        <w:t>To report any side effects:</w:t>
      </w:r>
    </w:p>
    <w:p w14:paraId="3AEB4551" w14:textId="77777777" w:rsidR="00292BEA" w:rsidRPr="00E26D1A" w:rsidRDefault="00292BEA" w:rsidP="00CF370B">
      <w:pPr>
        <w:widowControl w:val="0"/>
        <w:tabs>
          <w:tab w:val="left" w:pos="0"/>
          <w:tab w:val="left" w:pos="240"/>
          <w:tab w:val="left" w:pos="360"/>
          <w:tab w:val="left" w:pos="600"/>
          <w:tab w:val="left" w:pos="840"/>
          <w:tab w:val="left" w:pos="1440"/>
          <w:tab w:val="left" w:pos="2880"/>
          <w:tab w:val="left" w:pos="4320"/>
          <w:tab w:val="left" w:pos="5760"/>
        </w:tabs>
        <w:rPr>
          <w:szCs w:val="22"/>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292BEA" w:rsidRPr="00E26D1A" w14:paraId="4211F60A" w14:textId="77777777" w:rsidTr="00E26D1A">
        <w:tc>
          <w:tcPr>
            <w:tcW w:w="9855" w:type="dxa"/>
            <w:shd w:val="clear" w:color="auto" w:fill="auto"/>
          </w:tcPr>
          <w:p w14:paraId="6ECEFD8E" w14:textId="77777777" w:rsidR="00292BEA" w:rsidRPr="00E26D1A" w:rsidRDefault="00292BEA" w:rsidP="00292BEA">
            <w:pPr>
              <w:rPr>
                <w:b/>
                <w:bCs/>
                <w:szCs w:val="22"/>
              </w:rPr>
            </w:pPr>
            <w:r w:rsidRPr="00E26D1A">
              <w:rPr>
                <w:b/>
                <w:bCs/>
                <w:szCs w:val="22"/>
              </w:rPr>
              <w:t>Saudi Arabia</w:t>
            </w:r>
          </w:p>
          <w:p w14:paraId="15E21538" w14:textId="77777777" w:rsidR="00292BEA" w:rsidRPr="00E26D1A" w:rsidRDefault="00292BEA" w:rsidP="00292BEA">
            <w:pPr>
              <w:rPr>
                <w:b/>
                <w:bCs/>
                <w:szCs w:val="22"/>
              </w:rPr>
            </w:pPr>
            <w:r w:rsidRPr="00E26D1A">
              <w:rPr>
                <w:b/>
                <w:bCs/>
                <w:szCs w:val="22"/>
              </w:rPr>
              <w:t xml:space="preserve">National Pharmacovigilance </w:t>
            </w:r>
            <w:proofErr w:type="spellStart"/>
            <w:r w:rsidRPr="00E26D1A">
              <w:rPr>
                <w:b/>
                <w:bCs/>
                <w:szCs w:val="22"/>
              </w:rPr>
              <w:t>Center</w:t>
            </w:r>
            <w:proofErr w:type="spellEnd"/>
            <w:r w:rsidRPr="00E26D1A">
              <w:rPr>
                <w:b/>
                <w:bCs/>
                <w:szCs w:val="22"/>
              </w:rPr>
              <w:t xml:space="preserve"> ( NPC )</w:t>
            </w:r>
          </w:p>
          <w:p w14:paraId="1D54B6B9" w14:textId="77777777" w:rsidR="00292BEA" w:rsidRPr="00E26D1A" w:rsidRDefault="00292BEA" w:rsidP="00E26D1A">
            <w:pPr>
              <w:numPr>
                <w:ilvl w:val="0"/>
                <w:numId w:val="45"/>
              </w:numPr>
              <w:tabs>
                <w:tab w:val="clear" w:pos="567"/>
              </w:tabs>
              <w:spacing w:line="240" w:lineRule="auto"/>
              <w:ind w:left="360"/>
              <w:rPr>
                <w:bCs/>
                <w:iCs/>
                <w:szCs w:val="22"/>
              </w:rPr>
            </w:pPr>
            <w:r w:rsidRPr="00E26D1A">
              <w:rPr>
                <w:bCs/>
                <w:iCs/>
                <w:szCs w:val="22"/>
              </w:rPr>
              <w:t>Fax: +966 11 205 7662</w:t>
            </w:r>
          </w:p>
          <w:p w14:paraId="55F2A595" w14:textId="77777777" w:rsidR="00292BEA" w:rsidRPr="00E26D1A" w:rsidRDefault="00292BEA" w:rsidP="00E26D1A">
            <w:pPr>
              <w:numPr>
                <w:ilvl w:val="0"/>
                <w:numId w:val="45"/>
              </w:numPr>
              <w:tabs>
                <w:tab w:val="clear" w:pos="567"/>
              </w:tabs>
              <w:spacing w:line="240" w:lineRule="auto"/>
              <w:ind w:left="360"/>
              <w:rPr>
                <w:bCs/>
                <w:iCs/>
                <w:szCs w:val="22"/>
              </w:rPr>
            </w:pPr>
            <w:r w:rsidRPr="00E26D1A">
              <w:rPr>
                <w:bCs/>
                <w:iCs/>
                <w:szCs w:val="22"/>
              </w:rPr>
              <w:t xml:space="preserve">Call NPC at 00966 11 2038222, </w:t>
            </w:r>
            <w:proofErr w:type="spellStart"/>
            <w:r w:rsidRPr="00E26D1A">
              <w:rPr>
                <w:bCs/>
                <w:iCs/>
                <w:szCs w:val="22"/>
              </w:rPr>
              <w:t>Exts</w:t>
            </w:r>
            <w:proofErr w:type="spellEnd"/>
            <w:r w:rsidRPr="00E26D1A">
              <w:rPr>
                <w:bCs/>
                <w:iCs/>
                <w:szCs w:val="22"/>
              </w:rPr>
              <w:t>: 2317-2356-2340</w:t>
            </w:r>
          </w:p>
          <w:p w14:paraId="58C71ED1" w14:textId="77777777" w:rsidR="00292BEA" w:rsidRPr="00E26D1A" w:rsidRDefault="00292BEA" w:rsidP="00E26D1A">
            <w:pPr>
              <w:numPr>
                <w:ilvl w:val="0"/>
                <w:numId w:val="45"/>
              </w:numPr>
              <w:tabs>
                <w:tab w:val="clear" w:pos="567"/>
              </w:tabs>
              <w:spacing w:line="240" w:lineRule="auto"/>
              <w:ind w:left="360"/>
              <w:rPr>
                <w:bCs/>
                <w:iCs/>
                <w:szCs w:val="22"/>
              </w:rPr>
            </w:pPr>
            <w:r w:rsidRPr="00E26D1A">
              <w:rPr>
                <w:bCs/>
                <w:iCs/>
                <w:szCs w:val="22"/>
              </w:rPr>
              <w:t xml:space="preserve">Call </w:t>
            </w:r>
            <w:proofErr w:type="spellStart"/>
            <w:r w:rsidRPr="00E26D1A">
              <w:rPr>
                <w:bCs/>
                <w:iCs/>
                <w:szCs w:val="22"/>
              </w:rPr>
              <w:t>center</w:t>
            </w:r>
            <w:proofErr w:type="spellEnd"/>
            <w:r w:rsidRPr="00E26D1A">
              <w:rPr>
                <w:bCs/>
                <w:iCs/>
                <w:szCs w:val="22"/>
              </w:rPr>
              <w:t xml:space="preserve"> :19999</w:t>
            </w:r>
          </w:p>
          <w:p w14:paraId="69F62206" w14:textId="77777777" w:rsidR="00292BEA" w:rsidRPr="00E26D1A" w:rsidRDefault="00292BEA" w:rsidP="00E26D1A">
            <w:pPr>
              <w:numPr>
                <w:ilvl w:val="0"/>
                <w:numId w:val="45"/>
              </w:numPr>
              <w:tabs>
                <w:tab w:val="clear" w:pos="567"/>
              </w:tabs>
              <w:spacing w:line="240" w:lineRule="auto"/>
              <w:ind w:left="360"/>
              <w:rPr>
                <w:bCs/>
                <w:iCs/>
                <w:szCs w:val="22"/>
              </w:rPr>
            </w:pPr>
            <w:r w:rsidRPr="00E26D1A">
              <w:rPr>
                <w:bCs/>
                <w:iCs/>
                <w:szCs w:val="22"/>
              </w:rPr>
              <w:t xml:space="preserve">E-mail: </w:t>
            </w:r>
            <w:hyperlink r:id="rId11" w:history="1">
              <w:r w:rsidRPr="00E26D1A">
                <w:rPr>
                  <w:rStyle w:val="Hyperlink"/>
                  <w:bCs/>
                  <w:iCs/>
                  <w:szCs w:val="22"/>
                </w:rPr>
                <w:t>npc.drug@sfda.gov.sa</w:t>
              </w:r>
            </w:hyperlink>
          </w:p>
          <w:p w14:paraId="228421D0" w14:textId="77777777" w:rsidR="00292BEA" w:rsidRPr="00E26D1A" w:rsidRDefault="00292BEA" w:rsidP="00292BEA">
            <w:pPr>
              <w:rPr>
                <w:b/>
                <w:szCs w:val="22"/>
              </w:rPr>
            </w:pPr>
            <w:r w:rsidRPr="00E26D1A">
              <w:rPr>
                <w:bCs/>
                <w:iCs/>
                <w:szCs w:val="22"/>
                <w:lang w:val="nl-NL"/>
              </w:rPr>
              <w:t xml:space="preserve">        Website: </w:t>
            </w:r>
            <w:r w:rsidR="001B52A5">
              <w:fldChar w:fldCharType="begin"/>
            </w:r>
            <w:r w:rsidR="001B52A5">
              <w:instrText xml:space="preserve"> HYPERLINK "http://www.sfda.gov.sa/npc" </w:instrText>
            </w:r>
            <w:r w:rsidR="001B52A5">
              <w:fldChar w:fldCharType="separate"/>
            </w:r>
            <w:r w:rsidRPr="00E26D1A">
              <w:rPr>
                <w:rStyle w:val="Hyperlink"/>
                <w:bCs/>
                <w:iCs/>
                <w:szCs w:val="22"/>
                <w:lang w:val="nl-NL"/>
              </w:rPr>
              <w:t>www.sfda.gov.sa/npc</w:t>
            </w:r>
            <w:r w:rsidR="001B52A5">
              <w:rPr>
                <w:rStyle w:val="Hyperlink"/>
                <w:bCs/>
                <w:iCs/>
                <w:szCs w:val="22"/>
                <w:lang w:val="nl-NL"/>
              </w:rPr>
              <w:fldChar w:fldCharType="end"/>
            </w:r>
          </w:p>
        </w:tc>
      </w:tr>
    </w:tbl>
    <w:p w14:paraId="4618B06E" w14:textId="77777777" w:rsidR="005F7033" w:rsidRPr="00E26D1A" w:rsidRDefault="005F7033">
      <w:pPr>
        <w:ind w:left="567" w:hanging="567"/>
        <w:rPr>
          <w:b/>
          <w:szCs w:val="22"/>
        </w:rPr>
      </w:pPr>
    </w:p>
    <w:p w14:paraId="3C353AC9" w14:textId="77777777" w:rsidR="00F5374D" w:rsidRPr="00E26D1A" w:rsidRDefault="00F5374D">
      <w:pPr>
        <w:ind w:left="567" w:hanging="567"/>
        <w:rPr>
          <w:b/>
          <w:szCs w:val="22"/>
        </w:rPr>
      </w:pPr>
    </w:p>
    <w:p w14:paraId="611D0E27" w14:textId="77777777" w:rsidR="001D29E6" w:rsidRPr="00E26D1A" w:rsidRDefault="001D29E6">
      <w:pPr>
        <w:ind w:left="567" w:hanging="567"/>
        <w:rPr>
          <w:szCs w:val="22"/>
        </w:rPr>
      </w:pPr>
      <w:commentRangeStart w:id="31"/>
      <w:r w:rsidRPr="00E26D1A">
        <w:rPr>
          <w:b/>
          <w:szCs w:val="22"/>
        </w:rPr>
        <w:t>4.9</w:t>
      </w:r>
      <w:r w:rsidRPr="00E26D1A">
        <w:rPr>
          <w:b/>
          <w:szCs w:val="22"/>
        </w:rPr>
        <w:tab/>
        <w:t>Overdose</w:t>
      </w:r>
      <w:commentRangeEnd w:id="31"/>
      <w:r w:rsidR="00F641EE" w:rsidRPr="00E26D1A">
        <w:rPr>
          <w:rStyle w:val="CommentReference"/>
          <w:sz w:val="22"/>
          <w:szCs w:val="22"/>
        </w:rPr>
        <w:commentReference w:id="31"/>
      </w:r>
    </w:p>
    <w:p w14:paraId="32B4E5E8" w14:textId="77777777" w:rsidR="001D29E6" w:rsidRPr="00E26D1A" w:rsidRDefault="001D29E6">
      <w:pPr>
        <w:rPr>
          <w:szCs w:val="22"/>
        </w:rPr>
      </w:pPr>
    </w:p>
    <w:p w14:paraId="60E4B2CC" w14:textId="77777777" w:rsidR="002826DD" w:rsidRPr="00E26D1A" w:rsidRDefault="002826DD" w:rsidP="00C53ACC">
      <w:pPr>
        <w:tabs>
          <w:tab w:val="clear" w:pos="567"/>
        </w:tabs>
        <w:spacing w:line="240" w:lineRule="auto"/>
        <w:rPr>
          <w:noProof/>
          <w:szCs w:val="22"/>
        </w:rPr>
      </w:pPr>
    </w:p>
    <w:p w14:paraId="40AC1AD2" w14:textId="77777777" w:rsidR="001D29E6" w:rsidRPr="00E26D1A" w:rsidRDefault="001D29E6">
      <w:pPr>
        <w:rPr>
          <w:szCs w:val="22"/>
        </w:rPr>
      </w:pPr>
    </w:p>
    <w:p w14:paraId="258DB48C" w14:textId="77777777" w:rsidR="001D29E6" w:rsidRPr="00E26D1A" w:rsidRDefault="001D29E6">
      <w:pPr>
        <w:ind w:left="567" w:hanging="567"/>
        <w:rPr>
          <w:b/>
          <w:szCs w:val="22"/>
        </w:rPr>
      </w:pPr>
      <w:commentRangeStart w:id="32"/>
      <w:r w:rsidRPr="00E26D1A">
        <w:rPr>
          <w:b/>
          <w:szCs w:val="22"/>
        </w:rPr>
        <w:lastRenderedPageBreak/>
        <w:t>5.</w:t>
      </w:r>
      <w:r w:rsidRPr="00E26D1A">
        <w:rPr>
          <w:b/>
          <w:szCs w:val="22"/>
        </w:rPr>
        <w:tab/>
        <w:t>PHARMACOLOGICAL PROPERTIES</w:t>
      </w:r>
      <w:commentRangeEnd w:id="32"/>
      <w:r w:rsidR="00F641EE" w:rsidRPr="00E26D1A">
        <w:rPr>
          <w:rStyle w:val="CommentReference"/>
          <w:sz w:val="22"/>
          <w:szCs w:val="22"/>
        </w:rPr>
        <w:commentReference w:id="32"/>
      </w:r>
    </w:p>
    <w:p w14:paraId="4854128F" w14:textId="77777777" w:rsidR="00035DE7" w:rsidRPr="00E26D1A" w:rsidRDefault="00035DE7">
      <w:pPr>
        <w:ind w:left="567" w:hanging="567"/>
        <w:rPr>
          <w:b/>
          <w:szCs w:val="22"/>
        </w:rPr>
      </w:pPr>
    </w:p>
    <w:p w14:paraId="5C58DE86" w14:textId="77777777" w:rsidR="00035DE7" w:rsidRPr="00E26D1A" w:rsidRDefault="00035DE7">
      <w:pPr>
        <w:ind w:left="567" w:hanging="567"/>
        <w:rPr>
          <w:szCs w:val="22"/>
        </w:rPr>
      </w:pPr>
    </w:p>
    <w:p w14:paraId="585DAE11" w14:textId="77777777" w:rsidR="001D29E6" w:rsidRPr="00E26D1A" w:rsidRDefault="001D29E6">
      <w:pPr>
        <w:rPr>
          <w:b/>
          <w:szCs w:val="22"/>
        </w:rPr>
      </w:pPr>
    </w:p>
    <w:p w14:paraId="1CEBB7E4" w14:textId="77777777" w:rsidR="001D29E6" w:rsidRPr="00E26D1A" w:rsidRDefault="001D29E6">
      <w:pPr>
        <w:ind w:left="567" w:hanging="567"/>
        <w:rPr>
          <w:szCs w:val="22"/>
        </w:rPr>
      </w:pPr>
      <w:commentRangeStart w:id="33"/>
      <w:r w:rsidRPr="00E26D1A">
        <w:rPr>
          <w:b/>
          <w:szCs w:val="22"/>
        </w:rPr>
        <w:t xml:space="preserve">5.1 </w:t>
      </w:r>
      <w:r w:rsidRPr="00E26D1A">
        <w:rPr>
          <w:b/>
          <w:szCs w:val="22"/>
        </w:rPr>
        <w:tab/>
        <w:t>Pharmacodynamic properties</w:t>
      </w:r>
      <w:commentRangeEnd w:id="33"/>
      <w:r w:rsidR="00F641EE" w:rsidRPr="00E26D1A">
        <w:rPr>
          <w:rStyle w:val="CommentReference"/>
          <w:sz w:val="22"/>
          <w:szCs w:val="22"/>
        </w:rPr>
        <w:commentReference w:id="33"/>
      </w:r>
    </w:p>
    <w:p w14:paraId="19FA6705" w14:textId="77777777" w:rsidR="001D29E6" w:rsidRPr="00E26D1A" w:rsidRDefault="001D29E6">
      <w:pPr>
        <w:rPr>
          <w:szCs w:val="22"/>
        </w:rPr>
      </w:pPr>
    </w:p>
    <w:p w14:paraId="364EDF58" w14:textId="77777777" w:rsidR="0031220F" w:rsidRPr="00E26D1A" w:rsidRDefault="0031220F" w:rsidP="0031220F">
      <w:pPr>
        <w:tabs>
          <w:tab w:val="clear" w:pos="567"/>
        </w:tabs>
        <w:autoSpaceDE w:val="0"/>
        <w:autoSpaceDN w:val="0"/>
        <w:adjustRightInd w:val="0"/>
        <w:spacing w:line="240" w:lineRule="auto"/>
        <w:jc w:val="both"/>
        <w:rPr>
          <w:szCs w:val="22"/>
        </w:rPr>
      </w:pPr>
    </w:p>
    <w:p w14:paraId="0ADAF31C" w14:textId="77777777" w:rsidR="00035DE7" w:rsidRPr="00E26D1A" w:rsidRDefault="00035DE7" w:rsidP="00035DE7">
      <w:pPr>
        <w:spacing w:line="240" w:lineRule="auto"/>
        <w:jc w:val="both"/>
        <w:rPr>
          <w:bCs/>
          <w:iCs/>
          <w:szCs w:val="22"/>
        </w:rPr>
      </w:pPr>
    </w:p>
    <w:p w14:paraId="0CAD3F3C" w14:textId="77777777" w:rsidR="00035DE7" w:rsidRPr="00E26D1A" w:rsidRDefault="00035DE7" w:rsidP="00035DE7">
      <w:pPr>
        <w:spacing w:line="240" w:lineRule="auto"/>
        <w:jc w:val="lowKashida"/>
        <w:rPr>
          <w:szCs w:val="22"/>
          <w:lang w:val="en-US"/>
        </w:rPr>
      </w:pPr>
      <w:r w:rsidRPr="00E26D1A">
        <w:rPr>
          <w:szCs w:val="22"/>
          <w:lang w:val="en-US"/>
        </w:rPr>
        <w:t>LORBRENA (</w:t>
      </w:r>
      <w:proofErr w:type="spellStart"/>
      <w:r w:rsidRPr="00E26D1A">
        <w:rPr>
          <w:szCs w:val="22"/>
          <w:lang w:val="en-US"/>
        </w:rPr>
        <w:t>lorlatinib</w:t>
      </w:r>
      <w:proofErr w:type="spellEnd"/>
      <w:r w:rsidRPr="00E26D1A">
        <w:rPr>
          <w:szCs w:val="22"/>
          <w:lang w:val="en-US"/>
        </w:rPr>
        <w:t>) is a kinase inhibitor for oral administration. The molecular formula is C21H19FN6O2 (anhydrous form) and the molecular weight is 406.41 Daltons. The chemical name is (10R)-7-amino-12-fluoro-2,10,16-trimethyl-15-oxo-10,15,16,17-tetrahydro-2H-4,8-methenopyrazolo[4,3-h][2,5,11] benzoxadiazacyclotetradecine-3-carbonitrile. The chemical structure is shown below:</w:t>
      </w:r>
    </w:p>
    <w:p w14:paraId="6D5F8DE7" w14:textId="77777777" w:rsidR="00035DE7" w:rsidRPr="00E26D1A" w:rsidRDefault="00035DE7" w:rsidP="00035DE7">
      <w:pPr>
        <w:spacing w:line="240" w:lineRule="auto"/>
        <w:jc w:val="both"/>
        <w:rPr>
          <w:bCs/>
          <w:iCs/>
          <w:szCs w:val="22"/>
        </w:rPr>
      </w:pPr>
    </w:p>
    <w:p w14:paraId="05D3BE19" w14:textId="77777777" w:rsidR="00035DE7" w:rsidRPr="00E26D1A" w:rsidRDefault="00035DE7" w:rsidP="00035DE7">
      <w:pPr>
        <w:spacing w:line="240" w:lineRule="auto"/>
        <w:jc w:val="both"/>
        <w:rPr>
          <w:bCs/>
          <w:iCs/>
          <w:szCs w:val="22"/>
        </w:rPr>
      </w:pPr>
      <w:r w:rsidRPr="00E26D1A">
        <w:rPr>
          <w:bCs/>
          <w:iCs/>
          <w:szCs w:val="22"/>
        </w:rPr>
        <w:t xml:space="preserve"> </w:t>
      </w:r>
    </w:p>
    <w:p w14:paraId="27307D35" w14:textId="77777777" w:rsidR="00035DE7" w:rsidRPr="00E26D1A" w:rsidRDefault="00035DE7" w:rsidP="00035DE7">
      <w:pPr>
        <w:spacing w:line="240" w:lineRule="auto"/>
        <w:jc w:val="both"/>
        <w:rPr>
          <w:bCs/>
          <w:iCs/>
          <w:szCs w:val="22"/>
        </w:rPr>
      </w:pPr>
    </w:p>
    <w:p w14:paraId="0A400F9B" w14:textId="77777777" w:rsidR="00035DE7" w:rsidRPr="00E26D1A" w:rsidRDefault="00035DE7" w:rsidP="00035DE7">
      <w:pPr>
        <w:spacing w:line="240" w:lineRule="auto"/>
        <w:jc w:val="both"/>
        <w:rPr>
          <w:bCs/>
          <w:iCs/>
          <w:szCs w:val="22"/>
        </w:rPr>
      </w:pPr>
    </w:p>
    <w:p w14:paraId="56A36D5F" w14:textId="77777777" w:rsidR="00035DE7" w:rsidRPr="00E26D1A" w:rsidRDefault="00035DE7" w:rsidP="00035DE7">
      <w:pPr>
        <w:spacing w:line="240" w:lineRule="auto"/>
        <w:jc w:val="both"/>
        <w:rPr>
          <w:bCs/>
          <w:iCs/>
          <w:szCs w:val="22"/>
        </w:rPr>
      </w:pPr>
    </w:p>
    <w:p w14:paraId="56A7BAF7" w14:textId="77777777" w:rsidR="00035DE7" w:rsidRPr="00E26D1A" w:rsidRDefault="00035DE7" w:rsidP="00035DE7">
      <w:pPr>
        <w:spacing w:line="240" w:lineRule="auto"/>
        <w:jc w:val="both"/>
        <w:rPr>
          <w:bCs/>
          <w:iCs/>
          <w:szCs w:val="22"/>
        </w:rPr>
      </w:pPr>
    </w:p>
    <w:p w14:paraId="7BBC6D51" w14:textId="77777777" w:rsidR="00035DE7" w:rsidRPr="00E26D1A" w:rsidRDefault="00035DE7" w:rsidP="00035DE7">
      <w:pPr>
        <w:spacing w:line="240" w:lineRule="auto"/>
        <w:jc w:val="center"/>
        <w:rPr>
          <w:bCs/>
          <w:iCs/>
          <w:szCs w:val="22"/>
        </w:rPr>
      </w:pPr>
      <w:r w:rsidRPr="00E26D1A">
        <w:rPr>
          <w:szCs w:val="22"/>
        </w:rPr>
        <w:object w:dxaOrig="2709" w:dyaOrig="2061" w14:anchorId="20AFC6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8pt;height:100.8pt" o:ole="">
            <v:imagedata r:id="rId12" o:title=""/>
          </v:shape>
          <o:OLEObject Type="Embed" ProgID="ChemDraw.Document.6.0" ShapeID="_x0000_i1025" DrawAspect="Content" ObjectID="_1624100366" r:id="rId13"/>
        </w:object>
      </w:r>
    </w:p>
    <w:p w14:paraId="06BAC998" w14:textId="77777777" w:rsidR="00035DE7" w:rsidRPr="00E26D1A" w:rsidRDefault="00035DE7" w:rsidP="00035DE7">
      <w:pPr>
        <w:spacing w:line="240" w:lineRule="auto"/>
        <w:jc w:val="both"/>
        <w:rPr>
          <w:bCs/>
          <w:iCs/>
          <w:szCs w:val="22"/>
        </w:rPr>
      </w:pPr>
    </w:p>
    <w:p w14:paraId="46D487C9" w14:textId="77777777" w:rsidR="00035DE7" w:rsidRPr="00E26D1A" w:rsidRDefault="00035DE7" w:rsidP="00035DE7">
      <w:pPr>
        <w:spacing w:line="240" w:lineRule="auto"/>
        <w:jc w:val="both"/>
        <w:rPr>
          <w:bCs/>
          <w:iCs/>
          <w:szCs w:val="22"/>
        </w:rPr>
      </w:pPr>
    </w:p>
    <w:p w14:paraId="626A135E" w14:textId="77777777" w:rsidR="00035DE7" w:rsidRPr="00E26D1A" w:rsidRDefault="00035DE7" w:rsidP="00035DE7">
      <w:pPr>
        <w:spacing w:line="240" w:lineRule="auto"/>
        <w:jc w:val="both"/>
        <w:rPr>
          <w:bCs/>
          <w:iCs/>
          <w:szCs w:val="22"/>
        </w:rPr>
      </w:pPr>
    </w:p>
    <w:p w14:paraId="1A75E5D3" w14:textId="77777777" w:rsidR="00035DE7" w:rsidRPr="00E26D1A" w:rsidRDefault="00035DE7" w:rsidP="00035DE7">
      <w:pPr>
        <w:spacing w:line="240" w:lineRule="auto"/>
        <w:jc w:val="both"/>
        <w:rPr>
          <w:bCs/>
          <w:iCs/>
          <w:szCs w:val="22"/>
        </w:rPr>
      </w:pPr>
    </w:p>
    <w:p w14:paraId="37FE9FFA" w14:textId="77777777" w:rsidR="00035DE7" w:rsidRPr="00E26D1A" w:rsidRDefault="00035DE7" w:rsidP="00035DE7">
      <w:pPr>
        <w:spacing w:line="240" w:lineRule="auto"/>
        <w:jc w:val="both"/>
        <w:rPr>
          <w:bCs/>
          <w:iCs/>
          <w:szCs w:val="22"/>
        </w:rPr>
      </w:pPr>
    </w:p>
    <w:p w14:paraId="3E4C08DF" w14:textId="77777777" w:rsidR="00035DE7" w:rsidRPr="00E26D1A" w:rsidRDefault="00035DE7" w:rsidP="00035DE7">
      <w:pPr>
        <w:spacing w:line="240" w:lineRule="auto"/>
        <w:jc w:val="both"/>
        <w:rPr>
          <w:bCs/>
          <w:iCs/>
          <w:szCs w:val="22"/>
        </w:rPr>
      </w:pPr>
    </w:p>
    <w:p w14:paraId="05FD1EB1" w14:textId="77777777" w:rsidR="00035DE7" w:rsidRPr="00E26D1A" w:rsidRDefault="00035DE7" w:rsidP="00035DE7">
      <w:pPr>
        <w:spacing w:line="240" w:lineRule="auto"/>
        <w:jc w:val="both"/>
        <w:rPr>
          <w:bCs/>
          <w:iCs/>
          <w:szCs w:val="22"/>
        </w:rPr>
      </w:pPr>
    </w:p>
    <w:p w14:paraId="5A8F314F" w14:textId="77777777" w:rsidR="00C53ACC" w:rsidRPr="00E26D1A" w:rsidRDefault="00035DE7" w:rsidP="00035DE7">
      <w:pPr>
        <w:spacing w:line="240" w:lineRule="auto"/>
        <w:jc w:val="both"/>
        <w:rPr>
          <w:bCs/>
          <w:iCs/>
          <w:szCs w:val="22"/>
        </w:rPr>
      </w:pPr>
      <w:proofErr w:type="spellStart"/>
      <w:r w:rsidRPr="00E26D1A">
        <w:rPr>
          <w:bCs/>
          <w:iCs/>
          <w:szCs w:val="22"/>
        </w:rPr>
        <w:t>Lorlatinib</w:t>
      </w:r>
      <w:proofErr w:type="spellEnd"/>
      <w:r w:rsidRPr="00E26D1A">
        <w:rPr>
          <w:bCs/>
          <w:iCs/>
          <w:szCs w:val="22"/>
        </w:rPr>
        <w:t xml:space="preserve"> is a white to off-white powder with a </w:t>
      </w:r>
      <w:proofErr w:type="spellStart"/>
      <w:r w:rsidRPr="00E26D1A">
        <w:rPr>
          <w:bCs/>
          <w:iCs/>
          <w:szCs w:val="22"/>
        </w:rPr>
        <w:t>pKa</w:t>
      </w:r>
      <w:proofErr w:type="spellEnd"/>
      <w:r w:rsidRPr="00E26D1A">
        <w:rPr>
          <w:bCs/>
          <w:iCs/>
          <w:szCs w:val="22"/>
        </w:rPr>
        <w:t xml:space="preserve"> of 4.92. The solubility of </w:t>
      </w:r>
      <w:proofErr w:type="spellStart"/>
      <w:r w:rsidRPr="00E26D1A">
        <w:rPr>
          <w:bCs/>
          <w:iCs/>
          <w:szCs w:val="22"/>
        </w:rPr>
        <w:t>lorlatinib</w:t>
      </w:r>
      <w:proofErr w:type="spellEnd"/>
      <w:r w:rsidRPr="00E26D1A">
        <w:rPr>
          <w:bCs/>
          <w:iCs/>
          <w:szCs w:val="22"/>
        </w:rPr>
        <w:t xml:space="preserve"> in aqueous media decreases over the range pH 2.55 to pH 8.02 from 32.38 mg/mL to 0.17 mg/</w:t>
      </w:r>
      <w:proofErr w:type="spellStart"/>
      <w:r w:rsidRPr="00E26D1A">
        <w:rPr>
          <w:bCs/>
          <w:iCs/>
          <w:szCs w:val="22"/>
        </w:rPr>
        <w:t>mL.</w:t>
      </w:r>
      <w:proofErr w:type="spellEnd"/>
      <w:r w:rsidRPr="00E26D1A">
        <w:rPr>
          <w:bCs/>
          <w:iCs/>
          <w:szCs w:val="22"/>
        </w:rPr>
        <w:t xml:space="preserve"> The log of the distribution coefficient (octanol/water) at pH 9 is 2.45.</w:t>
      </w:r>
    </w:p>
    <w:p w14:paraId="426388B4" w14:textId="77777777" w:rsidR="00035DE7" w:rsidRPr="00E26D1A" w:rsidRDefault="00035DE7" w:rsidP="00035DE7">
      <w:pPr>
        <w:spacing w:line="240" w:lineRule="auto"/>
        <w:jc w:val="both"/>
        <w:rPr>
          <w:bCs/>
          <w:iCs/>
          <w:szCs w:val="22"/>
        </w:rPr>
      </w:pPr>
    </w:p>
    <w:p w14:paraId="7F803588" w14:textId="77777777" w:rsidR="00035DE7" w:rsidRPr="00E26D1A" w:rsidRDefault="00035DE7" w:rsidP="00035DE7">
      <w:pPr>
        <w:rPr>
          <w:szCs w:val="22"/>
        </w:rPr>
      </w:pPr>
    </w:p>
    <w:p w14:paraId="7492A1EE" w14:textId="77777777" w:rsidR="00035DE7" w:rsidRPr="00E26D1A" w:rsidRDefault="00035DE7" w:rsidP="00035DE7">
      <w:pPr>
        <w:tabs>
          <w:tab w:val="left" w:pos="540"/>
        </w:tabs>
        <w:rPr>
          <w:b/>
          <w:szCs w:val="22"/>
        </w:rPr>
      </w:pPr>
      <w:bookmarkStart w:id="34" w:name="_Toc128065037"/>
      <w:r w:rsidRPr="00E26D1A">
        <w:rPr>
          <w:b/>
          <w:szCs w:val="22"/>
        </w:rPr>
        <w:t>Mechanism of Action</w:t>
      </w:r>
      <w:bookmarkEnd w:id="34"/>
    </w:p>
    <w:p w14:paraId="385B2DA9" w14:textId="77777777" w:rsidR="00035DE7" w:rsidRPr="00E26D1A" w:rsidRDefault="00035DE7" w:rsidP="00035DE7">
      <w:pPr>
        <w:rPr>
          <w:szCs w:val="22"/>
        </w:rPr>
      </w:pPr>
    </w:p>
    <w:p w14:paraId="1CF36C29" w14:textId="77777777" w:rsidR="00035DE7" w:rsidRPr="00E26D1A" w:rsidRDefault="00035DE7" w:rsidP="00035DE7">
      <w:pPr>
        <w:tabs>
          <w:tab w:val="left" w:pos="360"/>
        </w:tabs>
        <w:rPr>
          <w:szCs w:val="22"/>
        </w:rPr>
      </w:pPr>
      <w:proofErr w:type="spellStart"/>
      <w:r w:rsidRPr="00E26D1A">
        <w:rPr>
          <w:szCs w:val="22"/>
        </w:rPr>
        <w:t>Lorlatinib</w:t>
      </w:r>
      <w:proofErr w:type="spellEnd"/>
      <w:r w:rsidRPr="00E26D1A">
        <w:rPr>
          <w:szCs w:val="22"/>
        </w:rPr>
        <w:t xml:space="preserve"> is a kinase inhibitor with in vitro activity against ALK and ROS1 as well as TYK1, FER, FPS, TRKA, TRKB, TRKC, FAK, FAK2, and ACK.</w:t>
      </w:r>
      <w:r w:rsidRPr="00E26D1A" w:rsidDel="000A279B">
        <w:rPr>
          <w:szCs w:val="22"/>
        </w:rPr>
        <w:t xml:space="preserve"> </w:t>
      </w:r>
      <w:proofErr w:type="spellStart"/>
      <w:r w:rsidRPr="00E26D1A">
        <w:rPr>
          <w:szCs w:val="22"/>
        </w:rPr>
        <w:t>Lorlatinib</w:t>
      </w:r>
      <w:proofErr w:type="spellEnd"/>
      <w:r w:rsidRPr="00E26D1A">
        <w:rPr>
          <w:szCs w:val="22"/>
        </w:rPr>
        <w:t xml:space="preserve"> demonstrated in vitro activity against multiple mutant forms of the ALK enzyme, including some mutations detected in </w:t>
      </w:r>
      <w:proofErr w:type="spellStart"/>
      <w:r w:rsidRPr="00E26D1A">
        <w:rPr>
          <w:szCs w:val="22"/>
        </w:rPr>
        <w:t>tumors</w:t>
      </w:r>
      <w:proofErr w:type="spellEnd"/>
      <w:r w:rsidRPr="00E26D1A">
        <w:rPr>
          <w:szCs w:val="22"/>
        </w:rPr>
        <w:t xml:space="preserve"> at the time of disease progression on </w:t>
      </w:r>
      <w:proofErr w:type="spellStart"/>
      <w:r w:rsidRPr="00E26D1A">
        <w:rPr>
          <w:szCs w:val="22"/>
        </w:rPr>
        <w:t>crizotinib</w:t>
      </w:r>
      <w:proofErr w:type="spellEnd"/>
      <w:r w:rsidRPr="00E26D1A">
        <w:rPr>
          <w:szCs w:val="22"/>
        </w:rPr>
        <w:t xml:space="preserve"> and other ALK inhibitors. </w:t>
      </w:r>
    </w:p>
    <w:p w14:paraId="41892A79" w14:textId="77777777" w:rsidR="00035DE7" w:rsidRPr="00E26D1A" w:rsidRDefault="00035DE7" w:rsidP="00035DE7">
      <w:pPr>
        <w:tabs>
          <w:tab w:val="left" w:pos="360"/>
        </w:tabs>
        <w:rPr>
          <w:szCs w:val="22"/>
        </w:rPr>
      </w:pPr>
    </w:p>
    <w:p w14:paraId="462F4C08" w14:textId="77777777" w:rsidR="00035DE7" w:rsidRPr="00E26D1A" w:rsidRDefault="00035DE7" w:rsidP="00035DE7">
      <w:pPr>
        <w:pStyle w:val="Paragraph"/>
        <w:spacing w:after="0"/>
        <w:rPr>
          <w:sz w:val="22"/>
          <w:szCs w:val="22"/>
        </w:rPr>
      </w:pPr>
      <w:r w:rsidRPr="00E26D1A">
        <w:rPr>
          <w:sz w:val="22"/>
          <w:szCs w:val="22"/>
        </w:rPr>
        <w:t>In mice subcutaneously implanted with tumors harboring EML4 fusions with either ALK variant 1</w:t>
      </w:r>
      <w:r w:rsidRPr="00E26D1A" w:rsidDel="0018470B">
        <w:rPr>
          <w:sz w:val="22"/>
          <w:szCs w:val="22"/>
        </w:rPr>
        <w:t xml:space="preserve"> </w:t>
      </w:r>
      <w:r w:rsidRPr="00E26D1A">
        <w:rPr>
          <w:sz w:val="22"/>
          <w:szCs w:val="22"/>
        </w:rPr>
        <w:t xml:space="preserve">or ALK mutations, including the G1202R and I1171T mutations detected in tumors at the time of disease progression on ALK inhibitors, administration of </w:t>
      </w:r>
      <w:proofErr w:type="spellStart"/>
      <w:r w:rsidRPr="00E26D1A">
        <w:rPr>
          <w:sz w:val="22"/>
          <w:szCs w:val="22"/>
        </w:rPr>
        <w:t>lorlatinib</w:t>
      </w:r>
      <w:proofErr w:type="spellEnd"/>
      <w:r w:rsidRPr="00E26D1A">
        <w:rPr>
          <w:sz w:val="22"/>
          <w:szCs w:val="22"/>
        </w:rPr>
        <w:t xml:space="preserve"> resulted in antitumor activity. </w:t>
      </w:r>
      <w:proofErr w:type="spellStart"/>
      <w:r w:rsidRPr="00E26D1A">
        <w:rPr>
          <w:sz w:val="22"/>
          <w:szCs w:val="22"/>
        </w:rPr>
        <w:t>Lorlatinib</w:t>
      </w:r>
      <w:proofErr w:type="spellEnd"/>
      <w:r w:rsidRPr="00E26D1A">
        <w:rPr>
          <w:sz w:val="22"/>
          <w:szCs w:val="22"/>
        </w:rPr>
        <w:t xml:space="preserve"> also demonstrated anti</w:t>
      </w:r>
      <w:r w:rsidRPr="00E26D1A">
        <w:rPr>
          <w:sz w:val="22"/>
          <w:szCs w:val="22"/>
        </w:rPr>
        <w:noBreakHyphen/>
        <w:t>tumor activity and prolonged survival in mice implanted intracranially with EML4</w:t>
      </w:r>
      <w:r w:rsidRPr="00E26D1A">
        <w:rPr>
          <w:sz w:val="22"/>
          <w:szCs w:val="22"/>
        </w:rPr>
        <w:noBreakHyphen/>
        <w:t xml:space="preserve">ALK-driven tumor cell lines. The overall antitumor activity of </w:t>
      </w:r>
      <w:proofErr w:type="spellStart"/>
      <w:r w:rsidRPr="00E26D1A">
        <w:rPr>
          <w:sz w:val="22"/>
          <w:szCs w:val="22"/>
        </w:rPr>
        <w:t>lorlatinib</w:t>
      </w:r>
      <w:proofErr w:type="spellEnd"/>
      <w:r w:rsidRPr="00E26D1A">
        <w:rPr>
          <w:sz w:val="22"/>
          <w:szCs w:val="22"/>
        </w:rPr>
        <w:t xml:space="preserve"> in in vivo models was dose</w:t>
      </w:r>
      <w:r w:rsidRPr="00E26D1A">
        <w:rPr>
          <w:sz w:val="22"/>
          <w:szCs w:val="22"/>
        </w:rPr>
        <w:noBreakHyphen/>
        <w:t>dependent and correlated with inhibition of ALK phosphorylation.</w:t>
      </w:r>
    </w:p>
    <w:p w14:paraId="1F84B436" w14:textId="77777777" w:rsidR="00035DE7" w:rsidRPr="00E26D1A" w:rsidRDefault="00035DE7" w:rsidP="00035DE7">
      <w:pPr>
        <w:spacing w:line="240" w:lineRule="auto"/>
        <w:jc w:val="both"/>
        <w:rPr>
          <w:bCs/>
          <w:iCs/>
          <w:szCs w:val="22"/>
          <w:lang w:val="en-US"/>
        </w:rPr>
      </w:pPr>
    </w:p>
    <w:p w14:paraId="41024546" w14:textId="77777777" w:rsidR="00035DE7" w:rsidRPr="00E26D1A" w:rsidRDefault="00035DE7" w:rsidP="00035DE7">
      <w:pPr>
        <w:tabs>
          <w:tab w:val="left" w:pos="540"/>
        </w:tabs>
        <w:rPr>
          <w:b/>
          <w:szCs w:val="22"/>
        </w:rPr>
      </w:pPr>
      <w:bookmarkStart w:id="35" w:name="_Toc128065038"/>
      <w:r w:rsidRPr="00E26D1A">
        <w:rPr>
          <w:b/>
          <w:szCs w:val="22"/>
        </w:rPr>
        <w:t>Pharmacodynamics</w:t>
      </w:r>
      <w:bookmarkEnd w:id="35"/>
    </w:p>
    <w:p w14:paraId="0F28571D" w14:textId="77777777" w:rsidR="00035DE7" w:rsidRPr="00E26D1A" w:rsidRDefault="00035DE7" w:rsidP="00035DE7">
      <w:pPr>
        <w:keepNext/>
        <w:rPr>
          <w:szCs w:val="22"/>
        </w:rPr>
      </w:pPr>
    </w:p>
    <w:p w14:paraId="19A2AE5B" w14:textId="77777777" w:rsidR="00035DE7" w:rsidRPr="00E26D1A" w:rsidRDefault="00035DE7" w:rsidP="00035DE7">
      <w:pPr>
        <w:pStyle w:val="Paragraph"/>
        <w:keepNext/>
        <w:spacing w:after="0"/>
        <w:rPr>
          <w:sz w:val="22"/>
          <w:szCs w:val="22"/>
          <w:u w:val="single"/>
        </w:rPr>
      </w:pPr>
      <w:r w:rsidRPr="00E26D1A">
        <w:rPr>
          <w:sz w:val="22"/>
          <w:szCs w:val="22"/>
          <w:u w:val="single"/>
        </w:rPr>
        <w:t>Exposure-Response Relationships</w:t>
      </w:r>
    </w:p>
    <w:p w14:paraId="1107A317" w14:textId="77777777" w:rsidR="00035DE7" w:rsidRPr="00E26D1A" w:rsidRDefault="00035DE7" w:rsidP="00035DE7">
      <w:pPr>
        <w:pStyle w:val="Paragraph"/>
        <w:spacing w:after="0"/>
        <w:rPr>
          <w:sz w:val="22"/>
          <w:szCs w:val="22"/>
        </w:rPr>
      </w:pPr>
      <w:r w:rsidRPr="00E26D1A">
        <w:rPr>
          <w:sz w:val="22"/>
          <w:szCs w:val="22"/>
        </w:rPr>
        <w:t>Based on the data from Study B7461001,</w:t>
      </w:r>
      <w:r w:rsidRPr="00E26D1A" w:rsidDel="00CB1218">
        <w:rPr>
          <w:sz w:val="22"/>
          <w:szCs w:val="22"/>
        </w:rPr>
        <w:t xml:space="preserve"> </w:t>
      </w:r>
      <w:r w:rsidRPr="00E26D1A">
        <w:rPr>
          <w:sz w:val="22"/>
          <w:szCs w:val="22"/>
        </w:rPr>
        <w:t xml:space="preserve">exposure-response relationships for Grade 3 or 4 hypercholesterolemia and for any Grade 3 or 4 adverse reaction were observed at steady-state exposures achieved at the recommended dosage, with higher probability of the occurrence of adverse reactions with increasing </w:t>
      </w:r>
      <w:proofErr w:type="spellStart"/>
      <w:r w:rsidRPr="00E26D1A">
        <w:rPr>
          <w:sz w:val="22"/>
          <w:szCs w:val="22"/>
        </w:rPr>
        <w:t>lorlatinib</w:t>
      </w:r>
      <w:proofErr w:type="spellEnd"/>
      <w:r w:rsidRPr="00E26D1A">
        <w:rPr>
          <w:sz w:val="22"/>
          <w:szCs w:val="22"/>
        </w:rPr>
        <w:t xml:space="preserve"> exposure.</w:t>
      </w:r>
    </w:p>
    <w:p w14:paraId="6D086E83" w14:textId="77777777" w:rsidR="00035DE7" w:rsidRPr="00E26D1A" w:rsidRDefault="00035DE7" w:rsidP="00035DE7">
      <w:pPr>
        <w:pStyle w:val="Paragraph"/>
        <w:spacing w:after="0"/>
        <w:rPr>
          <w:sz w:val="22"/>
          <w:szCs w:val="22"/>
        </w:rPr>
      </w:pPr>
    </w:p>
    <w:p w14:paraId="77848A87" w14:textId="77777777" w:rsidR="00035DE7" w:rsidRPr="00E26D1A" w:rsidRDefault="00035DE7" w:rsidP="00035DE7">
      <w:pPr>
        <w:tabs>
          <w:tab w:val="left" w:pos="360"/>
        </w:tabs>
        <w:rPr>
          <w:szCs w:val="22"/>
          <w:u w:val="single"/>
        </w:rPr>
      </w:pPr>
      <w:r w:rsidRPr="00E26D1A">
        <w:rPr>
          <w:szCs w:val="22"/>
          <w:u w:val="single"/>
        </w:rPr>
        <w:t>Cardiac Electrophysiology</w:t>
      </w:r>
    </w:p>
    <w:p w14:paraId="32C34F76" w14:textId="77777777" w:rsidR="00035DE7" w:rsidRPr="00E26D1A" w:rsidRDefault="00035DE7" w:rsidP="00035DE7">
      <w:pPr>
        <w:pStyle w:val="Paragraph"/>
        <w:spacing w:after="0"/>
        <w:rPr>
          <w:sz w:val="22"/>
          <w:szCs w:val="22"/>
        </w:rPr>
      </w:pPr>
      <w:r w:rsidRPr="00E26D1A">
        <w:rPr>
          <w:sz w:val="22"/>
          <w:szCs w:val="22"/>
        </w:rPr>
        <w:t>In 295 patients who received LORBRENA at the recommended dosage of 100 mg once daily and had an ECG measurement in Study B7461001, the maximum mean change from baseline for PR interval was 16.4 </w:t>
      </w:r>
      <w:proofErr w:type="spellStart"/>
      <w:r w:rsidRPr="00E26D1A">
        <w:rPr>
          <w:sz w:val="22"/>
          <w:szCs w:val="22"/>
        </w:rPr>
        <w:t>ms</w:t>
      </w:r>
      <w:proofErr w:type="spellEnd"/>
      <w:r w:rsidRPr="00E26D1A">
        <w:rPr>
          <w:sz w:val="22"/>
          <w:szCs w:val="22"/>
        </w:rPr>
        <w:t xml:space="preserve"> (2</w:t>
      </w:r>
      <w:r w:rsidRPr="00E26D1A">
        <w:rPr>
          <w:sz w:val="22"/>
          <w:szCs w:val="22"/>
        </w:rPr>
        <w:noBreakHyphen/>
        <w:t xml:space="preserve">sided 90% upper confidence interval [CI] 19.4 </w:t>
      </w:r>
      <w:proofErr w:type="spellStart"/>
      <w:r w:rsidRPr="00E26D1A">
        <w:rPr>
          <w:sz w:val="22"/>
          <w:szCs w:val="22"/>
        </w:rPr>
        <w:t>ms</w:t>
      </w:r>
      <w:proofErr w:type="spellEnd"/>
      <w:r w:rsidRPr="00E26D1A">
        <w:rPr>
          <w:sz w:val="22"/>
          <w:szCs w:val="22"/>
        </w:rPr>
        <w:t xml:space="preserve">). Among the 284 patients with PR interval &lt;200 </w:t>
      </w:r>
      <w:proofErr w:type="spellStart"/>
      <w:r w:rsidRPr="00E26D1A">
        <w:rPr>
          <w:sz w:val="22"/>
          <w:szCs w:val="22"/>
        </w:rPr>
        <w:t>ms</w:t>
      </w:r>
      <w:proofErr w:type="spellEnd"/>
      <w:r w:rsidRPr="00E26D1A">
        <w:rPr>
          <w:sz w:val="22"/>
          <w:szCs w:val="22"/>
        </w:rPr>
        <w:t xml:space="preserve"> at baseline, 14% had PR interval prolongation ≥200 </w:t>
      </w:r>
      <w:proofErr w:type="spellStart"/>
      <w:r w:rsidRPr="00E26D1A">
        <w:rPr>
          <w:sz w:val="22"/>
          <w:szCs w:val="22"/>
        </w:rPr>
        <w:t>ms</w:t>
      </w:r>
      <w:proofErr w:type="spellEnd"/>
      <w:r w:rsidRPr="00E26D1A">
        <w:rPr>
          <w:sz w:val="22"/>
          <w:szCs w:val="22"/>
        </w:rPr>
        <w:t xml:space="preserve"> after starting LORBRENA. The prolongation of PR interval occurred in a concentration-dependent manner. Atrioventricular block occurred in 1% of patients.</w:t>
      </w:r>
    </w:p>
    <w:p w14:paraId="09CC236F" w14:textId="77777777" w:rsidR="00035DE7" w:rsidRPr="00E26D1A" w:rsidRDefault="00035DE7" w:rsidP="00035DE7">
      <w:pPr>
        <w:pStyle w:val="Paragraph"/>
        <w:spacing w:after="0"/>
        <w:rPr>
          <w:sz w:val="22"/>
          <w:szCs w:val="22"/>
        </w:rPr>
      </w:pPr>
    </w:p>
    <w:p w14:paraId="77780A53" w14:textId="77777777" w:rsidR="00035DE7" w:rsidRPr="00E26D1A" w:rsidRDefault="00035DE7" w:rsidP="00035DE7">
      <w:pPr>
        <w:pStyle w:val="Paragraph"/>
        <w:spacing w:after="0"/>
        <w:rPr>
          <w:sz w:val="22"/>
          <w:szCs w:val="22"/>
        </w:rPr>
      </w:pPr>
      <w:r w:rsidRPr="00E26D1A">
        <w:rPr>
          <w:sz w:val="22"/>
          <w:szCs w:val="22"/>
        </w:rPr>
        <w:t xml:space="preserve">In 275 patients who received LORBRENA at the recommended dosage in the activity-estimating portion of Study B7461001, no large mean increases from baseline in the </w:t>
      </w:r>
      <w:proofErr w:type="spellStart"/>
      <w:r w:rsidRPr="00E26D1A">
        <w:rPr>
          <w:sz w:val="22"/>
          <w:szCs w:val="22"/>
        </w:rPr>
        <w:t>QTcF</w:t>
      </w:r>
      <w:proofErr w:type="spellEnd"/>
      <w:r w:rsidRPr="00E26D1A">
        <w:rPr>
          <w:sz w:val="22"/>
          <w:szCs w:val="22"/>
        </w:rPr>
        <w:t xml:space="preserve"> interval (i.e., &gt;20 </w:t>
      </w:r>
      <w:proofErr w:type="spellStart"/>
      <w:r w:rsidRPr="00E26D1A">
        <w:rPr>
          <w:sz w:val="22"/>
          <w:szCs w:val="22"/>
        </w:rPr>
        <w:t>ms</w:t>
      </w:r>
      <w:proofErr w:type="spellEnd"/>
      <w:r w:rsidRPr="00E26D1A">
        <w:rPr>
          <w:sz w:val="22"/>
          <w:szCs w:val="22"/>
        </w:rPr>
        <w:t>) were detected.</w:t>
      </w:r>
    </w:p>
    <w:p w14:paraId="53310A69" w14:textId="77777777" w:rsidR="00035DE7" w:rsidRPr="00E26D1A" w:rsidRDefault="00035DE7" w:rsidP="00035DE7">
      <w:pPr>
        <w:pStyle w:val="Paragraph"/>
        <w:spacing w:after="0"/>
        <w:rPr>
          <w:sz w:val="22"/>
          <w:szCs w:val="22"/>
        </w:rPr>
      </w:pPr>
    </w:p>
    <w:p w14:paraId="1B694C84" w14:textId="77777777" w:rsidR="00035DE7" w:rsidRPr="00E26D1A" w:rsidRDefault="00186279" w:rsidP="00035DE7">
      <w:pPr>
        <w:keepNext/>
        <w:rPr>
          <w:b/>
          <w:szCs w:val="22"/>
        </w:rPr>
      </w:pPr>
      <w:r w:rsidRPr="00E26D1A">
        <w:rPr>
          <w:b/>
          <w:szCs w:val="22"/>
        </w:rPr>
        <w:t xml:space="preserve">Clinical Studies </w:t>
      </w:r>
    </w:p>
    <w:p w14:paraId="31A92CC9" w14:textId="77777777" w:rsidR="00186279" w:rsidRPr="00E26D1A" w:rsidRDefault="00186279" w:rsidP="00035DE7">
      <w:pPr>
        <w:keepNext/>
        <w:rPr>
          <w:b/>
          <w:szCs w:val="22"/>
        </w:rPr>
      </w:pPr>
    </w:p>
    <w:p w14:paraId="4227E3C6" w14:textId="77777777" w:rsidR="00035DE7" w:rsidRPr="00E26D1A" w:rsidRDefault="00035DE7" w:rsidP="00035DE7">
      <w:pPr>
        <w:tabs>
          <w:tab w:val="left" w:pos="540"/>
        </w:tabs>
        <w:rPr>
          <w:b/>
          <w:szCs w:val="22"/>
        </w:rPr>
      </w:pPr>
      <w:r w:rsidRPr="00E26D1A">
        <w:rPr>
          <w:b/>
          <w:szCs w:val="22"/>
        </w:rPr>
        <w:t xml:space="preserve">ALK-Positive Metastatic NSCLC Previously Treated with an ALK Kinase Inhibitor </w:t>
      </w:r>
    </w:p>
    <w:p w14:paraId="0F5A0B15" w14:textId="77777777" w:rsidR="00035DE7" w:rsidRPr="00E26D1A" w:rsidRDefault="00035DE7" w:rsidP="00035DE7">
      <w:pPr>
        <w:keepNext/>
        <w:tabs>
          <w:tab w:val="left" w:pos="5580"/>
        </w:tabs>
        <w:rPr>
          <w:szCs w:val="22"/>
        </w:rPr>
      </w:pPr>
    </w:p>
    <w:p w14:paraId="0C67EA8A" w14:textId="77777777" w:rsidR="00035DE7" w:rsidRPr="00E26D1A" w:rsidRDefault="00035DE7" w:rsidP="00035DE7">
      <w:pPr>
        <w:keepNext/>
        <w:tabs>
          <w:tab w:val="left" w:pos="5580"/>
        </w:tabs>
        <w:rPr>
          <w:szCs w:val="22"/>
        </w:rPr>
      </w:pPr>
      <w:r w:rsidRPr="00E26D1A">
        <w:rPr>
          <w:szCs w:val="22"/>
        </w:rPr>
        <w:t>The efficacy of LORBRENA was demonstrated in a subgroup of patients with ALK-positive metastatic non</w:t>
      </w:r>
      <w:r w:rsidRPr="00E26D1A">
        <w:rPr>
          <w:szCs w:val="22"/>
        </w:rPr>
        <w:noBreakHyphen/>
        <w:t>small cell lung cancer (NSCLC) previously treated with one or more ALK kinase inhibitors who were enrolled in a non</w:t>
      </w:r>
      <w:r w:rsidRPr="00E26D1A">
        <w:rPr>
          <w:szCs w:val="22"/>
        </w:rPr>
        <w:noBreakHyphen/>
        <w:t>randomized, dose-ranging and activity-estimating, multi</w:t>
      </w:r>
      <w:r w:rsidRPr="00E26D1A">
        <w:rPr>
          <w:szCs w:val="22"/>
        </w:rPr>
        <w:noBreakHyphen/>
        <w:t xml:space="preserve">cohort, </w:t>
      </w:r>
      <w:proofErr w:type="spellStart"/>
      <w:r w:rsidRPr="00E26D1A">
        <w:rPr>
          <w:szCs w:val="22"/>
        </w:rPr>
        <w:t>multicenter</w:t>
      </w:r>
      <w:proofErr w:type="spellEnd"/>
      <w:r w:rsidRPr="00E26D1A">
        <w:rPr>
          <w:szCs w:val="22"/>
        </w:rPr>
        <w:t xml:space="preserve"> study (Study B7461001; </w:t>
      </w:r>
      <w:r w:rsidRPr="00E26D1A">
        <w:rPr>
          <w:bCs/>
          <w:szCs w:val="22"/>
        </w:rPr>
        <w:t>NCT01970865</w:t>
      </w:r>
      <w:r w:rsidRPr="00E26D1A">
        <w:rPr>
          <w:szCs w:val="22"/>
        </w:rPr>
        <w:t xml:space="preserve">). Patients included in this subgroup were required to have metastatic disease with at least 1 measurable target lesion according to Response Evaluation Criteria in Solid </w:t>
      </w:r>
      <w:proofErr w:type="spellStart"/>
      <w:r w:rsidRPr="00E26D1A">
        <w:rPr>
          <w:szCs w:val="22"/>
        </w:rPr>
        <w:t>Tumors</w:t>
      </w:r>
      <w:proofErr w:type="spellEnd"/>
      <w:r w:rsidRPr="00E26D1A">
        <w:rPr>
          <w:szCs w:val="22"/>
        </w:rPr>
        <w:t xml:space="preserve"> (RECIST) version 1.1 (v1.1), ECOG performance status of 0 to 2, and documented ALK rearrangement in </w:t>
      </w:r>
      <w:proofErr w:type="spellStart"/>
      <w:r w:rsidRPr="00E26D1A">
        <w:rPr>
          <w:szCs w:val="22"/>
        </w:rPr>
        <w:t>tumor</w:t>
      </w:r>
      <w:proofErr w:type="spellEnd"/>
      <w:r w:rsidRPr="00E26D1A">
        <w:rPr>
          <w:szCs w:val="22"/>
        </w:rPr>
        <w:t xml:space="preserve"> tissue as determined by fluorescence in situ hybridization (FISH) assay or by Immunohistochemistry (IHC), and received LORBRENA 100 mg orally once daily. Patients with asymptomatic CNS metastases, including patients with stable or decreasing steroid use within 2 weeks prior to study entry, were eligible. Patients with severe, acute, or chronic psychiatric conditions including suicidal ideation or </w:t>
      </w:r>
      <w:proofErr w:type="spellStart"/>
      <w:r w:rsidRPr="00E26D1A">
        <w:rPr>
          <w:szCs w:val="22"/>
        </w:rPr>
        <w:t>behavior</w:t>
      </w:r>
      <w:proofErr w:type="spellEnd"/>
      <w:r w:rsidRPr="00E26D1A">
        <w:rPr>
          <w:szCs w:val="22"/>
        </w:rPr>
        <w:t xml:space="preserve"> were excluded. In addition, for patients with ALK-positive metastatic NSCLC, the extent and type of prior treatment was specified for each individual cohort (see Table 4). The major efficacy outcome measures were overall response rate (ORR) and intracranial ORR, according to RECIST v1.1, as assessed by Independent Central Review (ICR) committee. Data were pooled across all subgroups listed in Table 4. Additional efficacy outcome measures included duration of response (DOR), and intracranial DOR.</w:t>
      </w:r>
    </w:p>
    <w:p w14:paraId="099D75AB" w14:textId="77777777" w:rsidR="00035DE7" w:rsidRPr="00E26D1A" w:rsidRDefault="00035DE7" w:rsidP="00035DE7">
      <w:pPr>
        <w:keepNext/>
        <w:tabs>
          <w:tab w:val="left" w:pos="5580"/>
        </w:tabs>
        <w:rPr>
          <w:szCs w:val="22"/>
        </w:rPr>
      </w:pPr>
    </w:p>
    <w:p w14:paraId="78B7EA2C" w14:textId="77777777" w:rsidR="00035DE7" w:rsidRPr="00E26D1A" w:rsidRDefault="00035DE7" w:rsidP="00035DE7">
      <w:pPr>
        <w:pStyle w:val="CommentText"/>
        <w:rPr>
          <w:sz w:val="22"/>
          <w:szCs w:val="22"/>
        </w:rPr>
      </w:pPr>
      <w:r w:rsidRPr="00E26D1A">
        <w:rPr>
          <w:sz w:val="22"/>
          <w:szCs w:val="22"/>
        </w:rPr>
        <w:t>A total of 215 patients were enrolled across the subgroups in Table 4. The distribution of patients by type and extent of prior therapy is provided in Table 4. The demographic characteristics across all 215 patients were: 59% female,</w:t>
      </w:r>
      <w:r w:rsidRPr="00E26D1A">
        <w:rPr>
          <w:bCs/>
          <w:sz w:val="22"/>
          <w:szCs w:val="22"/>
        </w:rPr>
        <w:t xml:space="preserve"> </w:t>
      </w:r>
      <w:r w:rsidRPr="00E26D1A">
        <w:rPr>
          <w:sz w:val="22"/>
          <w:szCs w:val="22"/>
        </w:rPr>
        <w:t>51% White, 34% Asian, and the median age was 53 years (29 to 85 years) with 18% of patients ≥65 years. The ECOG performance status at baseline was 0 or 1 in 96% of patients. All patients had metastatic disease and 95% had adenocarcinoma. Brain metastases as identified by ICR were present in 69% of patients; of these, 60% had received prior radiation to the brain and 60% (n=89) had measurable disease per ICR.</w:t>
      </w:r>
    </w:p>
    <w:p w14:paraId="429F9E02" w14:textId="77777777" w:rsidR="00035DE7" w:rsidRPr="00E26D1A" w:rsidRDefault="00035DE7" w:rsidP="00035DE7">
      <w:pPr>
        <w:pStyle w:val="CommentText"/>
        <w:keepNext/>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0"/>
        <w:gridCol w:w="1818"/>
      </w:tblGrid>
      <w:tr w:rsidR="00035DE7" w:rsidRPr="00E26D1A" w14:paraId="6BD6E4B9" w14:textId="77777777" w:rsidTr="00305FB9">
        <w:tc>
          <w:tcPr>
            <w:tcW w:w="9468" w:type="dxa"/>
            <w:gridSpan w:val="2"/>
            <w:tcBorders>
              <w:top w:val="nil"/>
              <w:left w:val="nil"/>
              <w:bottom w:val="single" w:sz="4" w:space="0" w:color="auto"/>
              <w:right w:val="nil"/>
            </w:tcBorders>
            <w:hideMark/>
          </w:tcPr>
          <w:p w14:paraId="007D8EAB" w14:textId="77777777" w:rsidR="00035DE7" w:rsidRPr="00E26D1A" w:rsidRDefault="00035DE7" w:rsidP="00305FB9">
            <w:pPr>
              <w:keepNext/>
              <w:keepLines/>
              <w:tabs>
                <w:tab w:val="left" w:pos="1062"/>
              </w:tabs>
              <w:ind w:left="1062" w:hanging="1062"/>
              <w:rPr>
                <w:b/>
                <w:szCs w:val="22"/>
              </w:rPr>
            </w:pPr>
            <w:r w:rsidRPr="00E26D1A">
              <w:rPr>
                <w:b/>
                <w:szCs w:val="22"/>
              </w:rPr>
              <w:t>Table 4</w:t>
            </w:r>
            <w:r w:rsidRPr="00E26D1A">
              <w:rPr>
                <w:b/>
                <w:szCs w:val="22"/>
              </w:rPr>
              <w:tab/>
              <w:t>Extent of Prior Therapy in the Subgroup of Patients with Previously Treated ALK-Positive Metastatic NSCLC in Study B7461001</w:t>
            </w:r>
          </w:p>
        </w:tc>
      </w:tr>
      <w:tr w:rsidR="00035DE7" w:rsidRPr="00E26D1A" w14:paraId="3857825D" w14:textId="77777777" w:rsidTr="00305FB9">
        <w:tc>
          <w:tcPr>
            <w:tcW w:w="7650" w:type="dxa"/>
            <w:tcBorders>
              <w:top w:val="single" w:sz="4" w:space="0" w:color="auto"/>
              <w:left w:val="single" w:sz="4" w:space="0" w:color="auto"/>
              <w:bottom w:val="single" w:sz="4" w:space="0" w:color="auto"/>
              <w:right w:val="single" w:sz="4" w:space="0" w:color="auto"/>
            </w:tcBorders>
            <w:hideMark/>
          </w:tcPr>
          <w:p w14:paraId="2E118CAA" w14:textId="77777777" w:rsidR="00035DE7" w:rsidRPr="00E26D1A" w:rsidRDefault="00035DE7" w:rsidP="00305FB9">
            <w:pPr>
              <w:keepNext/>
              <w:rPr>
                <w:b/>
                <w:szCs w:val="22"/>
              </w:rPr>
            </w:pPr>
            <w:r w:rsidRPr="00E26D1A">
              <w:rPr>
                <w:b/>
                <w:szCs w:val="22"/>
              </w:rPr>
              <w:t>Extent of prior therapy</w:t>
            </w:r>
          </w:p>
        </w:tc>
        <w:tc>
          <w:tcPr>
            <w:tcW w:w="1818" w:type="dxa"/>
            <w:tcBorders>
              <w:top w:val="single" w:sz="4" w:space="0" w:color="auto"/>
              <w:left w:val="single" w:sz="4" w:space="0" w:color="auto"/>
              <w:bottom w:val="single" w:sz="4" w:space="0" w:color="auto"/>
              <w:right w:val="single" w:sz="4" w:space="0" w:color="auto"/>
            </w:tcBorders>
            <w:hideMark/>
          </w:tcPr>
          <w:p w14:paraId="724E13B9" w14:textId="77777777" w:rsidR="00035DE7" w:rsidRPr="00E26D1A" w:rsidRDefault="00035DE7" w:rsidP="00305FB9">
            <w:pPr>
              <w:keepNext/>
              <w:jc w:val="center"/>
              <w:rPr>
                <w:b/>
                <w:szCs w:val="22"/>
              </w:rPr>
            </w:pPr>
            <w:r w:rsidRPr="00E26D1A">
              <w:rPr>
                <w:b/>
                <w:szCs w:val="22"/>
              </w:rPr>
              <w:t>Number of patients</w:t>
            </w:r>
          </w:p>
        </w:tc>
      </w:tr>
      <w:tr w:rsidR="00035DE7" w:rsidRPr="00E26D1A" w14:paraId="39C39820" w14:textId="77777777" w:rsidTr="00305FB9">
        <w:tc>
          <w:tcPr>
            <w:tcW w:w="7650" w:type="dxa"/>
            <w:tcBorders>
              <w:top w:val="single" w:sz="4" w:space="0" w:color="auto"/>
              <w:left w:val="single" w:sz="4" w:space="0" w:color="auto"/>
              <w:bottom w:val="single" w:sz="4" w:space="0" w:color="auto"/>
              <w:right w:val="single" w:sz="4" w:space="0" w:color="auto"/>
            </w:tcBorders>
            <w:hideMark/>
          </w:tcPr>
          <w:p w14:paraId="103101D4" w14:textId="77777777" w:rsidR="00035DE7" w:rsidRPr="00E26D1A" w:rsidRDefault="00035DE7" w:rsidP="00305FB9">
            <w:pPr>
              <w:keepNext/>
              <w:rPr>
                <w:szCs w:val="22"/>
              </w:rPr>
            </w:pPr>
            <w:r w:rsidRPr="00E26D1A">
              <w:rPr>
                <w:szCs w:val="22"/>
              </w:rPr>
              <w:t xml:space="preserve">Prior </w:t>
            </w:r>
            <w:proofErr w:type="spellStart"/>
            <w:r w:rsidRPr="00E26D1A">
              <w:rPr>
                <w:szCs w:val="22"/>
              </w:rPr>
              <w:t>crizotinib</w:t>
            </w:r>
            <w:proofErr w:type="spellEnd"/>
            <w:r w:rsidRPr="00E26D1A">
              <w:rPr>
                <w:szCs w:val="22"/>
              </w:rPr>
              <w:t xml:space="preserve"> and no prior </w:t>
            </w:r>
            <w:proofErr w:type="spellStart"/>
            <w:r w:rsidRPr="00E26D1A">
              <w:rPr>
                <w:szCs w:val="22"/>
              </w:rPr>
              <w:t>chemotherapy</w:t>
            </w:r>
            <w:r w:rsidRPr="00E26D1A">
              <w:rPr>
                <w:szCs w:val="22"/>
                <w:vertAlign w:val="superscript"/>
              </w:rPr>
              <w:t>a</w:t>
            </w:r>
            <w:proofErr w:type="spellEnd"/>
          </w:p>
        </w:tc>
        <w:tc>
          <w:tcPr>
            <w:tcW w:w="1818" w:type="dxa"/>
            <w:tcBorders>
              <w:top w:val="single" w:sz="4" w:space="0" w:color="auto"/>
              <w:left w:val="single" w:sz="4" w:space="0" w:color="auto"/>
              <w:bottom w:val="single" w:sz="4" w:space="0" w:color="auto"/>
              <w:right w:val="single" w:sz="4" w:space="0" w:color="auto"/>
            </w:tcBorders>
            <w:hideMark/>
          </w:tcPr>
          <w:p w14:paraId="431FE5E7" w14:textId="77777777" w:rsidR="00035DE7" w:rsidRPr="00E26D1A" w:rsidRDefault="00035DE7" w:rsidP="00305FB9">
            <w:pPr>
              <w:keepNext/>
              <w:jc w:val="center"/>
              <w:rPr>
                <w:szCs w:val="22"/>
              </w:rPr>
            </w:pPr>
            <w:r w:rsidRPr="00E26D1A">
              <w:rPr>
                <w:szCs w:val="22"/>
              </w:rPr>
              <w:t>29</w:t>
            </w:r>
          </w:p>
        </w:tc>
      </w:tr>
      <w:tr w:rsidR="00035DE7" w:rsidRPr="00E26D1A" w14:paraId="268F8A60" w14:textId="77777777" w:rsidTr="00305FB9">
        <w:tc>
          <w:tcPr>
            <w:tcW w:w="7650" w:type="dxa"/>
            <w:tcBorders>
              <w:top w:val="single" w:sz="4" w:space="0" w:color="auto"/>
              <w:left w:val="single" w:sz="4" w:space="0" w:color="auto"/>
              <w:bottom w:val="single" w:sz="4" w:space="0" w:color="auto"/>
              <w:right w:val="single" w:sz="4" w:space="0" w:color="auto"/>
            </w:tcBorders>
            <w:hideMark/>
          </w:tcPr>
          <w:p w14:paraId="1FAFC8DC" w14:textId="77777777" w:rsidR="00035DE7" w:rsidRPr="00E26D1A" w:rsidRDefault="00035DE7" w:rsidP="00305FB9">
            <w:pPr>
              <w:keepNext/>
              <w:rPr>
                <w:szCs w:val="22"/>
              </w:rPr>
            </w:pPr>
            <w:r w:rsidRPr="00E26D1A">
              <w:rPr>
                <w:szCs w:val="22"/>
              </w:rPr>
              <w:t xml:space="preserve">Prior </w:t>
            </w:r>
            <w:proofErr w:type="spellStart"/>
            <w:r w:rsidRPr="00E26D1A">
              <w:rPr>
                <w:szCs w:val="22"/>
              </w:rPr>
              <w:t>crizotinib</w:t>
            </w:r>
            <w:proofErr w:type="spellEnd"/>
            <w:r w:rsidRPr="00E26D1A">
              <w:rPr>
                <w:szCs w:val="22"/>
              </w:rPr>
              <w:t xml:space="preserve"> and 1-2 lines of prior </w:t>
            </w:r>
            <w:proofErr w:type="spellStart"/>
            <w:r w:rsidRPr="00E26D1A">
              <w:rPr>
                <w:szCs w:val="22"/>
              </w:rPr>
              <w:t>chemotherapy</w:t>
            </w:r>
            <w:r w:rsidRPr="00E26D1A">
              <w:rPr>
                <w:szCs w:val="22"/>
                <w:vertAlign w:val="superscript"/>
              </w:rPr>
              <w:t>a</w:t>
            </w:r>
            <w:proofErr w:type="spellEnd"/>
          </w:p>
        </w:tc>
        <w:tc>
          <w:tcPr>
            <w:tcW w:w="1818" w:type="dxa"/>
            <w:tcBorders>
              <w:top w:val="single" w:sz="4" w:space="0" w:color="auto"/>
              <w:left w:val="single" w:sz="4" w:space="0" w:color="auto"/>
              <w:bottom w:val="single" w:sz="4" w:space="0" w:color="auto"/>
              <w:right w:val="single" w:sz="4" w:space="0" w:color="auto"/>
            </w:tcBorders>
            <w:hideMark/>
          </w:tcPr>
          <w:p w14:paraId="35B97378" w14:textId="77777777" w:rsidR="00035DE7" w:rsidRPr="00E26D1A" w:rsidRDefault="00035DE7" w:rsidP="00305FB9">
            <w:pPr>
              <w:keepNext/>
              <w:jc w:val="center"/>
              <w:rPr>
                <w:szCs w:val="22"/>
              </w:rPr>
            </w:pPr>
            <w:r w:rsidRPr="00E26D1A">
              <w:rPr>
                <w:szCs w:val="22"/>
              </w:rPr>
              <w:t>35</w:t>
            </w:r>
          </w:p>
        </w:tc>
      </w:tr>
      <w:tr w:rsidR="00035DE7" w:rsidRPr="00E26D1A" w14:paraId="51D780E7" w14:textId="77777777" w:rsidTr="00305FB9">
        <w:tc>
          <w:tcPr>
            <w:tcW w:w="7650" w:type="dxa"/>
            <w:tcBorders>
              <w:top w:val="single" w:sz="4" w:space="0" w:color="auto"/>
              <w:left w:val="single" w:sz="4" w:space="0" w:color="auto"/>
              <w:bottom w:val="single" w:sz="4" w:space="0" w:color="auto"/>
              <w:right w:val="single" w:sz="4" w:space="0" w:color="auto"/>
            </w:tcBorders>
            <w:hideMark/>
          </w:tcPr>
          <w:p w14:paraId="6BBC5F29" w14:textId="77777777" w:rsidR="00035DE7" w:rsidRPr="00E26D1A" w:rsidRDefault="00035DE7" w:rsidP="00305FB9">
            <w:pPr>
              <w:keepNext/>
              <w:rPr>
                <w:szCs w:val="22"/>
              </w:rPr>
            </w:pPr>
            <w:r w:rsidRPr="00E26D1A">
              <w:rPr>
                <w:szCs w:val="22"/>
              </w:rPr>
              <w:t xml:space="preserve">Prior ALK inhibitor (not </w:t>
            </w:r>
            <w:proofErr w:type="spellStart"/>
            <w:r w:rsidRPr="00E26D1A">
              <w:rPr>
                <w:szCs w:val="22"/>
              </w:rPr>
              <w:t>crizotinib</w:t>
            </w:r>
            <w:proofErr w:type="spellEnd"/>
            <w:r w:rsidRPr="00E26D1A">
              <w:rPr>
                <w:szCs w:val="22"/>
              </w:rPr>
              <w:t xml:space="preserve">) with or without prior </w:t>
            </w:r>
            <w:proofErr w:type="spellStart"/>
            <w:r w:rsidRPr="00E26D1A">
              <w:rPr>
                <w:szCs w:val="22"/>
              </w:rPr>
              <w:t>chemotherapy</w:t>
            </w:r>
            <w:r w:rsidRPr="00E26D1A">
              <w:rPr>
                <w:szCs w:val="22"/>
                <w:vertAlign w:val="superscript"/>
              </w:rPr>
              <w:t>a</w:t>
            </w:r>
            <w:proofErr w:type="spellEnd"/>
          </w:p>
        </w:tc>
        <w:tc>
          <w:tcPr>
            <w:tcW w:w="1818" w:type="dxa"/>
            <w:tcBorders>
              <w:top w:val="single" w:sz="4" w:space="0" w:color="auto"/>
              <w:left w:val="single" w:sz="4" w:space="0" w:color="auto"/>
              <w:bottom w:val="single" w:sz="4" w:space="0" w:color="auto"/>
              <w:right w:val="single" w:sz="4" w:space="0" w:color="auto"/>
            </w:tcBorders>
            <w:hideMark/>
          </w:tcPr>
          <w:p w14:paraId="349BA361" w14:textId="77777777" w:rsidR="00035DE7" w:rsidRPr="00E26D1A" w:rsidRDefault="00035DE7" w:rsidP="00305FB9">
            <w:pPr>
              <w:keepNext/>
              <w:jc w:val="center"/>
              <w:rPr>
                <w:szCs w:val="22"/>
              </w:rPr>
            </w:pPr>
            <w:r w:rsidRPr="00E26D1A">
              <w:rPr>
                <w:szCs w:val="22"/>
              </w:rPr>
              <w:t>28</w:t>
            </w:r>
          </w:p>
        </w:tc>
      </w:tr>
      <w:tr w:rsidR="00035DE7" w:rsidRPr="00E26D1A" w14:paraId="7A1599DC" w14:textId="77777777" w:rsidTr="00305FB9">
        <w:tc>
          <w:tcPr>
            <w:tcW w:w="7650" w:type="dxa"/>
            <w:tcBorders>
              <w:top w:val="single" w:sz="4" w:space="0" w:color="auto"/>
              <w:left w:val="single" w:sz="4" w:space="0" w:color="auto"/>
              <w:bottom w:val="single" w:sz="4" w:space="0" w:color="auto"/>
              <w:right w:val="single" w:sz="4" w:space="0" w:color="auto"/>
            </w:tcBorders>
            <w:hideMark/>
          </w:tcPr>
          <w:p w14:paraId="5378EE64" w14:textId="77777777" w:rsidR="00035DE7" w:rsidRPr="00E26D1A" w:rsidRDefault="00035DE7" w:rsidP="00305FB9">
            <w:pPr>
              <w:keepNext/>
              <w:rPr>
                <w:szCs w:val="22"/>
              </w:rPr>
            </w:pPr>
            <w:r w:rsidRPr="00E26D1A">
              <w:rPr>
                <w:szCs w:val="22"/>
              </w:rPr>
              <w:t xml:space="preserve">Two prior ALK inhibitors with or without prior </w:t>
            </w:r>
            <w:proofErr w:type="spellStart"/>
            <w:r w:rsidRPr="00E26D1A">
              <w:rPr>
                <w:szCs w:val="22"/>
              </w:rPr>
              <w:t>chemotherapy</w:t>
            </w:r>
            <w:r w:rsidRPr="00E26D1A">
              <w:rPr>
                <w:szCs w:val="22"/>
                <w:vertAlign w:val="superscript"/>
              </w:rPr>
              <w:t>a</w:t>
            </w:r>
            <w:proofErr w:type="spellEnd"/>
          </w:p>
        </w:tc>
        <w:tc>
          <w:tcPr>
            <w:tcW w:w="1818" w:type="dxa"/>
            <w:tcBorders>
              <w:top w:val="single" w:sz="4" w:space="0" w:color="auto"/>
              <w:left w:val="single" w:sz="4" w:space="0" w:color="auto"/>
              <w:bottom w:val="single" w:sz="4" w:space="0" w:color="auto"/>
              <w:right w:val="single" w:sz="4" w:space="0" w:color="auto"/>
            </w:tcBorders>
            <w:hideMark/>
          </w:tcPr>
          <w:p w14:paraId="615E4F50" w14:textId="77777777" w:rsidR="00035DE7" w:rsidRPr="00E26D1A" w:rsidRDefault="00035DE7" w:rsidP="00305FB9">
            <w:pPr>
              <w:keepNext/>
              <w:jc w:val="center"/>
              <w:rPr>
                <w:szCs w:val="22"/>
              </w:rPr>
            </w:pPr>
            <w:r w:rsidRPr="00E26D1A">
              <w:rPr>
                <w:szCs w:val="22"/>
              </w:rPr>
              <w:t>75</w:t>
            </w:r>
          </w:p>
        </w:tc>
      </w:tr>
      <w:tr w:rsidR="00035DE7" w:rsidRPr="00E26D1A" w14:paraId="483C002C" w14:textId="77777777" w:rsidTr="00305FB9">
        <w:tc>
          <w:tcPr>
            <w:tcW w:w="7650" w:type="dxa"/>
            <w:tcBorders>
              <w:top w:val="single" w:sz="4" w:space="0" w:color="auto"/>
              <w:left w:val="single" w:sz="4" w:space="0" w:color="auto"/>
              <w:bottom w:val="single" w:sz="4" w:space="0" w:color="auto"/>
              <w:right w:val="single" w:sz="4" w:space="0" w:color="auto"/>
            </w:tcBorders>
            <w:hideMark/>
          </w:tcPr>
          <w:p w14:paraId="29BC790C" w14:textId="77777777" w:rsidR="00035DE7" w:rsidRPr="00E26D1A" w:rsidRDefault="00035DE7" w:rsidP="00305FB9">
            <w:pPr>
              <w:keepNext/>
              <w:rPr>
                <w:szCs w:val="22"/>
              </w:rPr>
            </w:pPr>
            <w:r w:rsidRPr="00E26D1A">
              <w:rPr>
                <w:szCs w:val="22"/>
              </w:rPr>
              <w:t xml:space="preserve">Three prior ALK inhibitors with or without prior </w:t>
            </w:r>
            <w:proofErr w:type="spellStart"/>
            <w:r w:rsidRPr="00E26D1A">
              <w:rPr>
                <w:szCs w:val="22"/>
              </w:rPr>
              <w:t>chemotherapy</w:t>
            </w:r>
            <w:r w:rsidRPr="00E26D1A">
              <w:rPr>
                <w:szCs w:val="22"/>
                <w:vertAlign w:val="superscript"/>
              </w:rPr>
              <w:t>a</w:t>
            </w:r>
            <w:proofErr w:type="spellEnd"/>
          </w:p>
        </w:tc>
        <w:tc>
          <w:tcPr>
            <w:tcW w:w="1818" w:type="dxa"/>
            <w:tcBorders>
              <w:top w:val="single" w:sz="4" w:space="0" w:color="auto"/>
              <w:left w:val="single" w:sz="4" w:space="0" w:color="auto"/>
              <w:bottom w:val="single" w:sz="4" w:space="0" w:color="auto"/>
              <w:right w:val="single" w:sz="4" w:space="0" w:color="auto"/>
            </w:tcBorders>
            <w:hideMark/>
          </w:tcPr>
          <w:p w14:paraId="3E7C7908" w14:textId="77777777" w:rsidR="00035DE7" w:rsidRPr="00E26D1A" w:rsidRDefault="00035DE7" w:rsidP="00305FB9">
            <w:pPr>
              <w:keepNext/>
              <w:jc w:val="center"/>
              <w:rPr>
                <w:szCs w:val="22"/>
              </w:rPr>
            </w:pPr>
            <w:r w:rsidRPr="00E26D1A">
              <w:rPr>
                <w:szCs w:val="22"/>
              </w:rPr>
              <w:t>48</w:t>
            </w:r>
          </w:p>
        </w:tc>
      </w:tr>
      <w:tr w:rsidR="00035DE7" w:rsidRPr="00E26D1A" w14:paraId="3FE0E813" w14:textId="77777777" w:rsidTr="00305FB9">
        <w:tc>
          <w:tcPr>
            <w:tcW w:w="7650" w:type="dxa"/>
            <w:tcBorders>
              <w:top w:val="single" w:sz="4" w:space="0" w:color="auto"/>
              <w:left w:val="single" w:sz="4" w:space="0" w:color="auto"/>
              <w:bottom w:val="single" w:sz="4" w:space="0" w:color="auto"/>
              <w:right w:val="single" w:sz="4" w:space="0" w:color="auto"/>
            </w:tcBorders>
            <w:hideMark/>
          </w:tcPr>
          <w:p w14:paraId="40DF70C6" w14:textId="77777777" w:rsidR="00035DE7" w:rsidRPr="00E26D1A" w:rsidRDefault="00035DE7" w:rsidP="00305FB9">
            <w:pPr>
              <w:keepNext/>
              <w:rPr>
                <w:szCs w:val="22"/>
              </w:rPr>
            </w:pPr>
            <w:r w:rsidRPr="00E26D1A">
              <w:rPr>
                <w:szCs w:val="22"/>
              </w:rPr>
              <w:t>Total</w:t>
            </w:r>
          </w:p>
        </w:tc>
        <w:tc>
          <w:tcPr>
            <w:tcW w:w="1818" w:type="dxa"/>
            <w:tcBorders>
              <w:top w:val="single" w:sz="4" w:space="0" w:color="auto"/>
              <w:left w:val="single" w:sz="4" w:space="0" w:color="auto"/>
              <w:bottom w:val="single" w:sz="4" w:space="0" w:color="auto"/>
              <w:right w:val="single" w:sz="4" w:space="0" w:color="auto"/>
            </w:tcBorders>
            <w:hideMark/>
          </w:tcPr>
          <w:p w14:paraId="56F63F22" w14:textId="77777777" w:rsidR="00035DE7" w:rsidRPr="00E26D1A" w:rsidRDefault="00035DE7" w:rsidP="00305FB9">
            <w:pPr>
              <w:keepNext/>
              <w:jc w:val="center"/>
              <w:rPr>
                <w:szCs w:val="22"/>
              </w:rPr>
            </w:pPr>
            <w:r w:rsidRPr="00E26D1A">
              <w:rPr>
                <w:szCs w:val="22"/>
              </w:rPr>
              <w:t>215</w:t>
            </w:r>
          </w:p>
        </w:tc>
      </w:tr>
      <w:tr w:rsidR="00035DE7" w:rsidRPr="00E26D1A" w14:paraId="7EA1A0A7" w14:textId="77777777" w:rsidTr="00305FB9">
        <w:trPr>
          <w:trHeight w:val="287"/>
        </w:trPr>
        <w:tc>
          <w:tcPr>
            <w:tcW w:w="9468" w:type="dxa"/>
            <w:gridSpan w:val="2"/>
            <w:tcBorders>
              <w:top w:val="single" w:sz="4" w:space="0" w:color="auto"/>
              <w:left w:val="nil"/>
              <w:bottom w:val="nil"/>
              <w:right w:val="nil"/>
            </w:tcBorders>
          </w:tcPr>
          <w:p w14:paraId="3233E9E2" w14:textId="77777777" w:rsidR="00035DE7" w:rsidRPr="00E26D1A" w:rsidRDefault="00035DE7" w:rsidP="00305FB9">
            <w:pPr>
              <w:keepNext/>
              <w:tabs>
                <w:tab w:val="left" w:pos="180"/>
              </w:tabs>
              <w:rPr>
                <w:szCs w:val="22"/>
              </w:rPr>
            </w:pPr>
            <w:r w:rsidRPr="00E26D1A">
              <w:rPr>
                <w:szCs w:val="22"/>
              </w:rPr>
              <w:t>Abbreviations: ALK=anaplastic lymphoma kinase; NSCLC=non</w:t>
            </w:r>
            <w:r w:rsidRPr="00E26D1A">
              <w:rPr>
                <w:szCs w:val="22"/>
              </w:rPr>
              <w:noBreakHyphen/>
              <w:t>small cell lung cancer.</w:t>
            </w:r>
          </w:p>
          <w:p w14:paraId="0CA059CC" w14:textId="77777777" w:rsidR="00035DE7" w:rsidRPr="00E26D1A" w:rsidRDefault="00035DE7" w:rsidP="00305FB9">
            <w:pPr>
              <w:keepNext/>
              <w:tabs>
                <w:tab w:val="left" w:pos="180"/>
              </w:tabs>
              <w:rPr>
                <w:szCs w:val="22"/>
              </w:rPr>
            </w:pPr>
            <w:r w:rsidRPr="00E26D1A">
              <w:rPr>
                <w:szCs w:val="22"/>
                <w:vertAlign w:val="superscript"/>
              </w:rPr>
              <w:t>a</w:t>
            </w:r>
            <w:r w:rsidRPr="00E26D1A">
              <w:rPr>
                <w:szCs w:val="22"/>
                <w:vertAlign w:val="superscript"/>
              </w:rPr>
              <w:tab/>
            </w:r>
            <w:r w:rsidRPr="00E26D1A">
              <w:rPr>
                <w:szCs w:val="22"/>
              </w:rPr>
              <w:t>Chemotherapy administered in the metastatic setting.</w:t>
            </w:r>
          </w:p>
        </w:tc>
      </w:tr>
    </w:tbl>
    <w:p w14:paraId="199D13B1" w14:textId="77777777" w:rsidR="00035DE7" w:rsidRPr="00E26D1A" w:rsidRDefault="00035DE7" w:rsidP="00035DE7">
      <w:pPr>
        <w:rPr>
          <w:szCs w:val="22"/>
        </w:rPr>
      </w:pPr>
    </w:p>
    <w:p w14:paraId="3A092BDE" w14:textId="77777777" w:rsidR="00035DE7" w:rsidRPr="00E26D1A" w:rsidRDefault="00035DE7" w:rsidP="00035DE7">
      <w:pPr>
        <w:rPr>
          <w:szCs w:val="22"/>
        </w:rPr>
      </w:pPr>
      <w:r w:rsidRPr="00E26D1A">
        <w:rPr>
          <w:szCs w:val="22"/>
        </w:rPr>
        <w:t xml:space="preserve">Efficacy results for Study B7461001 are summarized in Tables 5 and 6. </w:t>
      </w:r>
    </w:p>
    <w:p w14:paraId="0CE4B0D4" w14:textId="77777777" w:rsidR="00035DE7" w:rsidRPr="00E26D1A" w:rsidRDefault="00035DE7" w:rsidP="00035DE7">
      <w:pPr>
        <w:rPr>
          <w:szCs w:val="22"/>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0"/>
        <w:gridCol w:w="4230"/>
      </w:tblGrid>
      <w:tr w:rsidR="00035DE7" w:rsidRPr="00E26D1A" w14:paraId="5A19B57F" w14:textId="77777777" w:rsidTr="00305FB9">
        <w:tc>
          <w:tcPr>
            <w:tcW w:w="9450" w:type="dxa"/>
            <w:gridSpan w:val="2"/>
            <w:tcBorders>
              <w:top w:val="nil"/>
              <w:left w:val="nil"/>
              <w:bottom w:val="single" w:sz="4" w:space="0" w:color="auto"/>
              <w:right w:val="nil"/>
            </w:tcBorders>
            <w:vAlign w:val="center"/>
            <w:hideMark/>
          </w:tcPr>
          <w:p w14:paraId="3C606BF0" w14:textId="77777777" w:rsidR="00035DE7" w:rsidRPr="00E26D1A" w:rsidRDefault="00035DE7" w:rsidP="00305FB9">
            <w:pPr>
              <w:keepNext/>
              <w:keepLines/>
              <w:tabs>
                <w:tab w:val="left" w:pos="1062"/>
              </w:tabs>
              <w:ind w:left="1062" w:hanging="1062"/>
              <w:rPr>
                <w:b/>
                <w:szCs w:val="22"/>
              </w:rPr>
            </w:pPr>
            <w:r w:rsidRPr="00E26D1A">
              <w:rPr>
                <w:b/>
                <w:szCs w:val="22"/>
              </w:rPr>
              <w:t>Table 5</w:t>
            </w:r>
            <w:r w:rsidRPr="00E26D1A">
              <w:rPr>
                <w:b/>
                <w:szCs w:val="22"/>
              </w:rPr>
              <w:tab/>
              <w:t>Efficacy Results in Study B7461001</w:t>
            </w:r>
          </w:p>
        </w:tc>
      </w:tr>
      <w:tr w:rsidR="00035DE7" w:rsidRPr="00E26D1A" w14:paraId="35570387" w14:textId="77777777" w:rsidTr="00305FB9">
        <w:tc>
          <w:tcPr>
            <w:tcW w:w="5220" w:type="dxa"/>
            <w:tcBorders>
              <w:top w:val="single" w:sz="4" w:space="0" w:color="auto"/>
              <w:left w:val="single" w:sz="4" w:space="0" w:color="auto"/>
              <w:bottom w:val="single" w:sz="4" w:space="0" w:color="auto"/>
              <w:right w:val="single" w:sz="4" w:space="0" w:color="auto"/>
            </w:tcBorders>
            <w:vAlign w:val="center"/>
          </w:tcPr>
          <w:p w14:paraId="2754A4C7" w14:textId="77777777" w:rsidR="00035DE7" w:rsidRPr="00E26D1A" w:rsidRDefault="00035DE7" w:rsidP="00305FB9">
            <w:pPr>
              <w:keepNext/>
              <w:keepLines/>
              <w:rPr>
                <w:b/>
                <w:szCs w:val="22"/>
              </w:rPr>
            </w:pPr>
          </w:p>
          <w:p w14:paraId="75421F63" w14:textId="77777777" w:rsidR="00035DE7" w:rsidRPr="00E26D1A" w:rsidRDefault="00035DE7" w:rsidP="00305FB9">
            <w:pPr>
              <w:keepNext/>
              <w:keepLines/>
              <w:rPr>
                <w:b/>
                <w:szCs w:val="22"/>
              </w:rPr>
            </w:pPr>
            <w:r w:rsidRPr="00E26D1A">
              <w:rPr>
                <w:b/>
                <w:szCs w:val="22"/>
              </w:rPr>
              <w:t>Efficacy Parameter</w:t>
            </w:r>
          </w:p>
        </w:tc>
        <w:tc>
          <w:tcPr>
            <w:tcW w:w="4230" w:type="dxa"/>
            <w:tcBorders>
              <w:top w:val="single" w:sz="4" w:space="0" w:color="auto"/>
              <w:left w:val="single" w:sz="4" w:space="0" w:color="auto"/>
              <w:bottom w:val="single" w:sz="4" w:space="0" w:color="auto"/>
              <w:right w:val="single" w:sz="4" w:space="0" w:color="auto"/>
            </w:tcBorders>
            <w:vAlign w:val="center"/>
            <w:hideMark/>
          </w:tcPr>
          <w:p w14:paraId="04BB028B" w14:textId="77777777" w:rsidR="00035DE7" w:rsidRPr="00E26D1A" w:rsidRDefault="00035DE7" w:rsidP="00305FB9">
            <w:pPr>
              <w:keepNext/>
              <w:keepLines/>
              <w:jc w:val="center"/>
              <w:rPr>
                <w:b/>
                <w:szCs w:val="22"/>
              </w:rPr>
            </w:pPr>
            <w:r w:rsidRPr="00E26D1A">
              <w:rPr>
                <w:b/>
                <w:szCs w:val="22"/>
              </w:rPr>
              <w:t>Overall</w:t>
            </w:r>
          </w:p>
          <w:p w14:paraId="155D3F6D" w14:textId="77777777" w:rsidR="00035DE7" w:rsidRPr="00E26D1A" w:rsidRDefault="00035DE7" w:rsidP="00305FB9">
            <w:pPr>
              <w:keepNext/>
              <w:keepLines/>
              <w:jc w:val="center"/>
              <w:rPr>
                <w:b/>
                <w:szCs w:val="22"/>
              </w:rPr>
            </w:pPr>
            <w:r w:rsidRPr="00E26D1A">
              <w:rPr>
                <w:b/>
                <w:szCs w:val="22"/>
              </w:rPr>
              <w:t>N=215</w:t>
            </w:r>
          </w:p>
        </w:tc>
      </w:tr>
      <w:tr w:rsidR="00035DE7" w:rsidRPr="00E26D1A" w14:paraId="6795D4E5" w14:textId="77777777" w:rsidTr="00305FB9">
        <w:tc>
          <w:tcPr>
            <w:tcW w:w="5220" w:type="dxa"/>
            <w:tcBorders>
              <w:top w:val="single" w:sz="4" w:space="0" w:color="auto"/>
              <w:left w:val="single" w:sz="4" w:space="0" w:color="auto"/>
              <w:bottom w:val="single" w:sz="4" w:space="0" w:color="auto"/>
              <w:right w:val="single" w:sz="4" w:space="0" w:color="auto"/>
            </w:tcBorders>
            <w:hideMark/>
          </w:tcPr>
          <w:p w14:paraId="662F1E18" w14:textId="77777777" w:rsidR="00035DE7" w:rsidRPr="00E26D1A" w:rsidRDefault="00035DE7" w:rsidP="00305FB9">
            <w:pPr>
              <w:keepNext/>
              <w:keepLines/>
              <w:rPr>
                <w:szCs w:val="22"/>
              </w:rPr>
            </w:pPr>
            <w:r w:rsidRPr="00E26D1A">
              <w:rPr>
                <w:b/>
                <w:szCs w:val="22"/>
              </w:rPr>
              <w:t xml:space="preserve">Overall response </w:t>
            </w:r>
            <w:proofErr w:type="spellStart"/>
            <w:r w:rsidRPr="00E26D1A">
              <w:rPr>
                <w:b/>
                <w:szCs w:val="22"/>
              </w:rPr>
              <w:t>rate</w:t>
            </w:r>
            <w:r w:rsidRPr="00E26D1A">
              <w:rPr>
                <w:b/>
                <w:szCs w:val="22"/>
                <w:vertAlign w:val="superscript"/>
              </w:rPr>
              <w:t>a</w:t>
            </w:r>
            <w:proofErr w:type="spellEnd"/>
            <w:r w:rsidRPr="00E26D1A">
              <w:rPr>
                <w:szCs w:val="22"/>
              </w:rPr>
              <w:t xml:space="preserve"> (95% CI)</w:t>
            </w:r>
            <w:r w:rsidRPr="00E26D1A">
              <w:rPr>
                <w:szCs w:val="22"/>
                <w:vertAlign w:val="superscript"/>
              </w:rPr>
              <w:t>b</w:t>
            </w:r>
          </w:p>
          <w:p w14:paraId="38A26692" w14:textId="77777777" w:rsidR="00035DE7" w:rsidRPr="00E26D1A" w:rsidRDefault="00035DE7" w:rsidP="00305FB9">
            <w:pPr>
              <w:keepNext/>
              <w:keepLines/>
              <w:ind w:left="162"/>
              <w:rPr>
                <w:szCs w:val="22"/>
              </w:rPr>
            </w:pPr>
            <w:r w:rsidRPr="00E26D1A">
              <w:rPr>
                <w:szCs w:val="22"/>
              </w:rPr>
              <w:t xml:space="preserve">Complete response </w:t>
            </w:r>
          </w:p>
          <w:p w14:paraId="4945BF70" w14:textId="77777777" w:rsidR="00035DE7" w:rsidRPr="00E26D1A" w:rsidRDefault="00035DE7" w:rsidP="00305FB9">
            <w:pPr>
              <w:keepNext/>
              <w:keepLines/>
              <w:ind w:left="162"/>
              <w:rPr>
                <w:szCs w:val="22"/>
              </w:rPr>
            </w:pPr>
            <w:r w:rsidRPr="00E26D1A">
              <w:rPr>
                <w:szCs w:val="22"/>
              </w:rPr>
              <w:t>Partial response</w:t>
            </w:r>
          </w:p>
        </w:tc>
        <w:tc>
          <w:tcPr>
            <w:tcW w:w="4230" w:type="dxa"/>
            <w:tcBorders>
              <w:top w:val="single" w:sz="4" w:space="0" w:color="auto"/>
              <w:left w:val="single" w:sz="4" w:space="0" w:color="auto"/>
              <w:bottom w:val="single" w:sz="4" w:space="0" w:color="auto"/>
              <w:right w:val="single" w:sz="4" w:space="0" w:color="auto"/>
            </w:tcBorders>
            <w:hideMark/>
          </w:tcPr>
          <w:p w14:paraId="13CE01B5" w14:textId="77777777" w:rsidR="00035DE7" w:rsidRPr="00E26D1A" w:rsidRDefault="00035DE7" w:rsidP="00305FB9">
            <w:pPr>
              <w:keepNext/>
              <w:keepLines/>
              <w:jc w:val="center"/>
              <w:rPr>
                <w:szCs w:val="22"/>
              </w:rPr>
            </w:pPr>
            <w:r w:rsidRPr="00E26D1A">
              <w:rPr>
                <w:szCs w:val="22"/>
              </w:rPr>
              <w:t>48% (42, 55)</w:t>
            </w:r>
          </w:p>
          <w:p w14:paraId="6124444F" w14:textId="77777777" w:rsidR="00035DE7" w:rsidRPr="00E26D1A" w:rsidRDefault="00035DE7" w:rsidP="00305FB9">
            <w:pPr>
              <w:keepNext/>
              <w:keepLines/>
              <w:jc w:val="center"/>
              <w:rPr>
                <w:szCs w:val="22"/>
              </w:rPr>
            </w:pPr>
            <w:r w:rsidRPr="00E26D1A">
              <w:rPr>
                <w:szCs w:val="22"/>
              </w:rPr>
              <w:t>4%</w:t>
            </w:r>
          </w:p>
          <w:p w14:paraId="475D7672" w14:textId="77777777" w:rsidR="00035DE7" w:rsidRPr="00E26D1A" w:rsidRDefault="00035DE7" w:rsidP="00305FB9">
            <w:pPr>
              <w:keepNext/>
              <w:keepLines/>
              <w:jc w:val="center"/>
              <w:rPr>
                <w:szCs w:val="22"/>
              </w:rPr>
            </w:pPr>
            <w:r w:rsidRPr="00E26D1A">
              <w:rPr>
                <w:szCs w:val="22"/>
              </w:rPr>
              <w:t>44%</w:t>
            </w:r>
          </w:p>
        </w:tc>
      </w:tr>
      <w:tr w:rsidR="00035DE7" w:rsidRPr="00E26D1A" w14:paraId="0FF9C8AE" w14:textId="77777777" w:rsidTr="00305FB9">
        <w:tc>
          <w:tcPr>
            <w:tcW w:w="5220" w:type="dxa"/>
            <w:tcBorders>
              <w:top w:val="single" w:sz="4" w:space="0" w:color="auto"/>
              <w:left w:val="single" w:sz="4" w:space="0" w:color="auto"/>
              <w:bottom w:val="single" w:sz="4" w:space="0" w:color="auto"/>
              <w:right w:val="single" w:sz="4" w:space="0" w:color="auto"/>
            </w:tcBorders>
            <w:hideMark/>
          </w:tcPr>
          <w:p w14:paraId="7A153B17" w14:textId="77777777" w:rsidR="00035DE7" w:rsidRPr="00E26D1A" w:rsidRDefault="00035DE7" w:rsidP="00305FB9">
            <w:pPr>
              <w:keepNext/>
              <w:keepLines/>
              <w:rPr>
                <w:b/>
                <w:szCs w:val="22"/>
              </w:rPr>
            </w:pPr>
            <w:r w:rsidRPr="00E26D1A">
              <w:rPr>
                <w:b/>
                <w:szCs w:val="22"/>
              </w:rPr>
              <w:t>Duration of response</w:t>
            </w:r>
          </w:p>
          <w:p w14:paraId="1B88E2C2" w14:textId="77777777" w:rsidR="00035DE7" w:rsidRPr="00E26D1A" w:rsidRDefault="00035DE7" w:rsidP="00305FB9">
            <w:pPr>
              <w:keepNext/>
              <w:keepLines/>
              <w:ind w:left="162"/>
              <w:rPr>
                <w:szCs w:val="22"/>
              </w:rPr>
            </w:pPr>
            <w:r w:rsidRPr="00E26D1A">
              <w:rPr>
                <w:szCs w:val="22"/>
              </w:rPr>
              <w:t xml:space="preserve">Median, </w:t>
            </w:r>
            <w:proofErr w:type="spellStart"/>
            <w:r w:rsidRPr="00E26D1A">
              <w:rPr>
                <w:szCs w:val="22"/>
              </w:rPr>
              <w:t>months</w:t>
            </w:r>
            <w:r w:rsidRPr="00E26D1A">
              <w:rPr>
                <w:szCs w:val="22"/>
                <w:vertAlign w:val="superscript"/>
              </w:rPr>
              <w:t>c</w:t>
            </w:r>
            <w:proofErr w:type="spellEnd"/>
            <w:r w:rsidRPr="00E26D1A">
              <w:rPr>
                <w:szCs w:val="22"/>
              </w:rPr>
              <w:t xml:space="preserve"> (95% CI)</w:t>
            </w:r>
          </w:p>
        </w:tc>
        <w:tc>
          <w:tcPr>
            <w:tcW w:w="4230" w:type="dxa"/>
            <w:tcBorders>
              <w:top w:val="single" w:sz="4" w:space="0" w:color="auto"/>
              <w:left w:val="single" w:sz="4" w:space="0" w:color="auto"/>
              <w:bottom w:val="single" w:sz="4" w:space="0" w:color="auto"/>
              <w:right w:val="single" w:sz="4" w:space="0" w:color="auto"/>
            </w:tcBorders>
          </w:tcPr>
          <w:p w14:paraId="6D6FFAA0" w14:textId="77777777" w:rsidR="00035DE7" w:rsidRPr="00E26D1A" w:rsidRDefault="00035DE7" w:rsidP="00305FB9">
            <w:pPr>
              <w:keepNext/>
              <w:keepLines/>
              <w:jc w:val="center"/>
              <w:rPr>
                <w:szCs w:val="22"/>
              </w:rPr>
            </w:pPr>
          </w:p>
          <w:p w14:paraId="7BEEB745" w14:textId="77777777" w:rsidR="00035DE7" w:rsidRPr="00E26D1A" w:rsidRDefault="00035DE7" w:rsidP="00305FB9">
            <w:pPr>
              <w:keepNext/>
              <w:keepLines/>
              <w:jc w:val="center"/>
              <w:rPr>
                <w:b/>
                <w:szCs w:val="22"/>
              </w:rPr>
            </w:pPr>
            <w:r w:rsidRPr="00E26D1A">
              <w:rPr>
                <w:szCs w:val="22"/>
              </w:rPr>
              <w:t>12.5 (8.4, 23.7)</w:t>
            </w:r>
          </w:p>
        </w:tc>
      </w:tr>
      <w:tr w:rsidR="00035DE7" w:rsidRPr="00E26D1A" w14:paraId="3E008203" w14:textId="77777777" w:rsidTr="00305FB9">
        <w:tc>
          <w:tcPr>
            <w:tcW w:w="9450" w:type="dxa"/>
            <w:gridSpan w:val="2"/>
            <w:tcBorders>
              <w:top w:val="single" w:sz="4" w:space="0" w:color="auto"/>
              <w:left w:val="nil"/>
              <w:bottom w:val="nil"/>
              <w:right w:val="nil"/>
            </w:tcBorders>
          </w:tcPr>
          <w:p w14:paraId="7C94835D" w14:textId="77777777" w:rsidR="00035DE7" w:rsidRPr="00E26D1A" w:rsidRDefault="00035DE7" w:rsidP="00305FB9">
            <w:pPr>
              <w:pStyle w:val="NoSpacing"/>
              <w:tabs>
                <w:tab w:val="left" w:pos="540"/>
              </w:tabs>
              <w:ind w:left="-18"/>
              <w:rPr>
                <w:rFonts w:ascii="Times New Roman" w:hAnsi="Times New Roman"/>
              </w:rPr>
            </w:pPr>
            <w:r w:rsidRPr="00E26D1A">
              <w:rPr>
                <w:rFonts w:ascii="Times New Roman" w:hAnsi="Times New Roman"/>
              </w:rPr>
              <w:t>Abbreviations: CI=confidence interval; N=number of patients.</w:t>
            </w:r>
          </w:p>
          <w:p w14:paraId="688083EA" w14:textId="77777777" w:rsidR="00035DE7" w:rsidRPr="00E26D1A" w:rsidRDefault="00035DE7" w:rsidP="00305FB9">
            <w:pPr>
              <w:pStyle w:val="NoSpacing"/>
              <w:tabs>
                <w:tab w:val="left" w:pos="162"/>
              </w:tabs>
              <w:ind w:left="-18"/>
              <w:rPr>
                <w:rFonts w:ascii="Times New Roman" w:hAnsi="Times New Roman"/>
              </w:rPr>
            </w:pPr>
            <w:r w:rsidRPr="00E26D1A">
              <w:rPr>
                <w:rFonts w:ascii="Times New Roman" w:hAnsi="Times New Roman"/>
                <w:vertAlign w:val="superscript"/>
              </w:rPr>
              <w:t>a</w:t>
            </w:r>
            <w:r w:rsidRPr="00E26D1A">
              <w:rPr>
                <w:rFonts w:ascii="Times New Roman" w:hAnsi="Times New Roman"/>
                <w:iCs/>
                <w:color w:val="000000"/>
              </w:rPr>
              <w:tab/>
            </w:r>
            <w:r w:rsidRPr="00E26D1A">
              <w:rPr>
                <w:rFonts w:ascii="Times New Roman" w:hAnsi="Times New Roman"/>
              </w:rPr>
              <w:t>Per Independent Central Review.</w:t>
            </w:r>
          </w:p>
          <w:p w14:paraId="25518F09" w14:textId="77777777" w:rsidR="00035DE7" w:rsidRPr="00E26D1A" w:rsidRDefault="00035DE7" w:rsidP="00305FB9">
            <w:pPr>
              <w:pStyle w:val="NoSpacing"/>
              <w:tabs>
                <w:tab w:val="left" w:pos="162"/>
              </w:tabs>
              <w:ind w:left="-14"/>
              <w:rPr>
                <w:rFonts w:ascii="Times New Roman" w:hAnsi="Times New Roman"/>
              </w:rPr>
            </w:pPr>
            <w:r w:rsidRPr="00E26D1A">
              <w:rPr>
                <w:rFonts w:ascii="Times New Roman" w:hAnsi="Times New Roman"/>
                <w:vertAlign w:val="superscript"/>
              </w:rPr>
              <w:t>b</w:t>
            </w:r>
            <w:r w:rsidRPr="00E26D1A">
              <w:rPr>
                <w:rFonts w:ascii="Times New Roman" w:hAnsi="Times New Roman"/>
                <w:iCs/>
                <w:color w:val="000000"/>
              </w:rPr>
              <w:tab/>
            </w:r>
            <w:r w:rsidRPr="00E26D1A">
              <w:rPr>
                <w:rFonts w:ascii="Times New Roman" w:hAnsi="Times New Roman"/>
              </w:rPr>
              <w:t>Using exact method based on binomial distribution.</w:t>
            </w:r>
          </w:p>
          <w:p w14:paraId="44E91CBE" w14:textId="77777777" w:rsidR="00035DE7" w:rsidRPr="00E26D1A" w:rsidRDefault="00035DE7" w:rsidP="00305FB9">
            <w:pPr>
              <w:pStyle w:val="TableTextCentered"/>
              <w:keepNext/>
              <w:keepLines/>
              <w:tabs>
                <w:tab w:val="left" w:pos="158"/>
              </w:tabs>
              <w:overflowPunct w:val="0"/>
              <w:autoSpaceDE w:val="0"/>
              <w:autoSpaceDN w:val="0"/>
              <w:adjustRightInd w:val="0"/>
              <w:jc w:val="left"/>
              <w:textAlignment w:val="baseline"/>
              <w:rPr>
                <w:sz w:val="22"/>
                <w:szCs w:val="22"/>
              </w:rPr>
            </w:pPr>
            <w:r w:rsidRPr="00E26D1A">
              <w:rPr>
                <w:sz w:val="22"/>
                <w:szCs w:val="22"/>
                <w:vertAlign w:val="superscript"/>
              </w:rPr>
              <w:t>c</w:t>
            </w:r>
            <w:r w:rsidRPr="00E26D1A">
              <w:rPr>
                <w:iCs/>
                <w:color w:val="000000"/>
                <w:sz w:val="22"/>
                <w:szCs w:val="22"/>
              </w:rPr>
              <w:tab/>
            </w:r>
            <w:r w:rsidRPr="00E26D1A">
              <w:rPr>
                <w:sz w:val="22"/>
                <w:szCs w:val="22"/>
              </w:rPr>
              <w:t>Estimated using the Kaplan Meier method.</w:t>
            </w:r>
          </w:p>
        </w:tc>
      </w:tr>
    </w:tbl>
    <w:p w14:paraId="34887087" w14:textId="77777777" w:rsidR="00035DE7" w:rsidRPr="00E26D1A" w:rsidRDefault="00035DE7" w:rsidP="00035DE7">
      <w:pPr>
        <w:rPr>
          <w:rFonts w:eastAsia="Calibri"/>
          <w:szCs w:val="22"/>
        </w:rPr>
      </w:pPr>
    </w:p>
    <w:p w14:paraId="7151B0CC" w14:textId="77777777" w:rsidR="00035DE7" w:rsidRPr="00E26D1A" w:rsidRDefault="00035DE7" w:rsidP="00035DE7">
      <w:pPr>
        <w:rPr>
          <w:color w:val="000000"/>
          <w:szCs w:val="22"/>
        </w:rPr>
      </w:pPr>
      <w:r w:rsidRPr="00E26D1A">
        <w:rPr>
          <w:color w:val="000000"/>
          <w:szCs w:val="22"/>
        </w:rPr>
        <w:t>An assessment of intracranial ORR and the duration of response for CNS metastases in the subgroup of 89 patients in Study B7461001 with baseline measurable lesions in the CNS according to RECIST v1.1 are summarized in Table 6. Of these, 56 (63%) patients received prior brain radiation, including 42 patients (47%) who completed brain radiation treatment at least 6 months before starting treatment with LORBRENA.</w:t>
      </w:r>
    </w:p>
    <w:p w14:paraId="65F8866E" w14:textId="77777777" w:rsidR="00035DE7" w:rsidRPr="00E26D1A" w:rsidRDefault="00035DE7" w:rsidP="00035DE7">
      <w:pPr>
        <w:rPr>
          <w:szCs w:val="22"/>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4205"/>
      </w:tblGrid>
      <w:tr w:rsidR="00035DE7" w:rsidRPr="00E26D1A" w14:paraId="58FE6D6A" w14:textId="77777777" w:rsidTr="00305FB9">
        <w:tc>
          <w:tcPr>
            <w:tcW w:w="9450" w:type="dxa"/>
            <w:gridSpan w:val="2"/>
            <w:tcBorders>
              <w:top w:val="nil"/>
              <w:left w:val="nil"/>
              <w:bottom w:val="single" w:sz="4" w:space="0" w:color="auto"/>
              <w:right w:val="nil"/>
            </w:tcBorders>
            <w:vAlign w:val="center"/>
            <w:hideMark/>
          </w:tcPr>
          <w:p w14:paraId="0A4A21C6" w14:textId="77777777" w:rsidR="00035DE7" w:rsidRPr="00E26D1A" w:rsidRDefault="00035DE7" w:rsidP="00305FB9">
            <w:pPr>
              <w:keepNext/>
              <w:keepLines/>
              <w:tabs>
                <w:tab w:val="left" w:pos="1062"/>
              </w:tabs>
              <w:ind w:left="1062" w:hanging="1062"/>
              <w:rPr>
                <w:b/>
                <w:szCs w:val="22"/>
              </w:rPr>
            </w:pPr>
            <w:r w:rsidRPr="00E26D1A">
              <w:rPr>
                <w:b/>
                <w:szCs w:val="22"/>
              </w:rPr>
              <w:t>Table 6</w:t>
            </w:r>
            <w:r w:rsidRPr="00E26D1A">
              <w:rPr>
                <w:b/>
                <w:szCs w:val="22"/>
              </w:rPr>
              <w:tab/>
              <w:t>Intracranial Response Rate in Patients with Measurable Intracranial Lesions in Study B7461001</w:t>
            </w:r>
          </w:p>
        </w:tc>
      </w:tr>
      <w:tr w:rsidR="00035DE7" w:rsidRPr="00E26D1A" w14:paraId="7611350C" w14:textId="77777777" w:rsidTr="00305FB9">
        <w:tc>
          <w:tcPr>
            <w:tcW w:w="5245" w:type="dxa"/>
            <w:tcBorders>
              <w:top w:val="single" w:sz="4" w:space="0" w:color="auto"/>
              <w:left w:val="single" w:sz="4" w:space="0" w:color="auto"/>
              <w:bottom w:val="single" w:sz="4" w:space="0" w:color="auto"/>
              <w:right w:val="single" w:sz="4" w:space="0" w:color="auto"/>
            </w:tcBorders>
            <w:vAlign w:val="center"/>
          </w:tcPr>
          <w:p w14:paraId="33B85619" w14:textId="77777777" w:rsidR="00035DE7" w:rsidRPr="00E26D1A" w:rsidRDefault="00035DE7" w:rsidP="00305FB9">
            <w:pPr>
              <w:keepNext/>
              <w:keepLines/>
              <w:rPr>
                <w:b/>
                <w:szCs w:val="22"/>
              </w:rPr>
            </w:pPr>
          </w:p>
          <w:p w14:paraId="41CBC7B6" w14:textId="77777777" w:rsidR="00035DE7" w:rsidRPr="00E26D1A" w:rsidRDefault="00035DE7" w:rsidP="00305FB9">
            <w:pPr>
              <w:keepNext/>
              <w:keepLines/>
              <w:rPr>
                <w:b/>
                <w:szCs w:val="22"/>
              </w:rPr>
            </w:pPr>
            <w:r w:rsidRPr="00E26D1A">
              <w:rPr>
                <w:b/>
                <w:szCs w:val="22"/>
              </w:rPr>
              <w:t>Efficacy Parameter</w:t>
            </w:r>
          </w:p>
        </w:tc>
        <w:tc>
          <w:tcPr>
            <w:tcW w:w="4205" w:type="dxa"/>
            <w:tcBorders>
              <w:top w:val="single" w:sz="4" w:space="0" w:color="auto"/>
              <w:left w:val="single" w:sz="4" w:space="0" w:color="auto"/>
              <w:bottom w:val="single" w:sz="4" w:space="0" w:color="auto"/>
              <w:right w:val="single" w:sz="4" w:space="0" w:color="auto"/>
            </w:tcBorders>
            <w:vAlign w:val="center"/>
            <w:hideMark/>
          </w:tcPr>
          <w:p w14:paraId="41B967A9" w14:textId="77777777" w:rsidR="00035DE7" w:rsidRPr="00E26D1A" w:rsidRDefault="00035DE7" w:rsidP="00305FB9">
            <w:pPr>
              <w:keepNext/>
              <w:keepLines/>
              <w:jc w:val="center"/>
              <w:rPr>
                <w:b/>
                <w:szCs w:val="22"/>
              </w:rPr>
            </w:pPr>
            <w:r w:rsidRPr="00E26D1A">
              <w:rPr>
                <w:b/>
                <w:szCs w:val="22"/>
              </w:rPr>
              <w:t>Intracranial</w:t>
            </w:r>
          </w:p>
          <w:p w14:paraId="00CA905F" w14:textId="77777777" w:rsidR="00035DE7" w:rsidRPr="00E26D1A" w:rsidRDefault="00035DE7" w:rsidP="00305FB9">
            <w:pPr>
              <w:keepNext/>
              <w:keepLines/>
              <w:jc w:val="center"/>
              <w:rPr>
                <w:b/>
                <w:szCs w:val="22"/>
              </w:rPr>
            </w:pPr>
            <w:r w:rsidRPr="00E26D1A">
              <w:rPr>
                <w:b/>
                <w:szCs w:val="22"/>
              </w:rPr>
              <w:t>N=89</w:t>
            </w:r>
          </w:p>
        </w:tc>
      </w:tr>
      <w:tr w:rsidR="00035DE7" w:rsidRPr="00E26D1A" w14:paraId="1E2D20FB" w14:textId="77777777" w:rsidTr="00305FB9">
        <w:tc>
          <w:tcPr>
            <w:tcW w:w="5245" w:type="dxa"/>
            <w:tcBorders>
              <w:top w:val="single" w:sz="4" w:space="0" w:color="auto"/>
              <w:left w:val="single" w:sz="4" w:space="0" w:color="auto"/>
              <w:bottom w:val="single" w:sz="4" w:space="0" w:color="auto"/>
              <w:right w:val="single" w:sz="4" w:space="0" w:color="auto"/>
            </w:tcBorders>
            <w:hideMark/>
          </w:tcPr>
          <w:p w14:paraId="0D2CF178" w14:textId="77777777" w:rsidR="00035DE7" w:rsidRPr="00E26D1A" w:rsidRDefault="00035DE7" w:rsidP="00305FB9">
            <w:pPr>
              <w:keepNext/>
              <w:keepLines/>
              <w:rPr>
                <w:szCs w:val="22"/>
              </w:rPr>
            </w:pPr>
            <w:r w:rsidRPr="00E26D1A">
              <w:rPr>
                <w:b/>
                <w:szCs w:val="22"/>
              </w:rPr>
              <w:t xml:space="preserve">Intracranial response </w:t>
            </w:r>
            <w:proofErr w:type="spellStart"/>
            <w:r w:rsidRPr="00E26D1A">
              <w:rPr>
                <w:b/>
                <w:szCs w:val="22"/>
              </w:rPr>
              <w:t>rate</w:t>
            </w:r>
            <w:r w:rsidRPr="00E26D1A">
              <w:rPr>
                <w:b/>
                <w:szCs w:val="22"/>
                <w:vertAlign w:val="superscript"/>
              </w:rPr>
              <w:t>a</w:t>
            </w:r>
            <w:proofErr w:type="spellEnd"/>
            <w:r w:rsidRPr="00E26D1A">
              <w:rPr>
                <w:szCs w:val="22"/>
              </w:rPr>
              <w:t xml:space="preserve"> (95% CI)</w:t>
            </w:r>
            <w:r w:rsidRPr="00E26D1A">
              <w:rPr>
                <w:szCs w:val="22"/>
                <w:vertAlign w:val="superscript"/>
              </w:rPr>
              <w:t>b</w:t>
            </w:r>
          </w:p>
          <w:p w14:paraId="10383B06" w14:textId="77777777" w:rsidR="00035DE7" w:rsidRPr="00E26D1A" w:rsidRDefault="00035DE7" w:rsidP="00305FB9">
            <w:pPr>
              <w:keepNext/>
              <w:keepLines/>
              <w:ind w:left="162"/>
              <w:rPr>
                <w:szCs w:val="22"/>
              </w:rPr>
            </w:pPr>
            <w:r w:rsidRPr="00E26D1A">
              <w:rPr>
                <w:szCs w:val="22"/>
              </w:rPr>
              <w:t xml:space="preserve">Complete response </w:t>
            </w:r>
          </w:p>
          <w:p w14:paraId="583D1205" w14:textId="77777777" w:rsidR="00035DE7" w:rsidRPr="00E26D1A" w:rsidRDefault="00035DE7" w:rsidP="00305FB9">
            <w:pPr>
              <w:keepNext/>
              <w:keepLines/>
              <w:ind w:left="162"/>
              <w:rPr>
                <w:szCs w:val="22"/>
              </w:rPr>
            </w:pPr>
            <w:r w:rsidRPr="00E26D1A">
              <w:rPr>
                <w:szCs w:val="22"/>
              </w:rPr>
              <w:t>Partial response</w:t>
            </w:r>
          </w:p>
        </w:tc>
        <w:tc>
          <w:tcPr>
            <w:tcW w:w="4205" w:type="dxa"/>
            <w:tcBorders>
              <w:top w:val="single" w:sz="4" w:space="0" w:color="auto"/>
              <w:left w:val="single" w:sz="4" w:space="0" w:color="auto"/>
              <w:bottom w:val="single" w:sz="4" w:space="0" w:color="auto"/>
              <w:right w:val="single" w:sz="4" w:space="0" w:color="auto"/>
            </w:tcBorders>
            <w:hideMark/>
          </w:tcPr>
          <w:p w14:paraId="39E9368A" w14:textId="77777777" w:rsidR="00035DE7" w:rsidRPr="00E26D1A" w:rsidRDefault="00035DE7" w:rsidP="00305FB9">
            <w:pPr>
              <w:keepNext/>
              <w:keepLines/>
              <w:jc w:val="center"/>
              <w:rPr>
                <w:szCs w:val="22"/>
              </w:rPr>
            </w:pPr>
            <w:r w:rsidRPr="00E26D1A">
              <w:rPr>
                <w:szCs w:val="22"/>
              </w:rPr>
              <w:t>60% (49, 70)</w:t>
            </w:r>
          </w:p>
          <w:p w14:paraId="42DE151D" w14:textId="77777777" w:rsidR="00035DE7" w:rsidRPr="00E26D1A" w:rsidRDefault="00035DE7" w:rsidP="00305FB9">
            <w:pPr>
              <w:keepNext/>
              <w:keepLines/>
              <w:jc w:val="center"/>
              <w:rPr>
                <w:szCs w:val="22"/>
              </w:rPr>
            </w:pPr>
            <w:r w:rsidRPr="00E26D1A">
              <w:rPr>
                <w:szCs w:val="22"/>
              </w:rPr>
              <w:t>21%</w:t>
            </w:r>
          </w:p>
          <w:p w14:paraId="5CDCD03A" w14:textId="77777777" w:rsidR="00035DE7" w:rsidRPr="00E26D1A" w:rsidRDefault="00035DE7" w:rsidP="00305FB9">
            <w:pPr>
              <w:keepNext/>
              <w:keepLines/>
              <w:jc w:val="center"/>
              <w:rPr>
                <w:szCs w:val="22"/>
              </w:rPr>
            </w:pPr>
            <w:r w:rsidRPr="00E26D1A">
              <w:rPr>
                <w:szCs w:val="22"/>
              </w:rPr>
              <w:t>38%</w:t>
            </w:r>
          </w:p>
        </w:tc>
      </w:tr>
      <w:tr w:rsidR="00035DE7" w:rsidRPr="00E26D1A" w14:paraId="489A2622" w14:textId="77777777" w:rsidTr="00305FB9">
        <w:tc>
          <w:tcPr>
            <w:tcW w:w="5245" w:type="dxa"/>
            <w:tcBorders>
              <w:top w:val="single" w:sz="4" w:space="0" w:color="auto"/>
              <w:left w:val="single" w:sz="4" w:space="0" w:color="auto"/>
              <w:bottom w:val="single" w:sz="4" w:space="0" w:color="auto"/>
              <w:right w:val="single" w:sz="4" w:space="0" w:color="auto"/>
            </w:tcBorders>
            <w:hideMark/>
          </w:tcPr>
          <w:p w14:paraId="445703D7" w14:textId="77777777" w:rsidR="00035DE7" w:rsidRPr="00E26D1A" w:rsidRDefault="00035DE7" w:rsidP="00305FB9">
            <w:pPr>
              <w:keepNext/>
              <w:keepLines/>
              <w:rPr>
                <w:b/>
                <w:szCs w:val="22"/>
              </w:rPr>
            </w:pPr>
            <w:r w:rsidRPr="00E26D1A">
              <w:rPr>
                <w:b/>
                <w:szCs w:val="22"/>
              </w:rPr>
              <w:t>Duration of response</w:t>
            </w:r>
          </w:p>
          <w:p w14:paraId="593B33F5" w14:textId="77777777" w:rsidR="00035DE7" w:rsidRPr="00E26D1A" w:rsidRDefault="00035DE7" w:rsidP="00305FB9">
            <w:pPr>
              <w:keepNext/>
              <w:keepLines/>
              <w:ind w:left="162"/>
              <w:rPr>
                <w:szCs w:val="22"/>
              </w:rPr>
            </w:pPr>
            <w:r w:rsidRPr="00E26D1A">
              <w:rPr>
                <w:szCs w:val="22"/>
              </w:rPr>
              <w:t xml:space="preserve">Median, </w:t>
            </w:r>
            <w:proofErr w:type="spellStart"/>
            <w:r w:rsidRPr="00E26D1A">
              <w:rPr>
                <w:szCs w:val="22"/>
              </w:rPr>
              <w:t>months</w:t>
            </w:r>
            <w:r w:rsidRPr="00E26D1A">
              <w:rPr>
                <w:szCs w:val="22"/>
                <w:vertAlign w:val="superscript"/>
              </w:rPr>
              <w:t>c</w:t>
            </w:r>
            <w:proofErr w:type="spellEnd"/>
            <w:r w:rsidRPr="00E26D1A">
              <w:rPr>
                <w:szCs w:val="22"/>
              </w:rPr>
              <w:t xml:space="preserve"> (95% CI)</w:t>
            </w:r>
          </w:p>
        </w:tc>
        <w:tc>
          <w:tcPr>
            <w:tcW w:w="4205" w:type="dxa"/>
            <w:tcBorders>
              <w:top w:val="single" w:sz="4" w:space="0" w:color="auto"/>
              <w:left w:val="single" w:sz="4" w:space="0" w:color="auto"/>
              <w:bottom w:val="single" w:sz="4" w:space="0" w:color="auto"/>
              <w:right w:val="single" w:sz="4" w:space="0" w:color="auto"/>
            </w:tcBorders>
          </w:tcPr>
          <w:p w14:paraId="4F452A93" w14:textId="77777777" w:rsidR="00035DE7" w:rsidRPr="00E26D1A" w:rsidRDefault="00035DE7" w:rsidP="00305FB9">
            <w:pPr>
              <w:pStyle w:val="TableTextCentered"/>
              <w:keepNext/>
              <w:keepLines/>
              <w:overflowPunct w:val="0"/>
              <w:autoSpaceDE w:val="0"/>
              <w:autoSpaceDN w:val="0"/>
              <w:adjustRightInd w:val="0"/>
              <w:textAlignment w:val="baseline"/>
              <w:rPr>
                <w:sz w:val="22"/>
                <w:szCs w:val="22"/>
              </w:rPr>
            </w:pPr>
          </w:p>
          <w:p w14:paraId="2B7F2AD0" w14:textId="77777777" w:rsidR="00035DE7" w:rsidRPr="00E26D1A" w:rsidRDefault="00035DE7" w:rsidP="00305FB9">
            <w:pPr>
              <w:pStyle w:val="TableTextCentered"/>
              <w:keepNext/>
              <w:keepLines/>
              <w:overflowPunct w:val="0"/>
              <w:autoSpaceDE w:val="0"/>
              <w:autoSpaceDN w:val="0"/>
              <w:adjustRightInd w:val="0"/>
              <w:textAlignment w:val="baseline"/>
              <w:rPr>
                <w:sz w:val="22"/>
                <w:szCs w:val="22"/>
              </w:rPr>
            </w:pPr>
            <w:r w:rsidRPr="00E26D1A">
              <w:rPr>
                <w:sz w:val="22"/>
                <w:szCs w:val="22"/>
              </w:rPr>
              <w:t>19.5 (12.4, NR)</w:t>
            </w:r>
          </w:p>
        </w:tc>
      </w:tr>
      <w:tr w:rsidR="00035DE7" w:rsidRPr="00E26D1A" w14:paraId="7E45A8E6" w14:textId="77777777" w:rsidTr="00305FB9">
        <w:tc>
          <w:tcPr>
            <w:tcW w:w="9450" w:type="dxa"/>
            <w:gridSpan w:val="2"/>
            <w:tcBorders>
              <w:top w:val="single" w:sz="4" w:space="0" w:color="auto"/>
              <w:left w:val="nil"/>
              <w:bottom w:val="nil"/>
              <w:right w:val="nil"/>
            </w:tcBorders>
          </w:tcPr>
          <w:p w14:paraId="5CB5C582" w14:textId="77777777" w:rsidR="00035DE7" w:rsidRPr="00E26D1A" w:rsidRDefault="00035DE7" w:rsidP="00305FB9">
            <w:pPr>
              <w:pStyle w:val="NoSpacing"/>
              <w:tabs>
                <w:tab w:val="left" w:pos="540"/>
              </w:tabs>
              <w:ind w:left="-18"/>
              <w:rPr>
                <w:rFonts w:ascii="Times New Roman" w:hAnsi="Times New Roman"/>
              </w:rPr>
            </w:pPr>
            <w:r w:rsidRPr="00E26D1A">
              <w:rPr>
                <w:rFonts w:ascii="Times New Roman" w:hAnsi="Times New Roman"/>
              </w:rPr>
              <w:t>Abbreviations: CI=confidence interval; N=number of patients; NR=not reached.</w:t>
            </w:r>
          </w:p>
          <w:p w14:paraId="4467004A" w14:textId="77777777" w:rsidR="00035DE7" w:rsidRPr="00E26D1A" w:rsidRDefault="00035DE7" w:rsidP="00305FB9">
            <w:pPr>
              <w:pStyle w:val="NoSpacing"/>
              <w:tabs>
                <w:tab w:val="left" w:pos="162"/>
              </w:tabs>
              <w:ind w:left="-18"/>
              <w:rPr>
                <w:rFonts w:ascii="Times New Roman" w:hAnsi="Times New Roman"/>
              </w:rPr>
            </w:pPr>
            <w:r w:rsidRPr="00E26D1A">
              <w:rPr>
                <w:rFonts w:ascii="Times New Roman" w:hAnsi="Times New Roman"/>
                <w:vertAlign w:val="superscript"/>
              </w:rPr>
              <w:t>a</w:t>
            </w:r>
            <w:r w:rsidRPr="00E26D1A">
              <w:rPr>
                <w:rFonts w:ascii="Times New Roman" w:hAnsi="Times New Roman"/>
                <w:iCs/>
                <w:color w:val="000000"/>
              </w:rPr>
              <w:tab/>
            </w:r>
            <w:r w:rsidRPr="00E26D1A">
              <w:rPr>
                <w:rFonts w:ascii="Times New Roman" w:hAnsi="Times New Roman"/>
              </w:rPr>
              <w:t>Per Independent Central Review.</w:t>
            </w:r>
          </w:p>
          <w:p w14:paraId="3E82FE95" w14:textId="77777777" w:rsidR="00035DE7" w:rsidRPr="00E26D1A" w:rsidRDefault="00035DE7" w:rsidP="00305FB9">
            <w:pPr>
              <w:pStyle w:val="NoSpacing"/>
              <w:tabs>
                <w:tab w:val="left" w:pos="162"/>
              </w:tabs>
              <w:ind w:left="-14"/>
              <w:rPr>
                <w:rFonts w:ascii="Times New Roman" w:hAnsi="Times New Roman"/>
              </w:rPr>
            </w:pPr>
            <w:r w:rsidRPr="00E26D1A">
              <w:rPr>
                <w:rFonts w:ascii="Times New Roman" w:hAnsi="Times New Roman"/>
                <w:vertAlign w:val="superscript"/>
              </w:rPr>
              <w:t>b</w:t>
            </w:r>
            <w:r w:rsidRPr="00E26D1A">
              <w:rPr>
                <w:rFonts w:ascii="Times New Roman" w:hAnsi="Times New Roman"/>
                <w:iCs/>
                <w:color w:val="000000"/>
              </w:rPr>
              <w:tab/>
            </w:r>
            <w:r w:rsidRPr="00E26D1A">
              <w:rPr>
                <w:rFonts w:ascii="Times New Roman" w:hAnsi="Times New Roman"/>
              </w:rPr>
              <w:t>Using exact method based on binomial distribution.</w:t>
            </w:r>
          </w:p>
          <w:p w14:paraId="426D82F4" w14:textId="77777777" w:rsidR="00035DE7" w:rsidRPr="00E26D1A" w:rsidRDefault="00035DE7" w:rsidP="00305FB9">
            <w:pPr>
              <w:pStyle w:val="TableTextCentered"/>
              <w:keepNext/>
              <w:keepLines/>
              <w:tabs>
                <w:tab w:val="left" w:pos="158"/>
              </w:tabs>
              <w:overflowPunct w:val="0"/>
              <w:autoSpaceDE w:val="0"/>
              <w:autoSpaceDN w:val="0"/>
              <w:adjustRightInd w:val="0"/>
              <w:jc w:val="left"/>
              <w:textAlignment w:val="baseline"/>
              <w:rPr>
                <w:sz w:val="22"/>
                <w:szCs w:val="22"/>
              </w:rPr>
            </w:pPr>
            <w:r w:rsidRPr="00E26D1A">
              <w:rPr>
                <w:sz w:val="22"/>
                <w:szCs w:val="22"/>
                <w:vertAlign w:val="superscript"/>
              </w:rPr>
              <w:t>c</w:t>
            </w:r>
            <w:r w:rsidRPr="00E26D1A">
              <w:rPr>
                <w:iCs/>
                <w:color w:val="000000"/>
                <w:sz w:val="22"/>
                <w:szCs w:val="22"/>
              </w:rPr>
              <w:tab/>
            </w:r>
            <w:r w:rsidRPr="00E26D1A">
              <w:rPr>
                <w:sz w:val="22"/>
                <w:szCs w:val="22"/>
              </w:rPr>
              <w:t>Estimated using the Kaplan</w:t>
            </w:r>
            <w:r w:rsidRPr="00E26D1A">
              <w:rPr>
                <w:sz w:val="22"/>
                <w:szCs w:val="22"/>
              </w:rPr>
              <w:noBreakHyphen/>
              <w:t>Meier method.</w:t>
            </w:r>
          </w:p>
        </w:tc>
      </w:tr>
    </w:tbl>
    <w:p w14:paraId="516D6CB9" w14:textId="77777777" w:rsidR="00035DE7" w:rsidRPr="00E26D1A" w:rsidRDefault="00035DE7" w:rsidP="00035DE7">
      <w:pPr>
        <w:rPr>
          <w:szCs w:val="22"/>
        </w:rPr>
      </w:pPr>
    </w:p>
    <w:p w14:paraId="6DF0E812" w14:textId="77777777" w:rsidR="00035DE7" w:rsidRPr="00E26D1A" w:rsidRDefault="00035DE7" w:rsidP="00035DE7">
      <w:pPr>
        <w:keepNext/>
        <w:rPr>
          <w:szCs w:val="22"/>
        </w:rPr>
      </w:pPr>
      <w:r w:rsidRPr="00E26D1A">
        <w:rPr>
          <w:szCs w:val="22"/>
        </w:rPr>
        <w:lastRenderedPageBreak/>
        <w:t xml:space="preserve">In exploratory analyses conducted in subgroups defined by prior therapy, the response rates to LORBRENA were: </w:t>
      </w:r>
    </w:p>
    <w:p w14:paraId="4E03E5D6" w14:textId="77777777" w:rsidR="00035DE7" w:rsidRPr="00E26D1A" w:rsidRDefault="00035DE7" w:rsidP="00035DE7">
      <w:pPr>
        <w:keepNext/>
        <w:numPr>
          <w:ilvl w:val="0"/>
          <w:numId w:val="44"/>
        </w:numPr>
        <w:tabs>
          <w:tab w:val="clear" w:pos="567"/>
          <w:tab w:val="left" w:pos="426"/>
        </w:tabs>
        <w:spacing w:line="240" w:lineRule="auto"/>
        <w:ind w:left="426" w:hanging="426"/>
        <w:rPr>
          <w:szCs w:val="22"/>
        </w:rPr>
      </w:pPr>
      <w:r w:rsidRPr="00E26D1A">
        <w:rPr>
          <w:szCs w:val="22"/>
        </w:rPr>
        <w:t xml:space="preserve">ORR = 39% (95% CI: 30, 48) in 119 patients who received </w:t>
      </w:r>
      <w:proofErr w:type="spellStart"/>
      <w:r w:rsidRPr="00E26D1A">
        <w:rPr>
          <w:szCs w:val="22"/>
        </w:rPr>
        <w:t>crizotinib</w:t>
      </w:r>
      <w:proofErr w:type="spellEnd"/>
      <w:r w:rsidRPr="00E26D1A">
        <w:rPr>
          <w:szCs w:val="22"/>
        </w:rPr>
        <w:t xml:space="preserve"> and at least one other ALK inhibitor, with or without prior chemotherapy</w:t>
      </w:r>
    </w:p>
    <w:p w14:paraId="069520C8" w14:textId="77777777" w:rsidR="00035DE7" w:rsidRPr="00E26D1A" w:rsidRDefault="00035DE7" w:rsidP="00035DE7">
      <w:pPr>
        <w:keepNext/>
        <w:numPr>
          <w:ilvl w:val="0"/>
          <w:numId w:val="44"/>
        </w:numPr>
        <w:tabs>
          <w:tab w:val="clear" w:pos="567"/>
          <w:tab w:val="left" w:pos="426"/>
        </w:tabs>
        <w:spacing w:line="240" w:lineRule="auto"/>
        <w:ind w:left="426" w:hanging="426"/>
        <w:rPr>
          <w:szCs w:val="22"/>
        </w:rPr>
      </w:pPr>
      <w:r w:rsidRPr="00E26D1A">
        <w:rPr>
          <w:szCs w:val="22"/>
        </w:rPr>
        <w:t xml:space="preserve">ORR = 31% (95% CI: 9, 61) in 13 patients who received </w:t>
      </w:r>
      <w:proofErr w:type="spellStart"/>
      <w:r w:rsidRPr="00E26D1A">
        <w:rPr>
          <w:szCs w:val="22"/>
        </w:rPr>
        <w:t>alectinib</w:t>
      </w:r>
      <w:proofErr w:type="spellEnd"/>
      <w:r w:rsidRPr="00E26D1A">
        <w:rPr>
          <w:szCs w:val="22"/>
        </w:rPr>
        <w:t xml:space="preserve"> as their only ALK inhibitor, with or without prior chemotherapy</w:t>
      </w:r>
    </w:p>
    <w:p w14:paraId="22174A90" w14:textId="77777777" w:rsidR="00035DE7" w:rsidRPr="00E26D1A" w:rsidRDefault="00035DE7" w:rsidP="00035DE7">
      <w:pPr>
        <w:keepNext/>
        <w:numPr>
          <w:ilvl w:val="0"/>
          <w:numId w:val="44"/>
        </w:numPr>
        <w:tabs>
          <w:tab w:val="clear" w:pos="567"/>
          <w:tab w:val="left" w:pos="426"/>
        </w:tabs>
        <w:spacing w:line="240" w:lineRule="auto"/>
        <w:ind w:left="426" w:hanging="426"/>
        <w:rPr>
          <w:szCs w:val="22"/>
        </w:rPr>
      </w:pPr>
      <w:r w:rsidRPr="00E26D1A">
        <w:rPr>
          <w:szCs w:val="22"/>
        </w:rPr>
        <w:t xml:space="preserve">ORR = 46% (95% CI: 19, 75) in 13 patients who received </w:t>
      </w:r>
      <w:proofErr w:type="spellStart"/>
      <w:r w:rsidRPr="00E26D1A">
        <w:rPr>
          <w:szCs w:val="22"/>
        </w:rPr>
        <w:t>ceritinib</w:t>
      </w:r>
      <w:proofErr w:type="spellEnd"/>
      <w:r w:rsidRPr="00E26D1A">
        <w:rPr>
          <w:szCs w:val="22"/>
        </w:rPr>
        <w:t xml:space="preserve"> as their only ALK inhibitor, with or without prior chemotherapy</w:t>
      </w:r>
    </w:p>
    <w:p w14:paraId="729428BD" w14:textId="77777777" w:rsidR="00035DE7" w:rsidRPr="00E26D1A" w:rsidRDefault="00035DE7" w:rsidP="00035DE7">
      <w:pPr>
        <w:pStyle w:val="Paragraph"/>
        <w:spacing w:after="0"/>
        <w:rPr>
          <w:sz w:val="22"/>
          <w:szCs w:val="22"/>
          <w:lang w:val="en-GB"/>
        </w:rPr>
      </w:pPr>
    </w:p>
    <w:p w14:paraId="38EBBDDE" w14:textId="77777777" w:rsidR="00035DE7" w:rsidRPr="00E26D1A" w:rsidRDefault="00035DE7" w:rsidP="00035DE7">
      <w:pPr>
        <w:spacing w:line="240" w:lineRule="auto"/>
        <w:jc w:val="both"/>
        <w:rPr>
          <w:bCs/>
          <w:iCs/>
          <w:szCs w:val="22"/>
          <w:lang w:val="en-US"/>
        </w:rPr>
      </w:pPr>
    </w:p>
    <w:p w14:paraId="46DFB402" w14:textId="77777777" w:rsidR="001D29E6" w:rsidRPr="00E26D1A" w:rsidRDefault="001D29E6">
      <w:pPr>
        <w:rPr>
          <w:szCs w:val="22"/>
        </w:rPr>
      </w:pPr>
    </w:p>
    <w:p w14:paraId="0F0979B6" w14:textId="77777777" w:rsidR="001D29E6" w:rsidRPr="00E26D1A" w:rsidRDefault="001D29E6">
      <w:pPr>
        <w:ind w:left="567" w:hanging="567"/>
        <w:rPr>
          <w:b/>
          <w:szCs w:val="22"/>
        </w:rPr>
      </w:pPr>
      <w:commentRangeStart w:id="36"/>
      <w:r w:rsidRPr="00E26D1A">
        <w:rPr>
          <w:b/>
          <w:szCs w:val="22"/>
        </w:rPr>
        <w:t>5.2</w:t>
      </w:r>
      <w:r w:rsidRPr="00E26D1A">
        <w:rPr>
          <w:b/>
          <w:szCs w:val="22"/>
        </w:rPr>
        <w:tab/>
        <w:t>Pharmacokinetic properties</w:t>
      </w:r>
      <w:commentRangeEnd w:id="36"/>
      <w:r w:rsidR="00F641EE" w:rsidRPr="00E26D1A">
        <w:rPr>
          <w:rStyle w:val="CommentReference"/>
          <w:sz w:val="22"/>
          <w:szCs w:val="22"/>
        </w:rPr>
        <w:commentReference w:id="36"/>
      </w:r>
    </w:p>
    <w:p w14:paraId="798EEB71" w14:textId="77777777" w:rsidR="00035DE7" w:rsidRPr="00E26D1A" w:rsidRDefault="00035DE7">
      <w:pPr>
        <w:ind w:left="567" w:hanging="567"/>
        <w:rPr>
          <w:b/>
          <w:szCs w:val="22"/>
        </w:rPr>
      </w:pPr>
    </w:p>
    <w:p w14:paraId="7AEB5452" w14:textId="77777777" w:rsidR="00035DE7" w:rsidRPr="00E26D1A" w:rsidRDefault="00035DE7" w:rsidP="00035DE7">
      <w:pPr>
        <w:pStyle w:val="Heading5"/>
        <w:rPr>
          <w:szCs w:val="22"/>
        </w:rPr>
      </w:pPr>
      <w:r w:rsidRPr="00E26D1A">
        <w:rPr>
          <w:szCs w:val="22"/>
        </w:rPr>
        <w:t>Steady-state lorlatinib maximum plasma concentration (Cmax) increases proportionally and AUC increased slightly less than proportionally over the dose range of 10 mg to 200 mg orally once daily (0.1 to 2 times the recommended dosage). At the recommended dosage, the mean (coefficient of variation [CV] %) Cmax was 577 ng/mL (42%) and the AUC0-24h was 5650 ng·h/mL (39%) in patients with cancer. Lorlatinib oral clearance increased at steady-state compared to single dose, indicating autoinduction.</w:t>
      </w:r>
    </w:p>
    <w:p w14:paraId="310EBAD0" w14:textId="77777777" w:rsidR="00035DE7" w:rsidRPr="00E26D1A" w:rsidRDefault="00035DE7" w:rsidP="00035DE7">
      <w:pPr>
        <w:pStyle w:val="Heading1"/>
        <w:rPr>
          <w:b w:val="0"/>
          <w:sz w:val="22"/>
          <w:szCs w:val="22"/>
        </w:rPr>
      </w:pPr>
    </w:p>
    <w:p w14:paraId="1D217C21" w14:textId="77777777" w:rsidR="00035DE7" w:rsidRPr="00E26D1A" w:rsidRDefault="00035DE7" w:rsidP="00035DE7">
      <w:pPr>
        <w:pStyle w:val="Heading5"/>
        <w:rPr>
          <w:szCs w:val="22"/>
        </w:rPr>
      </w:pPr>
      <w:r w:rsidRPr="00E26D1A">
        <w:rPr>
          <w:szCs w:val="22"/>
        </w:rPr>
        <w:lastRenderedPageBreak/>
        <w:t>Absorption</w:t>
      </w:r>
    </w:p>
    <w:p w14:paraId="28A3CB2B" w14:textId="77777777" w:rsidR="00035DE7" w:rsidRPr="00E26D1A" w:rsidRDefault="00035DE7" w:rsidP="00035DE7">
      <w:pPr>
        <w:pStyle w:val="Heading5"/>
        <w:rPr>
          <w:szCs w:val="22"/>
        </w:rPr>
      </w:pPr>
      <w:r w:rsidRPr="00E26D1A">
        <w:rPr>
          <w:szCs w:val="22"/>
        </w:rPr>
        <w:t xml:space="preserve">The median lorlatinib Tmax was 1.2 hours (0.5 to 4 hours) following a single oral 100 mg dose and 2 hours (0.5 to 23 hours) following 100 mg orally once daily at steady state. </w:t>
      </w:r>
    </w:p>
    <w:p w14:paraId="2EB5E78B" w14:textId="77777777" w:rsidR="00035DE7" w:rsidRPr="00E26D1A" w:rsidRDefault="00035DE7" w:rsidP="00035DE7">
      <w:pPr>
        <w:pStyle w:val="Heading5"/>
        <w:rPr>
          <w:szCs w:val="22"/>
        </w:rPr>
      </w:pPr>
    </w:p>
    <w:p w14:paraId="13809ECF" w14:textId="77777777" w:rsidR="00035DE7" w:rsidRPr="00E26D1A" w:rsidRDefault="00035DE7" w:rsidP="00035DE7">
      <w:pPr>
        <w:pStyle w:val="Heading5"/>
        <w:rPr>
          <w:szCs w:val="22"/>
        </w:rPr>
      </w:pPr>
      <w:r w:rsidRPr="00E26D1A">
        <w:rPr>
          <w:szCs w:val="22"/>
        </w:rPr>
        <w:t>The mean absolute bioavailability is 81% (90% CI 75.7%, 86.2%) after oral administration compared to intravenous administration.</w:t>
      </w:r>
    </w:p>
    <w:p w14:paraId="48592079" w14:textId="77777777" w:rsidR="00035DE7" w:rsidRPr="00E26D1A" w:rsidRDefault="00035DE7" w:rsidP="00035DE7">
      <w:pPr>
        <w:pStyle w:val="Heading5"/>
        <w:rPr>
          <w:szCs w:val="22"/>
        </w:rPr>
      </w:pPr>
    </w:p>
    <w:p w14:paraId="1E3FA16B" w14:textId="77777777" w:rsidR="00035DE7" w:rsidRPr="00E26D1A" w:rsidRDefault="00035DE7" w:rsidP="00035DE7">
      <w:pPr>
        <w:pStyle w:val="Heading5"/>
        <w:rPr>
          <w:szCs w:val="22"/>
        </w:rPr>
      </w:pPr>
      <w:r w:rsidRPr="00E26D1A">
        <w:rPr>
          <w:szCs w:val="22"/>
        </w:rPr>
        <w:t>Effect of Food</w:t>
      </w:r>
    </w:p>
    <w:p w14:paraId="0A204916" w14:textId="77777777" w:rsidR="00035DE7" w:rsidRPr="00E26D1A" w:rsidRDefault="00035DE7" w:rsidP="00035DE7">
      <w:pPr>
        <w:pStyle w:val="Heading5"/>
        <w:rPr>
          <w:szCs w:val="22"/>
        </w:rPr>
      </w:pPr>
      <w:r w:rsidRPr="00E26D1A">
        <w:rPr>
          <w:szCs w:val="22"/>
        </w:rPr>
        <w:t xml:space="preserve">Administration of LORBRENA with a high fat, high calorie meal (approximately 1000 calories with 150 calories from protein, 250 calories from carbohydrate, and 500 to 600 calories from fat) had no clinically meaningful effect on lorlatinib pharmacokinetics. </w:t>
      </w:r>
    </w:p>
    <w:p w14:paraId="13A081D9" w14:textId="77777777" w:rsidR="00035DE7" w:rsidRPr="00E26D1A" w:rsidRDefault="00035DE7" w:rsidP="00035DE7">
      <w:pPr>
        <w:pStyle w:val="Heading5"/>
        <w:rPr>
          <w:szCs w:val="22"/>
        </w:rPr>
      </w:pPr>
    </w:p>
    <w:p w14:paraId="0FA225CC" w14:textId="77777777" w:rsidR="00035DE7" w:rsidRPr="00E26D1A" w:rsidRDefault="00035DE7" w:rsidP="00035DE7">
      <w:pPr>
        <w:pStyle w:val="Heading5"/>
        <w:rPr>
          <w:szCs w:val="22"/>
        </w:rPr>
      </w:pPr>
      <w:r w:rsidRPr="00E26D1A">
        <w:rPr>
          <w:szCs w:val="22"/>
        </w:rPr>
        <w:t>Distribution</w:t>
      </w:r>
    </w:p>
    <w:p w14:paraId="5A90ACEB" w14:textId="77777777" w:rsidR="00035DE7" w:rsidRPr="00E26D1A" w:rsidRDefault="00035DE7" w:rsidP="00035DE7">
      <w:pPr>
        <w:pStyle w:val="Heading5"/>
        <w:rPr>
          <w:szCs w:val="22"/>
        </w:rPr>
      </w:pPr>
      <w:r w:rsidRPr="00E26D1A">
        <w:rPr>
          <w:szCs w:val="22"/>
        </w:rPr>
        <w:t>In vitro, lorlatinib was 66% bound to plasma proteins at a concentration of 2.4 µM. The blood-to-plasma ratio was 0.99. The mean (CV%) steady state volume of distribution (Vss) was 305 L (28%) following a single intravenous dose.</w:t>
      </w:r>
    </w:p>
    <w:p w14:paraId="7B469AD8" w14:textId="77777777" w:rsidR="00035DE7" w:rsidRPr="00E26D1A" w:rsidRDefault="00035DE7" w:rsidP="00035DE7">
      <w:pPr>
        <w:pStyle w:val="Heading5"/>
        <w:rPr>
          <w:szCs w:val="22"/>
        </w:rPr>
      </w:pPr>
    </w:p>
    <w:p w14:paraId="5EAF4AC0" w14:textId="77777777" w:rsidR="00035DE7" w:rsidRPr="00E26D1A" w:rsidRDefault="00035DE7" w:rsidP="00035DE7">
      <w:pPr>
        <w:pStyle w:val="Heading5"/>
        <w:rPr>
          <w:szCs w:val="22"/>
        </w:rPr>
      </w:pPr>
      <w:r w:rsidRPr="00E26D1A">
        <w:rPr>
          <w:szCs w:val="22"/>
        </w:rPr>
        <w:t>Elimination</w:t>
      </w:r>
    </w:p>
    <w:p w14:paraId="05D39260" w14:textId="77777777" w:rsidR="00035DE7" w:rsidRPr="00E26D1A" w:rsidRDefault="00035DE7" w:rsidP="00035DE7">
      <w:pPr>
        <w:pStyle w:val="Heading5"/>
        <w:rPr>
          <w:szCs w:val="22"/>
        </w:rPr>
      </w:pPr>
      <w:r w:rsidRPr="00E26D1A">
        <w:rPr>
          <w:szCs w:val="22"/>
        </w:rPr>
        <w:t xml:space="preserve">The mean plasma half life (t½) of lorlatinib was 24 hours (40%) after a single oral 100 mg dose of LORBRENA. The mean oral clearance (CL/F) was 11 L/h (35%) following a single oral 100 mg dose and increased to 18 L/h (39%) at steady state, suggesting autoinduction. </w:t>
      </w:r>
    </w:p>
    <w:p w14:paraId="20A33290" w14:textId="77777777" w:rsidR="00035DE7" w:rsidRPr="00E26D1A" w:rsidRDefault="00035DE7" w:rsidP="00035DE7">
      <w:pPr>
        <w:pStyle w:val="Heading5"/>
        <w:rPr>
          <w:szCs w:val="22"/>
        </w:rPr>
      </w:pPr>
    </w:p>
    <w:p w14:paraId="2FD76EF1" w14:textId="77777777" w:rsidR="00035DE7" w:rsidRPr="00E26D1A" w:rsidRDefault="00035DE7" w:rsidP="00035DE7">
      <w:pPr>
        <w:pStyle w:val="Heading5"/>
        <w:rPr>
          <w:szCs w:val="22"/>
        </w:rPr>
      </w:pPr>
      <w:r w:rsidRPr="00E26D1A">
        <w:rPr>
          <w:szCs w:val="22"/>
        </w:rPr>
        <w:t>Metabolism</w:t>
      </w:r>
    </w:p>
    <w:p w14:paraId="76C7E8F7" w14:textId="77777777" w:rsidR="00035DE7" w:rsidRPr="00E26D1A" w:rsidRDefault="00035DE7" w:rsidP="00035DE7">
      <w:pPr>
        <w:pStyle w:val="Heading5"/>
        <w:rPr>
          <w:szCs w:val="22"/>
        </w:rPr>
      </w:pPr>
      <w:r w:rsidRPr="00E26D1A">
        <w:rPr>
          <w:szCs w:val="22"/>
        </w:rPr>
        <w:t xml:space="preserve">In vitro, lorlatinib is metabolized primarily by CYP3A4 and UGT1A4, with minor contribution from CYP2C8, CYP2C19, CYP3A5, and UGT1A3. </w:t>
      </w:r>
    </w:p>
    <w:p w14:paraId="6E414EA1" w14:textId="77777777" w:rsidR="00035DE7" w:rsidRPr="00E26D1A" w:rsidRDefault="00035DE7" w:rsidP="00035DE7">
      <w:pPr>
        <w:pStyle w:val="Heading5"/>
        <w:rPr>
          <w:szCs w:val="22"/>
        </w:rPr>
      </w:pPr>
    </w:p>
    <w:p w14:paraId="5A725CEA" w14:textId="77777777" w:rsidR="00035DE7" w:rsidRPr="00E26D1A" w:rsidRDefault="00035DE7" w:rsidP="00035DE7">
      <w:pPr>
        <w:pStyle w:val="Heading5"/>
        <w:rPr>
          <w:szCs w:val="22"/>
        </w:rPr>
      </w:pPr>
      <w:r w:rsidRPr="00E26D1A">
        <w:rPr>
          <w:szCs w:val="22"/>
        </w:rPr>
        <w:t>In plasma, a benzoic acid metabolite (M8) of lorlatinib resulting from the oxidative cleavage of the amide and aromatic ether bonds of lorlatinib accounted for 21% of the circulating radioactivity in a human [14C] mass balance study. The oxidative cleavage metabolite, M8, is pharmacologically inactive.</w:t>
      </w:r>
    </w:p>
    <w:p w14:paraId="70636288" w14:textId="77777777" w:rsidR="00035DE7" w:rsidRPr="00E26D1A" w:rsidRDefault="00035DE7" w:rsidP="00035DE7">
      <w:pPr>
        <w:pStyle w:val="Heading5"/>
        <w:rPr>
          <w:szCs w:val="22"/>
        </w:rPr>
      </w:pPr>
    </w:p>
    <w:p w14:paraId="2FC80055" w14:textId="77777777" w:rsidR="00035DE7" w:rsidRPr="00E26D1A" w:rsidRDefault="00035DE7" w:rsidP="00035DE7">
      <w:pPr>
        <w:pStyle w:val="Heading5"/>
        <w:rPr>
          <w:szCs w:val="22"/>
        </w:rPr>
      </w:pPr>
      <w:r w:rsidRPr="00E26D1A">
        <w:rPr>
          <w:szCs w:val="22"/>
        </w:rPr>
        <w:t>Excretion</w:t>
      </w:r>
    </w:p>
    <w:p w14:paraId="26C17959" w14:textId="77777777" w:rsidR="00035DE7" w:rsidRPr="00E26D1A" w:rsidRDefault="00035DE7" w:rsidP="00035DE7">
      <w:pPr>
        <w:pStyle w:val="Heading5"/>
        <w:rPr>
          <w:szCs w:val="22"/>
        </w:rPr>
      </w:pPr>
      <w:r w:rsidRPr="00E26D1A">
        <w:rPr>
          <w:szCs w:val="22"/>
        </w:rPr>
        <w:t xml:space="preserve">Following a single oral 100 mg dose of radiolabeled lorlatinib, 48% of the radioactivity was recovered in urine (&lt;1% as unchanged) and 41% in feces (about 9% as unchanged). </w:t>
      </w:r>
    </w:p>
    <w:p w14:paraId="67591536" w14:textId="77777777" w:rsidR="00035DE7" w:rsidRPr="00E26D1A" w:rsidRDefault="00035DE7" w:rsidP="00035DE7">
      <w:pPr>
        <w:pStyle w:val="Heading5"/>
        <w:rPr>
          <w:szCs w:val="22"/>
        </w:rPr>
      </w:pPr>
    </w:p>
    <w:p w14:paraId="5F8F9633" w14:textId="77777777" w:rsidR="00035DE7" w:rsidRPr="00E26D1A" w:rsidRDefault="00035DE7" w:rsidP="00035DE7">
      <w:pPr>
        <w:pStyle w:val="Heading5"/>
        <w:rPr>
          <w:szCs w:val="22"/>
        </w:rPr>
      </w:pPr>
      <w:r w:rsidRPr="00E26D1A">
        <w:rPr>
          <w:szCs w:val="22"/>
        </w:rPr>
        <w:t>Specific Populations</w:t>
      </w:r>
    </w:p>
    <w:p w14:paraId="22821DB6" w14:textId="77777777" w:rsidR="00035DE7" w:rsidRPr="00E26D1A" w:rsidRDefault="00035DE7" w:rsidP="00035DE7">
      <w:pPr>
        <w:pStyle w:val="Heading5"/>
        <w:rPr>
          <w:szCs w:val="22"/>
        </w:rPr>
      </w:pPr>
      <w:r w:rsidRPr="00E26D1A">
        <w:rPr>
          <w:szCs w:val="22"/>
        </w:rPr>
        <w:t xml:space="preserve">No clinically meaningful differences in lorlatinib pharmacokinetics were observed based on age (19 to 85 years), sex, race/ethnicity, body weight, mild to moderate renal impairment (CLcr 30 to 89 mL/min), mild hepatic impairment (total bilirubin ≤ ULN and AST &gt; ULN or total bilirubin &gt; 1.5 × ULN and any AST), or metabolizer phenotypes for CYP3A5 and CYP2C19. The effect of moderate to severe hepatic impairment or severe renal impairment on lorlatinib pharmacokinetics is unknown [see Use in Specific Populations (8.6, 8.7)]. </w:t>
      </w:r>
    </w:p>
    <w:p w14:paraId="74BA9A44" w14:textId="77777777" w:rsidR="00035DE7" w:rsidRPr="00E26D1A" w:rsidRDefault="00035DE7" w:rsidP="00035DE7">
      <w:pPr>
        <w:pStyle w:val="Heading5"/>
        <w:rPr>
          <w:szCs w:val="22"/>
        </w:rPr>
      </w:pPr>
    </w:p>
    <w:p w14:paraId="35BD2A06" w14:textId="77777777" w:rsidR="00035DE7" w:rsidRPr="00E26D1A" w:rsidRDefault="00035DE7" w:rsidP="00035DE7">
      <w:pPr>
        <w:pStyle w:val="Heading5"/>
        <w:rPr>
          <w:szCs w:val="22"/>
        </w:rPr>
      </w:pPr>
      <w:r w:rsidRPr="00E26D1A">
        <w:rPr>
          <w:szCs w:val="22"/>
        </w:rPr>
        <w:t>Drug Interaction Studies</w:t>
      </w:r>
    </w:p>
    <w:p w14:paraId="350203D1" w14:textId="77777777" w:rsidR="00035DE7" w:rsidRPr="00E26D1A" w:rsidRDefault="00035DE7" w:rsidP="00035DE7">
      <w:pPr>
        <w:pStyle w:val="Heading5"/>
        <w:rPr>
          <w:szCs w:val="22"/>
        </w:rPr>
      </w:pPr>
    </w:p>
    <w:p w14:paraId="29594863" w14:textId="77777777" w:rsidR="00035DE7" w:rsidRPr="00E26D1A" w:rsidRDefault="00035DE7" w:rsidP="00035DE7">
      <w:pPr>
        <w:pStyle w:val="Heading5"/>
        <w:rPr>
          <w:szCs w:val="22"/>
        </w:rPr>
      </w:pPr>
      <w:r w:rsidRPr="00E26D1A">
        <w:rPr>
          <w:szCs w:val="22"/>
        </w:rPr>
        <w:t>Clinical Studies</w:t>
      </w:r>
    </w:p>
    <w:p w14:paraId="613AC12C" w14:textId="77777777" w:rsidR="00035DE7" w:rsidRPr="00E26D1A" w:rsidRDefault="00035DE7" w:rsidP="00035DE7">
      <w:pPr>
        <w:pStyle w:val="Heading5"/>
        <w:rPr>
          <w:szCs w:val="22"/>
        </w:rPr>
      </w:pPr>
    </w:p>
    <w:p w14:paraId="2611B291" w14:textId="77777777" w:rsidR="00035DE7" w:rsidRPr="00E26D1A" w:rsidRDefault="00035DE7" w:rsidP="00035DE7">
      <w:pPr>
        <w:pStyle w:val="Heading5"/>
        <w:rPr>
          <w:szCs w:val="22"/>
        </w:rPr>
      </w:pPr>
      <w:r w:rsidRPr="00E26D1A">
        <w:rPr>
          <w:szCs w:val="22"/>
        </w:rPr>
        <w:t xml:space="preserve">Effect of CYP3A Inducers on Lorlatinib: Twelve healthy subjects received rifampin, a strong CYP3A inducer that also activates PXR, 600 mg once daily for 8 days (Days 1 to 8) and a single oral 100 mg dose of LORBRENA on Day 8. The coadministration of rifampin with LORBRENA reduced the mean lorlatinib AUCinf by 85% and Cmax by 76%. Grade 2 to 4 increases in ALT or AST occurred within 3 days. Grade 4 ALT or AST elevations occurred in 50%, Grade 3 ALT or AST elevations in 33%, and Grade 2 ALT or AST elevations occurred in 8% of subjects. ALT and AST returned to within normal limits within 7 to 34 days (median 15 days). The effect of the concomitant use of moderate CYP3A inducers on lorlatinib </w:t>
      </w:r>
      <w:r w:rsidRPr="00E26D1A">
        <w:rPr>
          <w:szCs w:val="22"/>
        </w:rPr>
        <w:lastRenderedPageBreak/>
        <w:t xml:space="preserve">pharmacokinetics or the risk of hepatotoxicity with the concomitant use of moderate CYP3A inducers is unknown [see </w:t>
      </w:r>
      <w:r w:rsidR="00186279" w:rsidRPr="00E26D1A">
        <w:rPr>
          <w:szCs w:val="22"/>
        </w:rPr>
        <w:t>4.5 Interaction with other medical products and other forms of interactions</w:t>
      </w:r>
      <w:r w:rsidRPr="00E26D1A">
        <w:rPr>
          <w:szCs w:val="22"/>
        </w:rPr>
        <w:t>].</w:t>
      </w:r>
    </w:p>
    <w:p w14:paraId="0FFC28A4" w14:textId="77777777" w:rsidR="00035DE7" w:rsidRPr="00E26D1A" w:rsidRDefault="00035DE7" w:rsidP="00035DE7">
      <w:pPr>
        <w:pStyle w:val="Heading5"/>
        <w:rPr>
          <w:szCs w:val="22"/>
        </w:rPr>
      </w:pPr>
    </w:p>
    <w:p w14:paraId="57AFC563" w14:textId="77777777" w:rsidR="00035DE7" w:rsidRPr="00E26D1A" w:rsidRDefault="00035DE7" w:rsidP="00035DE7">
      <w:pPr>
        <w:pStyle w:val="Heading5"/>
        <w:rPr>
          <w:szCs w:val="22"/>
        </w:rPr>
      </w:pPr>
      <w:r w:rsidRPr="00E26D1A">
        <w:rPr>
          <w:szCs w:val="22"/>
        </w:rPr>
        <w:t xml:space="preserve">Effect of Strong CYP3A Inhibitors on Lorlatinib: Itraconazole, a strong CYP3A inhibitor, increased AUCinf by 42% and increased Cmax by 24% of a single oral 100 mg dose of LORBRENA [see </w:t>
      </w:r>
      <w:r w:rsidR="00186279" w:rsidRPr="00E26D1A">
        <w:rPr>
          <w:szCs w:val="22"/>
        </w:rPr>
        <w:t>4.5 Interaction with other medical products and other forms of interactions</w:t>
      </w:r>
      <w:r w:rsidRPr="00E26D1A">
        <w:rPr>
          <w:szCs w:val="22"/>
        </w:rPr>
        <w:t>].</w:t>
      </w:r>
    </w:p>
    <w:p w14:paraId="0D344E72" w14:textId="77777777" w:rsidR="00035DE7" w:rsidRPr="00E26D1A" w:rsidRDefault="00035DE7" w:rsidP="00035DE7">
      <w:pPr>
        <w:pStyle w:val="Heading5"/>
        <w:rPr>
          <w:szCs w:val="22"/>
        </w:rPr>
      </w:pPr>
    </w:p>
    <w:p w14:paraId="2AB218F9" w14:textId="77777777" w:rsidR="00035DE7" w:rsidRPr="00E26D1A" w:rsidRDefault="00035DE7" w:rsidP="00035DE7">
      <w:pPr>
        <w:pStyle w:val="Heading5"/>
        <w:rPr>
          <w:szCs w:val="22"/>
        </w:rPr>
      </w:pPr>
      <w:r w:rsidRPr="00E26D1A">
        <w:rPr>
          <w:szCs w:val="22"/>
        </w:rPr>
        <w:t xml:space="preserve">Effect of Lorlatinib on CYP3A Substrates: LORBRENA 150 mg orally once daily for 15 days decreased AUCinf by 64% and Cmax by 50% of a single oral 2 mg dose of midazolam (a sensitive CYP3A substrate) [see </w:t>
      </w:r>
      <w:r w:rsidR="004F787C" w:rsidRPr="00E26D1A">
        <w:rPr>
          <w:szCs w:val="22"/>
        </w:rPr>
        <w:t>4.5 Interaction with other medicinal products and other forms of interaction</w:t>
      </w:r>
      <w:r w:rsidRPr="00E26D1A">
        <w:rPr>
          <w:szCs w:val="22"/>
        </w:rPr>
        <w:t>].</w:t>
      </w:r>
    </w:p>
    <w:p w14:paraId="0D74CCB8" w14:textId="77777777" w:rsidR="00035DE7" w:rsidRPr="00E26D1A" w:rsidRDefault="00035DE7" w:rsidP="00035DE7">
      <w:pPr>
        <w:pStyle w:val="Heading5"/>
        <w:rPr>
          <w:szCs w:val="22"/>
        </w:rPr>
      </w:pPr>
    </w:p>
    <w:p w14:paraId="54DE7487" w14:textId="77777777" w:rsidR="00035DE7" w:rsidRPr="00E26D1A" w:rsidRDefault="00035DE7" w:rsidP="00035DE7">
      <w:pPr>
        <w:pStyle w:val="Heading5"/>
        <w:rPr>
          <w:szCs w:val="22"/>
        </w:rPr>
      </w:pPr>
      <w:r w:rsidRPr="00E26D1A">
        <w:rPr>
          <w:szCs w:val="22"/>
        </w:rPr>
        <w:t>Effect of Acid-Reducing Agents on Lorlatinib: Concomitant use of a proton pump inhibitor, rabeprazole, did not have a clinically meaningful effect on lorlatinib pharmacokinetics.</w:t>
      </w:r>
    </w:p>
    <w:p w14:paraId="75293608" w14:textId="77777777" w:rsidR="00035DE7" w:rsidRPr="00E26D1A" w:rsidRDefault="00035DE7" w:rsidP="00035DE7">
      <w:pPr>
        <w:pStyle w:val="Heading5"/>
        <w:rPr>
          <w:szCs w:val="22"/>
        </w:rPr>
      </w:pPr>
    </w:p>
    <w:p w14:paraId="490ACCB0" w14:textId="77777777" w:rsidR="00035DE7" w:rsidRPr="00E26D1A" w:rsidRDefault="00035DE7" w:rsidP="00035DE7">
      <w:pPr>
        <w:pStyle w:val="Heading5"/>
        <w:rPr>
          <w:szCs w:val="22"/>
        </w:rPr>
      </w:pPr>
      <w:r w:rsidRPr="00E26D1A">
        <w:rPr>
          <w:szCs w:val="22"/>
        </w:rPr>
        <w:t>In Vitro Studies</w:t>
      </w:r>
    </w:p>
    <w:p w14:paraId="3E5B5879" w14:textId="77777777" w:rsidR="00035DE7" w:rsidRPr="00E26D1A" w:rsidRDefault="00035DE7" w:rsidP="00035DE7">
      <w:pPr>
        <w:pStyle w:val="Heading5"/>
        <w:rPr>
          <w:szCs w:val="22"/>
        </w:rPr>
      </w:pPr>
    </w:p>
    <w:p w14:paraId="515E004F" w14:textId="77777777" w:rsidR="00035DE7" w:rsidRPr="00E26D1A" w:rsidRDefault="00035DE7" w:rsidP="00035DE7">
      <w:pPr>
        <w:pStyle w:val="Heading5"/>
        <w:rPr>
          <w:szCs w:val="22"/>
        </w:rPr>
      </w:pPr>
      <w:r w:rsidRPr="00E26D1A">
        <w:rPr>
          <w:szCs w:val="22"/>
        </w:rPr>
        <w:t>Effect of Lorlatinib on CYP Enzymes: In vitro studies indicate that lorlatinib is a time-dependent inhibitor as well as an inducer of CYP3A and that it activates PXR, with the net effect in vivo being induction. Lorlatinib induces CYP2B6 and activates the human constitutive androstane receptor (CAR). Lorlatinib and the major circulating metabolite, M8, do not inhibit CYP1A2, CYP2B6, CYP2C8, CYP2C9, CYP2C19, and CYP2D6. M8 does not inhibit CYP3A.</w:t>
      </w:r>
    </w:p>
    <w:p w14:paraId="1E3EB530" w14:textId="77777777" w:rsidR="00035DE7" w:rsidRPr="00E26D1A" w:rsidRDefault="00035DE7" w:rsidP="00035DE7">
      <w:pPr>
        <w:pStyle w:val="Heading5"/>
        <w:rPr>
          <w:szCs w:val="22"/>
        </w:rPr>
      </w:pPr>
    </w:p>
    <w:p w14:paraId="66B9A7C9" w14:textId="77777777" w:rsidR="00035DE7" w:rsidRPr="00E26D1A" w:rsidRDefault="00035DE7" w:rsidP="00035DE7">
      <w:pPr>
        <w:pStyle w:val="Heading5"/>
        <w:rPr>
          <w:szCs w:val="22"/>
        </w:rPr>
      </w:pPr>
      <w:r w:rsidRPr="00E26D1A">
        <w:rPr>
          <w:szCs w:val="22"/>
        </w:rPr>
        <w:t>M8 does not induce CYP1A2, CYP2B6, and CYP3A.</w:t>
      </w:r>
    </w:p>
    <w:p w14:paraId="7B66B071" w14:textId="77777777" w:rsidR="00035DE7" w:rsidRPr="00E26D1A" w:rsidRDefault="00035DE7" w:rsidP="00035DE7">
      <w:pPr>
        <w:pStyle w:val="Heading5"/>
        <w:rPr>
          <w:szCs w:val="22"/>
        </w:rPr>
      </w:pPr>
    </w:p>
    <w:p w14:paraId="2D8BEADE" w14:textId="77777777" w:rsidR="00035DE7" w:rsidRPr="00E26D1A" w:rsidRDefault="00035DE7" w:rsidP="00035DE7">
      <w:pPr>
        <w:pStyle w:val="Heading5"/>
        <w:rPr>
          <w:szCs w:val="22"/>
        </w:rPr>
      </w:pPr>
      <w:r w:rsidRPr="00E26D1A">
        <w:rPr>
          <w:szCs w:val="22"/>
        </w:rPr>
        <w:t xml:space="preserve">Effects of Lorlatinib on UDP-glucuronosyltransferase (UGT): Lorlatinib and M8 do not inhibit UGT1A1, UGT1A4, UGT1A6, UGT1A9, UGT2B7, and UGT2B15. </w:t>
      </w:r>
    </w:p>
    <w:p w14:paraId="6BBE1E63" w14:textId="77777777" w:rsidR="00035DE7" w:rsidRPr="00E26D1A" w:rsidRDefault="00035DE7" w:rsidP="00035DE7">
      <w:pPr>
        <w:pStyle w:val="Heading5"/>
        <w:rPr>
          <w:szCs w:val="22"/>
        </w:rPr>
      </w:pPr>
    </w:p>
    <w:p w14:paraId="77A0B0B3" w14:textId="77777777" w:rsidR="00035DE7" w:rsidRPr="00E26D1A" w:rsidRDefault="00035DE7" w:rsidP="00035DE7">
      <w:pPr>
        <w:pStyle w:val="Heading5"/>
        <w:rPr>
          <w:szCs w:val="22"/>
        </w:rPr>
      </w:pPr>
      <w:r w:rsidRPr="00E26D1A">
        <w:rPr>
          <w:szCs w:val="22"/>
        </w:rPr>
        <w:t>Effect of Lorlatinib on Transporters: Lorlatinib inhibits P glycoprotein (P gp), organic cation transporter (OCT)1, organic anion transporter (OAT)3, multidrug and toxin extrusion (MATE)1, and intestinal breast cancer resistance protein (BCRP). Lorlatinib does not inhibit organic anion transporting polypeptide (OATP)1B1, OATP1B3, OAT1, OCT2, MATE2K, and systemic BCRP. M8 does not inhibit P gp, BCRP, OATP1B1, OATP1B3, OAT1, OAT3, OCT1, OCT2, MATE1, and MATE2K.</w:t>
      </w:r>
    </w:p>
    <w:p w14:paraId="6AA7C33A" w14:textId="77777777" w:rsidR="001D29E6" w:rsidRPr="00E26D1A" w:rsidRDefault="001D29E6" w:rsidP="00035DE7">
      <w:pPr>
        <w:tabs>
          <w:tab w:val="clear" w:pos="567"/>
          <w:tab w:val="left" w:pos="1206"/>
        </w:tabs>
        <w:rPr>
          <w:b/>
          <w:szCs w:val="22"/>
        </w:rPr>
      </w:pPr>
    </w:p>
    <w:p w14:paraId="40F9802E" w14:textId="77777777" w:rsidR="005F7033" w:rsidRPr="00E26D1A" w:rsidRDefault="005F7033">
      <w:pPr>
        <w:rPr>
          <w:b/>
          <w:szCs w:val="22"/>
        </w:rPr>
      </w:pPr>
    </w:p>
    <w:p w14:paraId="3EB74512" w14:textId="77777777" w:rsidR="001D29E6" w:rsidRPr="00E26D1A" w:rsidRDefault="001D29E6">
      <w:pPr>
        <w:ind w:left="567" w:hanging="567"/>
        <w:rPr>
          <w:szCs w:val="22"/>
        </w:rPr>
      </w:pPr>
      <w:commentRangeStart w:id="37"/>
      <w:r w:rsidRPr="00E26D1A">
        <w:rPr>
          <w:b/>
          <w:szCs w:val="22"/>
        </w:rPr>
        <w:t>5.3</w:t>
      </w:r>
      <w:r w:rsidRPr="00E26D1A">
        <w:rPr>
          <w:b/>
          <w:szCs w:val="22"/>
        </w:rPr>
        <w:tab/>
        <w:t>Preclinical safety data</w:t>
      </w:r>
      <w:commentRangeEnd w:id="37"/>
      <w:r w:rsidR="00F641EE" w:rsidRPr="00E26D1A">
        <w:rPr>
          <w:rStyle w:val="CommentReference"/>
          <w:sz w:val="22"/>
          <w:szCs w:val="22"/>
        </w:rPr>
        <w:commentReference w:id="37"/>
      </w:r>
    </w:p>
    <w:p w14:paraId="17E18DA5" w14:textId="77777777" w:rsidR="00035DE7" w:rsidRPr="00E26D1A" w:rsidRDefault="00035DE7" w:rsidP="00035DE7">
      <w:pPr>
        <w:pStyle w:val="Heading2"/>
        <w:rPr>
          <w:rFonts w:ascii="Times New Roman" w:hAnsi="Times New Roman"/>
          <w:sz w:val="22"/>
          <w:szCs w:val="22"/>
        </w:rPr>
      </w:pPr>
      <w:bookmarkStart w:id="38" w:name="_Toc128065041"/>
    </w:p>
    <w:p w14:paraId="4303BF12" w14:textId="77777777" w:rsidR="00035DE7" w:rsidRPr="00E26D1A" w:rsidRDefault="00035DE7" w:rsidP="00035DE7">
      <w:pPr>
        <w:keepNext/>
        <w:tabs>
          <w:tab w:val="left" w:pos="540"/>
        </w:tabs>
        <w:rPr>
          <w:b/>
          <w:szCs w:val="22"/>
        </w:rPr>
      </w:pPr>
      <w:r w:rsidRPr="00E26D1A">
        <w:rPr>
          <w:b/>
          <w:szCs w:val="22"/>
        </w:rPr>
        <w:t>Carcinogenesis, Mutagenesis, Impairment of Fertility</w:t>
      </w:r>
      <w:bookmarkEnd w:id="38"/>
    </w:p>
    <w:p w14:paraId="01C5DE00" w14:textId="77777777" w:rsidR="00035DE7" w:rsidRPr="00E26D1A" w:rsidRDefault="00035DE7" w:rsidP="00035DE7">
      <w:pPr>
        <w:pStyle w:val="Paragraph"/>
        <w:keepNext/>
        <w:spacing w:after="0"/>
        <w:rPr>
          <w:sz w:val="22"/>
          <w:szCs w:val="22"/>
        </w:rPr>
      </w:pPr>
    </w:p>
    <w:p w14:paraId="1EE24BEB" w14:textId="77777777" w:rsidR="00035DE7" w:rsidRPr="00E26D1A" w:rsidRDefault="00035DE7" w:rsidP="00035DE7">
      <w:pPr>
        <w:pStyle w:val="Paragraph"/>
        <w:keepNext/>
        <w:spacing w:after="0"/>
        <w:rPr>
          <w:sz w:val="22"/>
          <w:szCs w:val="22"/>
        </w:rPr>
      </w:pPr>
      <w:r w:rsidRPr="00E26D1A">
        <w:rPr>
          <w:sz w:val="22"/>
          <w:szCs w:val="22"/>
        </w:rPr>
        <w:t xml:space="preserve">Carcinogenicity studies have not been conducted with </w:t>
      </w:r>
      <w:proofErr w:type="spellStart"/>
      <w:r w:rsidRPr="00E26D1A">
        <w:rPr>
          <w:sz w:val="22"/>
          <w:szCs w:val="22"/>
        </w:rPr>
        <w:t>lorlatinib</w:t>
      </w:r>
      <w:proofErr w:type="spellEnd"/>
      <w:r w:rsidRPr="00E26D1A">
        <w:rPr>
          <w:sz w:val="22"/>
          <w:szCs w:val="22"/>
        </w:rPr>
        <w:t xml:space="preserve">. </w:t>
      </w:r>
      <w:proofErr w:type="spellStart"/>
      <w:r w:rsidRPr="00E26D1A">
        <w:rPr>
          <w:sz w:val="22"/>
          <w:szCs w:val="22"/>
        </w:rPr>
        <w:t>Lorlatinib</w:t>
      </w:r>
      <w:proofErr w:type="spellEnd"/>
      <w:r w:rsidRPr="00E26D1A">
        <w:rPr>
          <w:sz w:val="22"/>
          <w:szCs w:val="22"/>
        </w:rPr>
        <w:t xml:space="preserve"> was </w:t>
      </w:r>
      <w:proofErr w:type="spellStart"/>
      <w:r w:rsidRPr="00E26D1A">
        <w:rPr>
          <w:sz w:val="22"/>
          <w:szCs w:val="22"/>
        </w:rPr>
        <w:t>aneugenic</w:t>
      </w:r>
      <w:proofErr w:type="spellEnd"/>
      <w:r w:rsidRPr="00E26D1A">
        <w:rPr>
          <w:sz w:val="22"/>
          <w:szCs w:val="22"/>
        </w:rPr>
        <w:t xml:space="preserve"> in an in vitro assay in human lymphoblastoid TK6 cells and positive for micronuclei formation in vivo in the bone marrow of rats. </w:t>
      </w:r>
      <w:proofErr w:type="spellStart"/>
      <w:r w:rsidRPr="00E26D1A">
        <w:rPr>
          <w:sz w:val="22"/>
          <w:szCs w:val="22"/>
        </w:rPr>
        <w:t>Lorlatinib</w:t>
      </w:r>
      <w:proofErr w:type="spellEnd"/>
      <w:r w:rsidRPr="00E26D1A">
        <w:rPr>
          <w:sz w:val="22"/>
          <w:szCs w:val="22"/>
        </w:rPr>
        <w:t xml:space="preserve"> was not mutagenic in an in vitro bacterial reverse mutation (Ames) assay.</w:t>
      </w:r>
    </w:p>
    <w:p w14:paraId="6A872666" w14:textId="77777777" w:rsidR="00035DE7" w:rsidRPr="00E26D1A" w:rsidRDefault="00035DE7" w:rsidP="00035DE7">
      <w:pPr>
        <w:pStyle w:val="Paragraph"/>
        <w:keepNext/>
        <w:spacing w:after="0"/>
        <w:rPr>
          <w:sz w:val="22"/>
          <w:szCs w:val="22"/>
        </w:rPr>
      </w:pPr>
    </w:p>
    <w:p w14:paraId="5DD91874" w14:textId="77777777" w:rsidR="00035DE7" w:rsidRPr="00E26D1A" w:rsidRDefault="00035DE7" w:rsidP="00035DE7">
      <w:pPr>
        <w:pStyle w:val="Paragraph"/>
        <w:spacing w:after="0"/>
        <w:rPr>
          <w:sz w:val="22"/>
          <w:szCs w:val="22"/>
        </w:rPr>
      </w:pPr>
      <w:r w:rsidRPr="00E26D1A">
        <w:rPr>
          <w:sz w:val="22"/>
          <w:szCs w:val="22"/>
        </w:rPr>
        <w:t xml:space="preserve">Dedicated fertility studies were not conducted with </w:t>
      </w:r>
      <w:proofErr w:type="spellStart"/>
      <w:r w:rsidRPr="00E26D1A">
        <w:rPr>
          <w:sz w:val="22"/>
          <w:szCs w:val="22"/>
        </w:rPr>
        <w:t>lorlatinib</w:t>
      </w:r>
      <w:proofErr w:type="spellEnd"/>
      <w:r w:rsidRPr="00E26D1A">
        <w:rPr>
          <w:sz w:val="22"/>
          <w:szCs w:val="22"/>
        </w:rPr>
        <w:t>. Findings in male reproductive organs occurred in repeat-dose toxicity studies and included lower testicular, epididymal, and prostate weights; testicular tubular degeneration/atrophy; prostatic atrophy; and/or epididymal inflammation at 15 mg/kg/day and 7 mg/kg/day in rats and dogs, respectively (approximately 8 and 2 times, respectively, the human exposure at the recommended dose of 100 mg based on AUC). The effects on male reproductive organs were reversible.</w:t>
      </w:r>
    </w:p>
    <w:p w14:paraId="6C8C0E94" w14:textId="77777777" w:rsidR="00035DE7" w:rsidRPr="00E26D1A" w:rsidRDefault="00035DE7" w:rsidP="00035DE7">
      <w:pPr>
        <w:pStyle w:val="Paragraph"/>
        <w:spacing w:after="0"/>
        <w:rPr>
          <w:sz w:val="22"/>
          <w:szCs w:val="22"/>
        </w:rPr>
      </w:pPr>
    </w:p>
    <w:p w14:paraId="541827F2" w14:textId="77777777" w:rsidR="00035DE7" w:rsidRPr="00E26D1A" w:rsidRDefault="00035DE7" w:rsidP="00035DE7">
      <w:pPr>
        <w:tabs>
          <w:tab w:val="left" w:pos="540"/>
        </w:tabs>
        <w:rPr>
          <w:b/>
          <w:szCs w:val="22"/>
        </w:rPr>
      </w:pPr>
      <w:r w:rsidRPr="00E26D1A">
        <w:rPr>
          <w:b/>
          <w:szCs w:val="22"/>
        </w:rPr>
        <w:t>Animal Toxicology and/or Pharmacology</w:t>
      </w:r>
    </w:p>
    <w:p w14:paraId="3DC14335" w14:textId="77777777" w:rsidR="00035DE7" w:rsidRPr="00E26D1A" w:rsidRDefault="00035DE7" w:rsidP="00035DE7">
      <w:pPr>
        <w:rPr>
          <w:szCs w:val="22"/>
        </w:rPr>
      </w:pPr>
    </w:p>
    <w:p w14:paraId="3A3C2F5B" w14:textId="77777777" w:rsidR="00035DE7" w:rsidRPr="00E26D1A" w:rsidRDefault="00035DE7" w:rsidP="00035DE7">
      <w:pPr>
        <w:rPr>
          <w:szCs w:val="22"/>
        </w:rPr>
      </w:pPr>
      <w:r w:rsidRPr="00E26D1A">
        <w:rPr>
          <w:szCs w:val="22"/>
        </w:rPr>
        <w:t xml:space="preserve">Distended abdomen, skin rash, and increased cholesterol and triglycerides occurred in animals. These findings were accompanied by hyperplasia and dilation of the bile ducts in the liver and acinar atrophy of the pancreas in rats at 15 mg/kg/day and in dogs at 2 mg/kg/day (approximately 8 and 0.5 times, respectively, </w:t>
      </w:r>
      <w:r w:rsidRPr="00E26D1A">
        <w:rPr>
          <w:szCs w:val="22"/>
        </w:rPr>
        <w:lastRenderedPageBreak/>
        <w:t>the human exposure at the recommended dose of 100 mg based on AUC). All effects were reversible within the recovery period.</w:t>
      </w:r>
    </w:p>
    <w:p w14:paraId="31F18D80" w14:textId="77777777" w:rsidR="00F641EE" w:rsidRPr="00E26D1A" w:rsidRDefault="00F641EE" w:rsidP="00F641EE">
      <w:pPr>
        <w:rPr>
          <w:ins w:id="39" w:author="Gad, Sara Abdel Naeim" w:date="2017-11-14T17:46:00Z"/>
          <w:szCs w:val="22"/>
        </w:rPr>
      </w:pPr>
    </w:p>
    <w:p w14:paraId="1ACE405E" w14:textId="77777777" w:rsidR="00F641EE" w:rsidRPr="00E26D1A" w:rsidRDefault="00F641EE" w:rsidP="00F641EE">
      <w:pPr>
        <w:rPr>
          <w:ins w:id="40" w:author="Gad, Sara Abdel Naeim" w:date="2017-11-14T17:44:00Z"/>
          <w:szCs w:val="22"/>
        </w:rPr>
      </w:pPr>
    </w:p>
    <w:p w14:paraId="758819F5" w14:textId="77777777" w:rsidR="00F641EE" w:rsidRPr="00E26D1A" w:rsidRDefault="00F641EE">
      <w:pPr>
        <w:rPr>
          <w:b/>
          <w:szCs w:val="22"/>
        </w:rPr>
      </w:pPr>
    </w:p>
    <w:p w14:paraId="0158B49C" w14:textId="77777777" w:rsidR="001D29E6" w:rsidRPr="00E26D1A" w:rsidRDefault="001D29E6">
      <w:pPr>
        <w:rPr>
          <w:b/>
          <w:szCs w:val="22"/>
        </w:rPr>
      </w:pPr>
    </w:p>
    <w:p w14:paraId="431567AA" w14:textId="77777777" w:rsidR="001D29E6" w:rsidRPr="00E26D1A" w:rsidRDefault="001D29E6">
      <w:pPr>
        <w:ind w:left="567" w:hanging="567"/>
        <w:rPr>
          <w:b/>
          <w:szCs w:val="22"/>
        </w:rPr>
      </w:pPr>
      <w:r w:rsidRPr="00E26D1A">
        <w:rPr>
          <w:b/>
          <w:szCs w:val="22"/>
        </w:rPr>
        <w:t>6.</w:t>
      </w:r>
      <w:r w:rsidRPr="00E26D1A">
        <w:rPr>
          <w:b/>
          <w:szCs w:val="22"/>
        </w:rPr>
        <w:tab/>
        <w:t>PHARMACEUTICAL PARTICULARS</w:t>
      </w:r>
    </w:p>
    <w:p w14:paraId="2736B7EE" w14:textId="77777777" w:rsidR="001D29E6" w:rsidRPr="00E26D1A" w:rsidRDefault="001D29E6">
      <w:pPr>
        <w:rPr>
          <w:b/>
          <w:szCs w:val="22"/>
        </w:rPr>
      </w:pPr>
    </w:p>
    <w:p w14:paraId="793AFC3A" w14:textId="77777777" w:rsidR="001D29E6" w:rsidRPr="00E26D1A" w:rsidRDefault="001D29E6">
      <w:pPr>
        <w:ind w:left="567" w:hanging="567"/>
        <w:rPr>
          <w:b/>
          <w:szCs w:val="22"/>
        </w:rPr>
      </w:pPr>
      <w:r w:rsidRPr="00E26D1A">
        <w:rPr>
          <w:b/>
          <w:szCs w:val="22"/>
        </w:rPr>
        <w:t>6.1</w:t>
      </w:r>
      <w:r w:rsidRPr="00E26D1A">
        <w:rPr>
          <w:b/>
          <w:szCs w:val="22"/>
        </w:rPr>
        <w:tab/>
        <w:t>List of excipients</w:t>
      </w:r>
    </w:p>
    <w:p w14:paraId="66EB23F2" w14:textId="77777777" w:rsidR="001D29E6" w:rsidRPr="00E26D1A" w:rsidRDefault="001D29E6">
      <w:pPr>
        <w:rPr>
          <w:szCs w:val="22"/>
        </w:rPr>
      </w:pPr>
    </w:p>
    <w:p w14:paraId="65CEE3E3" w14:textId="77777777" w:rsidR="00035DE7" w:rsidRPr="00E26D1A" w:rsidRDefault="00035DE7" w:rsidP="00035DE7">
      <w:pPr>
        <w:tabs>
          <w:tab w:val="left" w:pos="360"/>
        </w:tabs>
        <w:rPr>
          <w:szCs w:val="22"/>
        </w:rPr>
      </w:pPr>
      <w:r w:rsidRPr="00E26D1A">
        <w:rPr>
          <w:szCs w:val="22"/>
        </w:rPr>
        <w:t xml:space="preserve">LORBRENA is supplied as tablets containing 25 mg or 100 mg of </w:t>
      </w:r>
      <w:proofErr w:type="spellStart"/>
      <w:r w:rsidRPr="00E26D1A">
        <w:rPr>
          <w:szCs w:val="22"/>
        </w:rPr>
        <w:t>lorlatinib</w:t>
      </w:r>
      <w:proofErr w:type="spellEnd"/>
      <w:r w:rsidRPr="00E26D1A">
        <w:rPr>
          <w:szCs w:val="22"/>
        </w:rPr>
        <w:t xml:space="preserve"> with the following inactive ingredients: microcrystalline cellulose, dibasic calcium phosphate anhydrous, sodium starch glycolate, and magnesium stearate. The film-coating contains hydroxypropyl methylcellulose (HPMC) 2910/</w:t>
      </w:r>
      <w:proofErr w:type="spellStart"/>
      <w:r w:rsidRPr="00E26D1A">
        <w:rPr>
          <w:szCs w:val="22"/>
        </w:rPr>
        <w:t>hypromellose</w:t>
      </w:r>
      <w:proofErr w:type="spellEnd"/>
      <w:r w:rsidRPr="00E26D1A">
        <w:rPr>
          <w:szCs w:val="22"/>
        </w:rPr>
        <w:t xml:space="preserve">, lactose monohydrate, macrogol/polyethylene glycol (PEG) 3350, triacetin, titanium dioxide, </w:t>
      </w:r>
      <w:proofErr w:type="spellStart"/>
      <w:r w:rsidRPr="00E26D1A">
        <w:rPr>
          <w:szCs w:val="22"/>
        </w:rPr>
        <w:t>ferrosoferric</w:t>
      </w:r>
      <w:proofErr w:type="spellEnd"/>
      <w:r w:rsidRPr="00E26D1A">
        <w:rPr>
          <w:szCs w:val="22"/>
        </w:rPr>
        <w:t xml:space="preserve"> oxide/black iron oxide, and iron oxide red.</w:t>
      </w:r>
    </w:p>
    <w:p w14:paraId="4D0967A9" w14:textId="77777777" w:rsidR="001D29E6" w:rsidRPr="00E26D1A" w:rsidRDefault="001D29E6">
      <w:pPr>
        <w:rPr>
          <w:szCs w:val="22"/>
        </w:rPr>
      </w:pPr>
    </w:p>
    <w:p w14:paraId="7CDAA352" w14:textId="77777777" w:rsidR="00F5374D" w:rsidRPr="00E26D1A" w:rsidRDefault="00F5374D">
      <w:pPr>
        <w:rPr>
          <w:szCs w:val="22"/>
        </w:rPr>
      </w:pPr>
    </w:p>
    <w:p w14:paraId="6AB87454" w14:textId="77777777" w:rsidR="001D29E6" w:rsidRPr="00E26D1A" w:rsidRDefault="001D29E6">
      <w:pPr>
        <w:ind w:left="567" w:hanging="567"/>
        <w:rPr>
          <w:szCs w:val="22"/>
        </w:rPr>
      </w:pPr>
      <w:r w:rsidRPr="00E26D1A">
        <w:rPr>
          <w:b/>
          <w:szCs w:val="22"/>
        </w:rPr>
        <w:t>6.2</w:t>
      </w:r>
      <w:r w:rsidRPr="00E26D1A">
        <w:rPr>
          <w:b/>
          <w:szCs w:val="22"/>
        </w:rPr>
        <w:tab/>
        <w:t>Incompatibilities</w:t>
      </w:r>
    </w:p>
    <w:p w14:paraId="415397F4" w14:textId="77777777" w:rsidR="001D29E6" w:rsidRPr="00E26D1A" w:rsidRDefault="001D29E6">
      <w:pPr>
        <w:rPr>
          <w:szCs w:val="22"/>
        </w:rPr>
      </w:pPr>
    </w:p>
    <w:p w14:paraId="3EF93286" w14:textId="77777777" w:rsidR="001D29E6" w:rsidRPr="00E26D1A" w:rsidRDefault="001D29E6" w:rsidP="00292BEA">
      <w:pPr>
        <w:rPr>
          <w:szCs w:val="22"/>
        </w:rPr>
      </w:pPr>
      <w:r w:rsidRPr="00E26D1A">
        <w:rPr>
          <w:color w:val="00B050"/>
          <w:szCs w:val="22"/>
        </w:rPr>
        <w:t>Not applicable</w:t>
      </w:r>
      <w:r w:rsidRPr="00E26D1A">
        <w:rPr>
          <w:szCs w:val="22"/>
        </w:rPr>
        <w:t>.</w:t>
      </w:r>
      <w:r w:rsidR="005F7033" w:rsidRPr="00E26D1A">
        <w:rPr>
          <w:szCs w:val="22"/>
        </w:rPr>
        <w:t xml:space="preserve"> </w:t>
      </w:r>
    </w:p>
    <w:p w14:paraId="79141212" w14:textId="77777777" w:rsidR="001D29E6" w:rsidRPr="00E26D1A" w:rsidRDefault="001D29E6">
      <w:pPr>
        <w:rPr>
          <w:szCs w:val="22"/>
        </w:rPr>
      </w:pPr>
    </w:p>
    <w:p w14:paraId="1206431D" w14:textId="77777777" w:rsidR="001D29E6" w:rsidRPr="00E26D1A" w:rsidRDefault="001D29E6">
      <w:pPr>
        <w:rPr>
          <w:szCs w:val="22"/>
        </w:rPr>
      </w:pPr>
    </w:p>
    <w:p w14:paraId="15496BB5" w14:textId="77777777" w:rsidR="001D29E6" w:rsidRPr="00E26D1A" w:rsidRDefault="001D29E6">
      <w:pPr>
        <w:ind w:left="567" w:hanging="567"/>
        <w:rPr>
          <w:szCs w:val="22"/>
        </w:rPr>
      </w:pPr>
      <w:r w:rsidRPr="00E26D1A">
        <w:rPr>
          <w:b/>
          <w:szCs w:val="22"/>
        </w:rPr>
        <w:t>6.3</w:t>
      </w:r>
      <w:r w:rsidRPr="00E26D1A">
        <w:rPr>
          <w:b/>
          <w:szCs w:val="22"/>
        </w:rPr>
        <w:tab/>
        <w:t>Shelf life</w:t>
      </w:r>
    </w:p>
    <w:p w14:paraId="3CB5ACC3" w14:textId="77777777" w:rsidR="001D29E6" w:rsidRPr="00E26D1A" w:rsidRDefault="001D29E6">
      <w:pPr>
        <w:rPr>
          <w:szCs w:val="22"/>
        </w:rPr>
      </w:pPr>
    </w:p>
    <w:p w14:paraId="20B17C8C" w14:textId="77777777" w:rsidR="00A81DDB" w:rsidRPr="00E26D1A" w:rsidRDefault="00A81DDB" w:rsidP="00A81DDB">
      <w:pPr>
        <w:spacing w:line="240" w:lineRule="auto"/>
        <w:rPr>
          <w:b/>
          <w:bCs/>
          <w:szCs w:val="22"/>
        </w:rPr>
      </w:pPr>
    </w:p>
    <w:p w14:paraId="5403DA2E" w14:textId="77777777" w:rsidR="00A81DDB" w:rsidRPr="00E26D1A" w:rsidRDefault="00292BEA" w:rsidP="00A81DDB">
      <w:pPr>
        <w:autoSpaceDE w:val="0"/>
        <w:autoSpaceDN w:val="0"/>
        <w:adjustRightInd w:val="0"/>
        <w:spacing w:line="240" w:lineRule="auto"/>
        <w:rPr>
          <w:b/>
          <w:bCs/>
          <w:szCs w:val="22"/>
        </w:rPr>
      </w:pPr>
      <w:r w:rsidRPr="00E26D1A">
        <w:rPr>
          <w:b/>
          <w:bCs/>
          <w:szCs w:val="22"/>
        </w:rPr>
        <w:t xml:space="preserve">Do not use </w:t>
      </w:r>
      <w:proofErr w:type="spellStart"/>
      <w:r w:rsidRPr="00E26D1A">
        <w:rPr>
          <w:b/>
          <w:bCs/>
          <w:szCs w:val="22"/>
        </w:rPr>
        <w:t>Lorbrena</w:t>
      </w:r>
      <w:proofErr w:type="spellEnd"/>
      <w:r w:rsidR="00A81DDB" w:rsidRPr="00E26D1A">
        <w:rPr>
          <w:b/>
          <w:bCs/>
          <w:szCs w:val="22"/>
        </w:rPr>
        <w:t xml:space="preserve"> after the expiry date which is stated on the </w:t>
      </w:r>
      <w:r w:rsidR="00A81DDB" w:rsidRPr="00E26D1A">
        <w:rPr>
          <w:b/>
          <w:bCs/>
          <w:szCs w:val="22"/>
          <w:u w:val="single"/>
        </w:rPr>
        <w:t>carton / Blister / Bottle / Vial label</w:t>
      </w:r>
      <w:r w:rsidR="00A81DDB" w:rsidRPr="00E26D1A">
        <w:rPr>
          <w:b/>
          <w:bCs/>
          <w:szCs w:val="22"/>
        </w:rPr>
        <w:t xml:space="preserve"> after EXP:. The expiry date refers to the last day of that month.</w:t>
      </w:r>
    </w:p>
    <w:p w14:paraId="32D5EFF4" w14:textId="77777777" w:rsidR="001D29E6" w:rsidRPr="00E26D1A" w:rsidRDefault="001D29E6">
      <w:pPr>
        <w:rPr>
          <w:szCs w:val="22"/>
        </w:rPr>
      </w:pPr>
    </w:p>
    <w:p w14:paraId="546323EE" w14:textId="77777777" w:rsidR="001D29E6" w:rsidRPr="00E26D1A" w:rsidRDefault="001D29E6">
      <w:pPr>
        <w:rPr>
          <w:b/>
          <w:szCs w:val="22"/>
        </w:rPr>
      </w:pPr>
    </w:p>
    <w:p w14:paraId="7A663574" w14:textId="77777777" w:rsidR="001D29E6" w:rsidRPr="00E26D1A" w:rsidRDefault="001D29E6">
      <w:pPr>
        <w:ind w:left="567" w:hanging="567"/>
        <w:rPr>
          <w:b/>
          <w:szCs w:val="22"/>
        </w:rPr>
      </w:pPr>
      <w:r w:rsidRPr="00E26D1A">
        <w:rPr>
          <w:b/>
          <w:szCs w:val="22"/>
        </w:rPr>
        <w:t>6.4</w:t>
      </w:r>
      <w:r w:rsidRPr="00E26D1A">
        <w:rPr>
          <w:b/>
          <w:szCs w:val="22"/>
        </w:rPr>
        <w:tab/>
        <w:t>Special precautions for storage</w:t>
      </w:r>
    </w:p>
    <w:p w14:paraId="3E1D94BB" w14:textId="77777777" w:rsidR="00300F8A" w:rsidRPr="00E26D1A" w:rsidRDefault="00300F8A">
      <w:pPr>
        <w:ind w:left="567" w:hanging="567"/>
        <w:rPr>
          <w:b/>
          <w:szCs w:val="22"/>
        </w:rPr>
      </w:pPr>
    </w:p>
    <w:p w14:paraId="0FDFB1DD" w14:textId="77777777" w:rsidR="00300F8A" w:rsidRPr="00E26D1A" w:rsidRDefault="00300F8A" w:rsidP="00300F8A">
      <w:pPr>
        <w:autoSpaceDE w:val="0"/>
        <w:autoSpaceDN w:val="0"/>
        <w:adjustRightInd w:val="0"/>
        <w:spacing w:line="240" w:lineRule="auto"/>
        <w:rPr>
          <w:b/>
          <w:bCs/>
          <w:szCs w:val="22"/>
        </w:rPr>
      </w:pPr>
      <w:r w:rsidRPr="00E26D1A">
        <w:rPr>
          <w:b/>
          <w:bCs/>
          <w:szCs w:val="22"/>
        </w:rPr>
        <w:t>Keep out of the sight and reach of children.</w:t>
      </w:r>
    </w:p>
    <w:p w14:paraId="13B71C4B" w14:textId="77777777" w:rsidR="00300F8A" w:rsidRPr="00E26D1A" w:rsidRDefault="00300F8A">
      <w:pPr>
        <w:ind w:left="567" w:hanging="567"/>
        <w:rPr>
          <w:b/>
          <w:szCs w:val="22"/>
        </w:rPr>
      </w:pPr>
    </w:p>
    <w:p w14:paraId="72C514C7" w14:textId="77777777" w:rsidR="001D29E6" w:rsidRPr="00E26D1A" w:rsidRDefault="001D29E6">
      <w:pPr>
        <w:rPr>
          <w:szCs w:val="22"/>
        </w:rPr>
      </w:pPr>
    </w:p>
    <w:p w14:paraId="0DBB0497" w14:textId="77777777" w:rsidR="001D29E6" w:rsidRPr="00E26D1A" w:rsidRDefault="001D29E6">
      <w:pPr>
        <w:numPr>
          <w:ilvl w:val="1"/>
          <w:numId w:val="11"/>
        </w:numPr>
        <w:rPr>
          <w:b/>
          <w:szCs w:val="22"/>
        </w:rPr>
      </w:pPr>
      <w:r w:rsidRPr="00E26D1A">
        <w:rPr>
          <w:b/>
          <w:szCs w:val="22"/>
        </w:rPr>
        <w:t>Nature and contents of container</w:t>
      </w:r>
    </w:p>
    <w:p w14:paraId="5AABD6B7" w14:textId="77777777" w:rsidR="001D29E6" w:rsidRPr="00E26D1A" w:rsidRDefault="001D29E6">
      <w:pPr>
        <w:rPr>
          <w:szCs w:val="22"/>
        </w:rPr>
      </w:pPr>
    </w:p>
    <w:p w14:paraId="0D591DB9" w14:textId="77777777" w:rsidR="007027E0" w:rsidRPr="00E26D1A" w:rsidRDefault="007027E0" w:rsidP="007027E0">
      <w:pPr>
        <w:rPr>
          <w:szCs w:val="22"/>
        </w:rPr>
      </w:pPr>
      <w:r w:rsidRPr="00E26D1A">
        <w:rPr>
          <w:szCs w:val="22"/>
        </w:rPr>
        <w:t>Tablets:</w:t>
      </w:r>
    </w:p>
    <w:p w14:paraId="2ED6039F" w14:textId="77777777" w:rsidR="007027E0" w:rsidRPr="00E26D1A" w:rsidRDefault="007027E0" w:rsidP="007027E0">
      <w:pPr>
        <w:numPr>
          <w:ilvl w:val="0"/>
          <w:numId w:val="41"/>
        </w:numPr>
        <w:tabs>
          <w:tab w:val="clear" w:pos="567"/>
          <w:tab w:val="clear" w:pos="720"/>
          <w:tab w:val="num" w:pos="360"/>
        </w:tabs>
        <w:spacing w:line="240" w:lineRule="auto"/>
        <w:ind w:left="360"/>
        <w:rPr>
          <w:szCs w:val="22"/>
        </w:rPr>
      </w:pPr>
      <w:r w:rsidRPr="00E26D1A">
        <w:rPr>
          <w:szCs w:val="22"/>
        </w:rPr>
        <w:t>25 mg: 8 mm round, tan, immediate release, film-coated, debossed with “Pfizer” on one side and “25” and “LLN” on the other side</w:t>
      </w:r>
    </w:p>
    <w:p w14:paraId="6355B431" w14:textId="77777777" w:rsidR="007027E0" w:rsidRPr="00E26D1A" w:rsidRDefault="007027E0" w:rsidP="007027E0">
      <w:pPr>
        <w:numPr>
          <w:ilvl w:val="0"/>
          <w:numId w:val="41"/>
        </w:numPr>
        <w:tabs>
          <w:tab w:val="clear" w:pos="567"/>
          <w:tab w:val="clear" w:pos="720"/>
          <w:tab w:val="num" w:pos="360"/>
        </w:tabs>
        <w:spacing w:line="240" w:lineRule="auto"/>
        <w:ind w:left="360"/>
        <w:rPr>
          <w:szCs w:val="22"/>
        </w:rPr>
      </w:pPr>
      <w:r w:rsidRPr="00E26D1A">
        <w:rPr>
          <w:szCs w:val="22"/>
        </w:rPr>
        <w:t>100 mg: 8.5 mm × 17 mm oval, lavender, immediate release, film-coated, debossed with “Pfizer” on one side and “LLN 100” on the other side</w:t>
      </w:r>
    </w:p>
    <w:p w14:paraId="69EE95F0" w14:textId="77777777" w:rsidR="001D29E6" w:rsidRPr="00E26D1A" w:rsidRDefault="001D29E6">
      <w:pPr>
        <w:rPr>
          <w:szCs w:val="22"/>
        </w:rPr>
      </w:pPr>
    </w:p>
    <w:p w14:paraId="00FB05BD" w14:textId="77777777" w:rsidR="00292BEA" w:rsidRPr="00E26D1A" w:rsidRDefault="00292BEA">
      <w:pPr>
        <w:rPr>
          <w:szCs w:val="22"/>
        </w:rPr>
      </w:pPr>
    </w:p>
    <w:p w14:paraId="3917C634" w14:textId="77777777" w:rsidR="00292BEA" w:rsidRPr="00E26D1A" w:rsidRDefault="00292BEA">
      <w:pPr>
        <w:rPr>
          <w:szCs w:val="22"/>
        </w:rPr>
      </w:pPr>
    </w:p>
    <w:p w14:paraId="601B889D" w14:textId="77777777" w:rsidR="00292BEA" w:rsidRPr="00E26D1A" w:rsidRDefault="00292BEA">
      <w:pPr>
        <w:rPr>
          <w:szCs w:val="22"/>
        </w:rPr>
      </w:pPr>
    </w:p>
    <w:p w14:paraId="1B54DE88" w14:textId="77777777" w:rsidR="001D29E6" w:rsidRPr="00E26D1A" w:rsidRDefault="001D29E6">
      <w:pPr>
        <w:rPr>
          <w:szCs w:val="22"/>
        </w:rPr>
      </w:pPr>
    </w:p>
    <w:p w14:paraId="21E9C5AC" w14:textId="77777777" w:rsidR="001D29E6" w:rsidRPr="00E26D1A" w:rsidRDefault="001D29E6">
      <w:pPr>
        <w:ind w:left="567" w:hanging="567"/>
        <w:outlineLvl w:val="0"/>
        <w:rPr>
          <w:szCs w:val="22"/>
        </w:rPr>
      </w:pPr>
      <w:r w:rsidRPr="00E26D1A">
        <w:rPr>
          <w:b/>
          <w:szCs w:val="22"/>
        </w:rPr>
        <w:t>6.6</w:t>
      </w:r>
      <w:r w:rsidRPr="00E26D1A">
        <w:rPr>
          <w:b/>
          <w:szCs w:val="22"/>
        </w:rPr>
        <w:tab/>
        <w:t xml:space="preserve">Special precautions for disposal </w:t>
      </w:r>
      <w:r w:rsidRPr="00E26D1A">
        <w:rPr>
          <w:b/>
          <w:noProof/>
          <w:szCs w:val="22"/>
        </w:rPr>
        <w:t>and other handling</w:t>
      </w:r>
    </w:p>
    <w:p w14:paraId="20512F27" w14:textId="77777777" w:rsidR="00F408D6" w:rsidRPr="00E26D1A" w:rsidRDefault="00F408D6" w:rsidP="00167629">
      <w:pPr>
        <w:suppressLineNumbers/>
        <w:rPr>
          <w:i/>
          <w:noProof/>
          <w:szCs w:val="22"/>
        </w:rPr>
      </w:pPr>
    </w:p>
    <w:p w14:paraId="658AB293" w14:textId="77777777" w:rsidR="00300F8A" w:rsidRPr="00E26D1A" w:rsidRDefault="00300F8A" w:rsidP="00167629">
      <w:pPr>
        <w:suppressLineNumbers/>
        <w:rPr>
          <w:i/>
          <w:noProof/>
          <w:szCs w:val="22"/>
        </w:rPr>
      </w:pPr>
    </w:p>
    <w:p w14:paraId="14F18F37" w14:textId="77777777" w:rsidR="00300F8A" w:rsidRPr="00E26D1A" w:rsidRDefault="00300F8A" w:rsidP="00300F8A">
      <w:pPr>
        <w:autoSpaceDE w:val="0"/>
        <w:autoSpaceDN w:val="0"/>
        <w:adjustRightInd w:val="0"/>
        <w:spacing w:line="240" w:lineRule="auto"/>
        <w:rPr>
          <w:b/>
          <w:bCs/>
          <w:szCs w:val="22"/>
        </w:rPr>
      </w:pPr>
      <w:r w:rsidRPr="00E26D1A">
        <w:rPr>
          <w:b/>
          <w:bCs/>
          <w:szCs w:val="22"/>
        </w:rPr>
        <w:t>Medicines should not be disposed of via wastewater or household waste. Ask your pharmacist how to dispose of medicines no longer required. These measures will help to protect the environment.</w:t>
      </w:r>
    </w:p>
    <w:p w14:paraId="120FF458" w14:textId="77777777" w:rsidR="00300F8A" w:rsidRPr="00E26D1A" w:rsidRDefault="00300F8A" w:rsidP="00167629">
      <w:pPr>
        <w:suppressLineNumbers/>
        <w:rPr>
          <w:i/>
          <w:noProof/>
          <w:szCs w:val="22"/>
        </w:rPr>
      </w:pPr>
    </w:p>
    <w:p w14:paraId="091D92C3" w14:textId="77777777" w:rsidR="001D29E6" w:rsidRPr="00E26D1A" w:rsidRDefault="001D29E6">
      <w:pPr>
        <w:rPr>
          <w:ins w:id="41" w:author="Gad, Sara Abdel Naeim" w:date="2017-11-14T17:46:00Z"/>
          <w:szCs w:val="22"/>
        </w:rPr>
      </w:pPr>
    </w:p>
    <w:p w14:paraId="4E93FE8F" w14:textId="77777777" w:rsidR="00F641EE" w:rsidRPr="00E26D1A" w:rsidRDefault="00F641EE">
      <w:pPr>
        <w:rPr>
          <w:ins w:id="42" w:author="Gad, Sara Abdel Naeim" w:date="2017-11-14T17:46:00Z"/>
          <w:szCs w:val="22"/>
        </w:rPr>
      </w:pPr>
    </w:p>
    <w:p w14:paraId="1E9984E0" w14:textId="77777777" w:rsidR="00F641EE" w:rsidRPr="00E26D1A" w:rsidRDefault="00F641EE">
      <w:pPr>
        <w:rPr>
          <w:ins w:id="43" w:author="Gad, Sara Abdel Naeim" w:date="2017-11-14T17:46:00Z"/>
          <w:szCs w:val="22"/>
        </w:rPr>
      </w:pPr>
      <w:commentRangeStart w:id="44"/>
    </w:p>
    <w:p w14:paraId="028B3F73" w14:textId="77777777" w:rsidR="00F641EE" w:rsidRPr="00E26D1A" w:rsidRDefault="00F641EE" w:rsidP="007027E0">
      <w:pPr>
        <w:tabs>
          <w:tab w:val="clear" w:pos="567"/>
        </w:tabs>
        <w:rPr>
          <w:b/>
          <w:bCs/>
          <w:noProof/>
          <w:szCs w:val="22"/>
          <w:lang w:val="en-US"/>
        </w:rPr>
      </w:pPr>
      <w:ins w:id="45" w:author="Gad, Sara Abdel Naeim" w:date="2017-11-14T17:46:00Z">
        <w:r w:rsidRPr="00E26D1A">
          <w:rPr>
            <w:b/>
            <w:bCs/>
            <w:noProof/>
            <w:szCs w:val="22"/>
            <w:lang w:val="x-none"/>
          </w:rPr>
          <w:t>PATIENT COUNSELING INFORMATION</w:t>
        </w:r>
        <w:commentRangeEnd w:id="44"/>
        <w:r w:rsidRPr="00E26D1A">
          <w:rPr>
            <w:rStyle w:val="CommentReference"/>
            <w:sz w:val="22"/>
            <w:szCs w:val="22"/>
          </w:rPr>
          <w:commentReference w:id="44"/>
        </w:r>
      </w:ins>
    </w:p>
    <w:p w14:paraId="330DC97D" w14:textId="77777777" w:rsidR="007027E0" w:rsidRPr="00E26D1A" w:rsidRDefault="007027E0" w:rsidP="007027E0">
      <w:pPr>
        <w:pStyle w:val="Heading1"/>
        <w:rPr>
          <w:sz w:val="22"/>
          <w:szCs w:val="22"/>
        </w:rPr>
      </w:pPr>
      <w:r w:rsidRPr="00E26D1A">
        <w:rPr>
          <w:sz w:val="22"/>
          <w:szCs w:val="22"/>
        </w:rPr>
        <w:t>PATIENT COUNSELING INFORMATION</w:t>
      </w:r>
    </w:p>
    <w:p w14:paraId="32F7886B" w14:textId="77777777" w:rsidR="007027E0" w:rsidRPr="00E26D1A" w:rsidRDefault="007027E0" w:rsidP="007027E0">
      <w:pPr>
        <w:keepNext/>
        <w:tabs>
          <w:tab w:val="left" w:pos="288"/>
        </w:tabs>
        <w:rPr>
          <w:szCs w:val="22"/>
          <w:lang w:val="en"/>
        </w:rPr>
      </w:pPr>
    </w:p>
    <w:p w14:paraId="5D3950B4" w14:textId="77777777" w:rsidR="007027E0" w:rsidRPr="00E26D1A" w:rsidRDefault="007027E0" w:rsidP="007027E0">
      <w:pPr>
        <w:keepNext/>
        <w:tabs>
          <w:tab w:val="left" w:pos="288"/>
        </w:tabs>
        <w:rPr>
          <w:szCs w:val="22"/>
          <w:lang w:val="en"/>
        </w:rPr>
      </w:pPr>
      <w:r w:rsidRPr="00E26D1A">
        <w:rPr>
          <w:szCs w:val="22"/>
          <w:lang w:val="en"/>
        </w:rPr>
        <w:t>Advise the patient to read the FDA-approved patient labeling (Patient Information).</w:t>
      </w:r>
    </w:p>
    <w:p w14:paraId="7AD9EF71" w14:textId="77777777" w:rsidR="007027E0" w:rsidRPr="00E26D1A" w:rsidRDefault="007027E0" w:rsidP="007027E0">
      <w:pPr>
        <w:keepNext/>
        <w:tabs>
          <w:tab w:val="left" w:pos="288"/>
        </w:tabs>
        <w:rPr>
          <w:szCs w:val="22"/>
          <w:u w:val="single"/>
          <w:lang w:val="en"/>
        </w:rPr>
      </w:pPr>
    </w:p>
    <w:p w14:paraId="15C3AB07" w14:textId="77777777" w:rsidR="007027E0" w:rsidRPr="00E26D1A" w:rsidRDefault="007027E0" w:rsidP="007027E0">
      <w:pPr>
        <w:keepNext/>
        <w:tabs>
          <w:tab w:val="left" w:pos="288"/>
        </w:tabs>
        <w:rPr>
          <w:szCs w:val="22"/>
          <w:u w:val="single"/>
          <w:lang w:val="en"/>
        </w:rPr>
      </w:pPr>
      <w:r w:rsidRPr="00E26D1A">
        <w:rPr>
          <w:szCs w:val="22"/>
          <w:u w:val="single"/>
          <w:lang w:val="en"/>
        </w:rPr>
        <w:t>Risk of Serious Hepatotoxicity with Concomitant Use of Strong CYP3A Inducers</w:t>
      </w:r>
    </w:p>
    <w:p w14:paraId="0E84F174" w14:textId="77777777" w:rsidR="007027E0" w:rsidRPr="00E26D1A" w:rsidRDefault="007027E0" w:rsidP="007027E0">
      <w:pPr>
        <w:keepNext/>
        <w:tabs>
          <w:tab w:val="left" w:pos="288"/>
        </w:tabs>
        <w:rPr>
          <w:szCs w:val="22"/>
          <w:lang w:val="en"/>
        </w:rPr>
      </w:pPr>
      <w:r w:rsidRPr="00E26D1A">
        <w:rPr>
          <w:szCs w:val="22"/>
          <w:lang w:val="en"/>
        </w:rPr>
        <w:t>Inform patients of the potential risk of hepatoxicity with the concomitant use of strong CYP3A inducers.</w:t>
      </w:r>
    </w:p>
    <w:p w14:paraId="1D2FB4AD" w14:textId="77777777" w:rsidR="007027E0" w:rsidRPr="00E26D1A" w:rsidRDefault="007027E0" w:rsidP="007027E0">
      <w:pPr>
        <w:keepNext/>
        <w:tabs>
          <w:tab w:val="left" w:pos="288"/>
        </w:tabs>
        <w:rPr>
          <w:szCs w:val="22"/>
          <w:lang w:val="en"/>
        </w:rPr>
      </w:pPr>
    </w:p>
    <w:p w14:paraId="4A3319E7" w14:textId="77777777" w:rsidR="007027E0" w:rsidRPr="00E26D1A" w:rsidRDefault="007027E0" w:rsidP="007027E0">
      <w:pPr>
        <w:keepNext/>
        <w:tabs>
          <w:tab w:val="left" w:pos="288"/>
        </w:tabs>
        <w:rPr>
          <w:szCs w:val="22"/>
          <w:lang w:val="en"/>
        </w:rPr>
      </w:pPr>
      <w:r w:rsidRPr="00E26D1A">
        <w:rPr>
          <w:szCs w:val="22"/>
          <w:lang w:val="en"/>
        </w:rPr>
        <w:t xml:space="preserve">Advise patients to inform their healthcare providers of all medications they are taking, including prescription medicines, over-the-counter drugs, vitamins, and herbal products (e.g., St. John's wort) </w:t>
      </w:r>
      <w:r w:rsidRPr="00E26D1A">
        <w:rPr>
          <w:i/>
          <w:szCs w:val="22"/>
          <w:lang w:val="en"/>
        </w:rPr>
        <w:t xml:space="preserve">[see </w:t>
      </w:r>
      <w:r w:rsidR="004F787C" w:rsidRPr="00E26D1A">
        <w:rPr>
          <w:i/>
          <w:szCs w:val="22"/>
          <w:lang w:val="en"/>
        </w:rPr>
        <w:t xml:space="preserve"> 4.4 Special warnings and precautions for use </w:t>
      </w:r>
      <w:r w:rsidRPr="00E26D1A">
        <w:rPr>
          <w:i/>
          <w:szCs w:val="22"/>
          <w:lang w:val="en"/>
        </w:rPr>
        <w:t>]</w:t>
      </w:r>
      <w:r w:rsidRPr="00E26D1A">
        <w:rPr>
          <w:szCs w:val="22"/>
          <w:lang w:val="en"/>
        </w:rPr>
        <w:t>.</w:t>
      </w:r>
    </w:p>
    <w:p w14:paraId="25759095" w14:textId="77777777" w:rsidR="007027E0" w:rsidRPr="00E26D1A" w:rsidRDefault="007027E0" w:rsidP="007027E0">
      <w:pPr>
        <w:keepNext/>
        <w:tabs>
          <w:tab w:val="left" w:pos="288"/>
        </w:tabs>
        <w:rPr>
          <w:szCs w:val="22"/>
          <w:u w:val="single"/>
          <w:lang w:val="en"/>
        </w:rPr>
      </w:pPr>
    </w:p>
    <w:p w14:paraId="2A38598E" w14:textId="77777777" w:rsidR="007027E0" w:rsidRPr="00E26D1A" w:rsidRDefault="007027E0" w:rsidP="007027E0">
      <w:pPr>
        <w:keepNext/>
        <w:tabs>
          <w:tab w:val="left" w:pos="288"/>
        </w:tabs>
        <w:rPr>
          <w:szCs w:val="22"/>
          <w:u w:val="single"/>
          <w:lang w:val="en"/>
        </w:rPr>
      </w:pPr>
      <w:r w:rsidRPr="00E26D1A">
        <w:rPr>
          <w:szCs w:val="22"/>
          <w:u w:val="single"/>
          <w:lang w:val="en"/>
        </w:rPr>
        <w:t>Central Nervous System (CNS) Effects</w:t>
      </w:r>
    </w:p>
    <w:p w14:paraId="4ED0639E" w14:textId="77777777" w:rsidR="007027E0" w:rsidRPr="00E26D1A" w:rsidRDefault="007027E0" w:rsidP="007027E0">
      <w:pPr>
        <w:keepNext/>
        <w:tabs>
          <w:tab w:val="left" w:pos="288"/>
        </w:tabs>
        <w:rPr>
          <w:szCs w:val="22"/>
          <w:lang w:val="en"/>
        </w:rPr>
      </w:pPr>
      <w:r w:rsidRPr="00E26D1A">
        <w:rPr>
          <w:szCs w:val="22"/>
          <w:lang w:val="en"/>
        </w:rPr>
        <w:t xml:space="preserve">Advise patients to notify their healthcare provider if they experience new or worsening CNS symptoms </w:t>
      </w:r>
      <w:r w:rsidRPr="00E26D1A">
        <w:rPr>
          <w:i/>
          <w:szCs w:val="22"/>
          <w:lang w:val="en"/>
        </w:rPr>
        <w:t>[</w:t>
      </w:r>
      <w:r w:rsidR="00EA3C11" w:rsidRPr="00E26D1A">
        <w:rPr>
          <w:i/>
          <w:szCs w:val="22"/>
          <w:lang w:val="en"/>
        </w:rPr>
        <w:t>see 4.4</w:t>
      </w:r>
      <w:r w:rsidR="004F787C" w:rsidRPr="00E26D1A">
        <w:rPr>
          <w:i/>
          <w:szCs w:val="22"/>
          <w:lang w:val="en"/>
        </w:rPr>
        <w:t xml:space="preserve"> Special warnings and precautions for </w:t>
      </w:r>
      <w:r w:rsidR="00EA3C11" w:rsidRPr="00E26D1A">
        <w:rPr>
          <w:i/>
          <w:szCs w:val="22"/>
          <w:lang w:val="en"/>
        </w:rPr>
        <w:t>use]</w:t>
      </w:r>
      <w:r w:rsidRPr="00E26D1A">
        <w:rPr>
          <w:i/>
          <w:szCs w:val="22"/>
          <w:lang w:val="en"/>
        </w:rPr>
        <w:t>.</w:t>
      </w:r>
    </w:p>
    <w:p w14:paraId="2B8A85BB" w14:textId="77777777" w:rsidR="007027E0" w:rsidRPr="00E26D1A" w:rsidRDefault="007027E0" w:rsidP="007027E0">
      <w:pPr>
        <w:tabs>
          <w:tab w:val="left" w:pos="288"/>
        </w:tabs>
        <w:rPr>
          <w:szCs w:val="22"/>
          <w:u w:val="single"/>
          <w:lang w:val="en"/>
        </w:rPr>
      </w:pPr>
    </w:p>
    <w:p w14:paraId="7C392EE5" w14:textId="77777777" w:rsidR="007027E0" w:rsidRPr="00E26D1A" w:rsidRDefault="007027E0" w:rsidP="007027E0">
      <w:pPr>
        <w:tabs>
          <w:tab w:val="left" w:pos="288"/>
        </w:tabs>
        <w:rPr>
          <w:szCs w:val="22"/>
          <w:u w:val="single"/>
          <w:lang w:val="en"/>
        </w:rPr>
      </w:pPr>
      <w:r w:rsidRPr="00E26D1A">
        <w:rPr>
          <w:szCs w:val="22"/>
          <w:u w:val="single"/>
          <w:lang w:val="en"/>
        </w:rPr>
        <w:t>Hyperlipidemia</w:t>
      </w:r>
    </w:p>
    <w:p w14:paraId="38C910D6" w14:textId="77777777" w:rsidR="007027E0" w:rsidRPr="00E26D1A" w:rsidRDefault="007027E0" w:rsidP="007027E0">
      <w:pPr>
        <w:tabs>
          <w:tab w:val="left" w:pos="288"/>
        </w:tabs>
        <w:rPr>
          <w:szCs w:val="22"/>
          <w:lang w:val="en"/>
        </w:rPr>
      </w:pPr>
      <w:r w:rsidRPr="00E26D1A">
        <w:rPr>
          <w:szCs w:val="22"/>
          <w:lang w:val="en"/>
        </w:rPr>
        <w:t xml:space="preserve">Inform patients that serum cholesterol and triglycerides will be monitored during treatment. Advise patients that initiation or an increase in the dose of lipid-lowering agents may be required </w:t>
      </w:r>
      <w:r w:rsidRPr="00E26D1A">
        <w:rPr>
          <w:i/>
          <w:szCs w:val="22"/>
          <w:lang w:val="en"/>
        </w:rPr>
        <w:t>[</w:t>
      </w:r>
      <w:r w:rsidR="00EA3C11" w:rsidRPr="00E26D1A">
        <w:rPr>
          <w:i/>
          <w:szCs w:val="22"/>
          <w:lang w:val="en"/>
        </w:rPr>
        <w:t>see 4.4</w:t>
      </w:r>
      <w:r w:rsidR="004F787C" w:rsidRPr="00E26D1A">
        <w:rPr>
          <w:i/>
          <w:szCs w:val="22"/>
          <w:lang w:val="en"/>
        </w:rPr>
        <w:t xml:space="preserve"> Special warnings and precautions for </w:t>
      </w:r>
      <w:r w:rsidR="00EA3C11" w:rsidRPr="00E26D1A">
        <w:rPr>
          <w:i/>
          <w:szCs w:val="22"/>
          <w:lang w:val="en"/>
        </w:rPr>
        <w:t>use]</w:t>
      </w:r>
      <w:r w:rsidRPr="00E26D1A">
        <w:rPr>
          <w:szCs w:val="22"/>
          <w:lang w:val="en"/>
        </w:rPr>
        <w:t>.</w:t>
      </w:r>
    </w:p>
    <w:p w14:paraId="1497AF25" w14:textId="77777777" w:rsidR="007027E0" w:rsidRPr="00E26D1A" w:rsidRDefault="007027E0" w:rsidP="007027E0">
      <w:pPr>
        <w:tabs>
          <w:tab w:val="left" w:pos="288"/>
        </w:tabs>
        <w:rPr>
          <w:szCs w:val="22"/>
          <w:u w:val="single"/>
          <w:lang w:val="en"/>
        </w:rPr>
      </w:pPr>
    </w:p>
    <w:p w14:paraId="1A26EA45" w14:textId="77777777" w:rsidR="007027E0" w:rsidRPr="00E26D1A" w:rsidRDefault="007027E0" w:rsidP="007027E0">
      <w:pPr>
        <w:tabs>
          <w:tab w:val="left" w:pos="288"/>
        </w:tabs>
        <w:rPr>
          <w:szCs w:val="22"/>
          <w:u w:val="single"/>
          <w:lang w:val="en"/>
        </w:rPr>
      </w:pPr>
      <w:r w:rsidRPr="00E26D1A">
        <w:rPr>
          <w:szCs w:val="22"/>
          <w:u w:val="single"/>
          <w:lang w:val="en"/>
        </w:rPr>
        <w:t xml:space="preserve">Atrioventricular (AV) Block </w:t>
      </w:r>
    </w:p>
    <w:p w14:paraId="61F62C03" w14:textId="77777777" w:rsidR="007027E0" w:rsidRPr="00E26D1A" w:rsidRDefault="007027E0" w:rsidP="007027E0">
      <w:pPr>
        <w:tabs>
          <w:tab w:val="left" w:pos="288"/>
        </w:tabs>
        <w:rPr>
          <w:szCs w:val="22"/>
          <w:u w:val="single"/>
          <w:lang w:val="en"/>
        </w:rPr>
      </w:pPr>
      <w:r w:rsidRPr="00E26D1A">
        <w:rPr>
          <w:szCs w:val="22"/>
          <w:lang w:val="en"/>
        </w:rPr>
        <w:t xml:space="preserve">Inform patients of the risks of AV block. Advise patients to contact their healthcare provider immediately to report new or worsening cardiac symptoms </w:t>
      </w:r>
      <w:r w:rsidRPr="00E26D1A">
        <w:rPr>
          <w:i/>
          <w:szCs w:val="22"/>
          <w:lang w:val="en"/>
        </w:rPr>
        <w:t>[</w:t>
      </w:r>
      <w:r w:rsidR="00EA3C11" w:rsidRPr="00E26D1A">
        <w:rPr>
          <w:i/>
          <w:szCs w:val="22"/>
          <w:lang w:val="en"/>
        </w:rPr>
        <w:t>see 4.4</w:t>
      </w:r>
      <w:r w:rsidR="004F787C" w:rsidRPr="00E26D1A">
        <w:rPr>
          <w:i/>
          <w:szCs w:val="22"/>
          <w:lang w:val="en"/>
        </w:rPr>
        <w:t xml:space="preserve"> Special warnings and precautions for </w:t>
      </w:r>
      <w:r w:rsidR="00EA3C11" w:rsidRPr="00E26D1A">
        <w:rPr>
          <w:i/>
          <w:szCs w:val="22"/>
          <w:lang w:val="en"/>
        </w:rPr>
        <w:t>use]</w:t>
      </w:r>
      <w:r w:rsidRPr="00E26D1A">
        <w:rPr>
          <w:szCs w:val="22"/>
          <w:lang w:val="en"/>
        </w:rPr>
        <w:t>.</w:t>
      </w:r>
    </w:p>
    <w:p w14:paraId="3C034BDA" w14:textId="77777777" w:rsidR="007027E0" w:rsidRPr="00E26D1A" w:rsidRDefault="007027E0" w:rsidP="007027E0">
      <w:pPr>
        <w:tabs>
          <w:tab w:val="left" w:pos="288"/>
        </w:tabs>
        <w:rPr>
          <w:szCs w:val="22"/>
          <w:u w:val="single"/>
          <w:lang w:val="en"/>
        </w:rPr>
      </w:pPr>
    </w:p>
    <w:p w14:paraId="6581BF16" w14:textId="77777777" w:rsidR="007027E0" w:rsidRPr="00E26D1A" w:rsidRDefault="007027E0" w:rsidP="007027E0">
      <w:pPr>
        <w:keepNext/>
        <w:tabs>
          <w:tab w:val="left" w:pos="288"/>
        </w:tabs>
        <w:rPr>
          <w:szCs w:val="22"/>
          <w:u w:val="single"/>
          <w:lang w:val="en"/>
        </w:rPr>
      </w:pPr>
      <w:r w:rsidRPr="00E26D1A">
        <w:rPr>
          <w:szCs w:val="22"/>
          <w:u w:val="single"/>
          <w:lang w:val="en"/>
        </w:rPr>
        <w:t>Interstitial Lung Disease (ILD)/Pneumonitis</w:t>
      </w:r>
    </w:p>
    <w:p w14:paraId="3D8CA77A" w14:textId="77777777" w:rsidR="007027E0" w:rsidRPr="00E26D1A" w:rsidRDefault="007027E0" w:rsidP="007027E0">
      <w:pPr>
        <w:tabs>
          <w:tab w:val="left" w:pos="288"/>
        </w:tabs>
        <w:rPr>
          <w:szCs w:val="22"/>
          <w:lang w:val="en"/>
        </w:rPr>
      </w:pPr>
      <w:r w:rsidRPr="00E26D1A">
        <w:rPr>
          <w:szCs w:val="22"/>
          <w:lang w:val="en"/>
        </w:rPr>
        <w:t xml:space="preserve">Inform patients of the risks of severe ILD/pneumonitis. Advise patients to contact their healthcare provider immediately to report new or worsening respiratory symptoms </w:t>
      </w:r>
      <w:r w:rsidRPr="00E26D1A">
        <w:rPr>
          <w:i/>
          <w:szCs w:val="22"/>
          <w:lang w:val="en"/>
        </w:rPr>
        <w:t>[</w:t>
      </w:r>
      <w:r w:rsidR="00EA3C11" w:rsidRPr="00E26D1A">
        <w:rPr>
          <w:i/>
          <w:szCs w:val="22"/>
          <w:lang w:val="en"/>
        </w:rPr>
        <w:t>see 4.4</w:t>
      </w:r>
      <w:r w:rsidR="004F787C" w:rsidRPr="00E26D1A">
        <w:rPr>
          <w:i/>
          <w:szCs w:val="22"/>
          <w:lang w:val="en"/>
        </w:rPr>
        <w:t xml:space="preserve"> Special warnings and precautions for </w:t>
      </w:r>
      <w:r w:rsidR="00EA3C11" w:rsidRPr="00E26D1A">
        <w:rPr>
          <w:i/>
          <w:szCs w:val="22"/>
          <w:lang w:val="en"/>
        </w:rPr>
        <w:t>use]</w:t>
      </w:r>
      <w:r w:rsidRPr="00E26D1A">
        <w:rPr>
          <w:szCs w:val="22"/>
          <w:lang w:val="en"/>
        </w:rPr>
        <w:t>.</w:t>
      </w:r>
    </w:p>
    <w:p w14:paraId="5801D028" w14:textId="77777777" w:rsidR="007027E0" w:rsidRPr="00E26D1A" w:rsidRDefault="007027E0" w:rsidP="007027E0">
      <w:pPr>
        <w:keepNext/>
        <w:tabs>
          <w:tab w:val="left" w:pos="288"/>
        </w:tabs>
        <w:rPr>
          <w:szCs w:val="22"/>
          <w:u w:val="single"/>
          <w:lang w:val="en"/>
        </w:rPr>
      </w:pPr>
    </w:p>
    <w:p w14:paraId="589B6A64" w14:textId="77777777" w:rsidR="007027E0" w:rsidRPr="00E26D1A" w:rsidRDefault="007027E0" w:rsidP="007027E0">
      <w:pPr>
        <w:keepNext/>
        <w:tabs>
          <w:tab w:val="left" w:pos="288"/>
        </w:tabs>
        <w:rPr>
          <w:szCs w:val="22"/>
          <w:u w:val="single"/>
          <w:lang w:val="en"/>
        </w:rPr>
      </w:pPr>
      <w:r w:rsidRPr="00E26D1A">
        <w:rPr>
          <w:szCs w:val="22"/>
          <w:u w:val="single"/>
          <w:lang w:val="en"/>
        </w:rPr>
        <w:t>Embryo-Fetal Toxicity</w:t>
      </w:r>
    </w:p>
    <w:p w14:paraId="5D4D72B1" w14:textId="77777777" w:rsidR="007027E0" w:rsidRPr="00E26D1A" w:rsidRDefault="007027E0" w:rsidP="007027E0">
      <w:pPr>
        <w:keepNext/>
        <w:tabs>
          <w:tab w:val="left" w:pos="288"/>
        </w:tabs>
        <w:rPr>
          <w:szCs w:val="22"/>
          <w:lang w:val="en"/>
        </w:rPr>
      </w:pPr>
      <w:r w:rsidRPr="00E26D1A">
        <w:rPr>
          <w:szCs w:val="22"/>
          <w:lang w:val="en"/>
        </w:rPr>
        <w:t xml:space="preserve">Advise females of reproductive potential of the potential risk to a fetus. Advise females to inform their healthcare provider of a known or suspected pregnancy </w:t>
      </w:r>
      <w:r w:rsidRPr="00E26D1A">
        <w:rPr>
          <w:i/>
          <w:szCs w:val="22"/>
          <w:lang w:val="en"/>
        </w:rPr>
        <w:t>[</w:t>
      </w:r>
      <w:r w:rsidR="00EA3C11" w:rsidRPr="00E26D1A">
        <w:rPr>
          <w:i/>
          <w:szCs w:val="22"/>
          <w:lang w:val="en"/>
        </w:rPr>
        <w:t xml:space="preserve">see </w:t>
      </w:r>
      <w:r w:rsidR="00EA3C11" w:rsidRPr="00EA3C11">
        <w:rPr>
          <w:i/>
          <w:szCs w:val="22"/>
          <w:lang w:val="en"/>
        </w:rPr>
        <w:t>4.4 Special warnings and precautions for use</w:t>
      </w:r>
      <w:r w:rsidRPr="00E26D1A">
        <w:rPr>
          <w:i/>
          <w:szCs w:val="22"/>
          <w:lang w:val="en"/>
        </w:rPr>
        <w:t xml:space="preserve">, </w:t>
      </w:r>
      <w:r w:rsidR="00EA3C11" w:rsidRPr="00E26D1A">
        <w:rPr>
          <w:i/>
          <w:szCs w:val="22"/>
          <w:lang w:val="en"/>
        </w:rPr>
        <w:t>4.6 Fertility, Pregnancy and lactation</w:t>
      </w:r>
      <w:r w:rsidRPr="00E26D1A">
        <w:rPr>
          <w:i/>
          <w:szCs w:val="22"/>
          <w:lang w:val="en"/>
        </w:rPr>
        <w:t>]</w:t>
      </w:r>
      <w:r w:rsidRPr="00E26D1A">
        <w:rPr>
          <w:szCs w:val="22"/>
          <w:lang w:val="en"/>
        </w:rPr>
        <w:t xml:space="preserve">. </w:t>
      </w:r>
    </w:p>
    <w:p w14:paraId="7F35CD82" w14:textId="77777777" w:rsidR="007027E0" w:rsidRPr="00E26D1A" w:rsidRDefault="007027E0" w:rsidP="007027E0">
      <w:pPr>
        <w:keepNext/>
        <w:tabs>
          <w:tab w:val="left" w:pos="288"/>
        </w:tabs>
        <w:rPr>
          <w:szCs w:val="22"/>
          <w:lang w:val="en"/>
        </w:rPr>
      </w:pPr>
    </w:p>
    <w:p w14:paraId="4E19F2EE" w14:textId="77777777" w:rsidR="007027E0" w:rsidRPr="00E26D1A" w:rsidRDefault="007027E0" w:rsidP="007027E0">
      <w:pPr>
        <w:keepNext/>
        <w:tabs>
          <w:tab w:val="left" w:pos="288"/>
        </w:tabs>
        <w:rPr>
          <w:szCs w:val="22"/>
          <w:lang w:val="en"/>
        </w:rPr>
      </w:pPr>
      <w:r w:rsidRPr="00E26D1A">
        <w:rPr>
          <w:szCs w:val="22"/>
          <w:lang w:val="en"/>
        </w:rPr>
        <w:t xml:space="preserve">Advise females of reproductive potential to use effective non-hormonal contraception during treatment with LORBRENA and for at </w:t>
      </w:r>
      <w:r w:rsidRPr="00E26D1A">
        <w:rPr>
          <w:szCs w:val="22"/>
        </w:rPr>
        <w:t xml:space="preserve">least 6 months after </w:t>
      </w:r>
      <w:r w:rsidRPr="00E26D1A">
        <w:rPr>
          <w:szCs w:val="22"/>
          <w:lang w:val="en"/>
        </w:rPr>
        <w:t xml:space="preserve">the final dose </w:t>
      </w:r>
      <w:r w:rsidRPr="00E26D1A">
        <w:rPr>
          <w:i/>
          <w:szCs w:val="22"/>
          <w:lang w:val="en"/>
        </w:rPr>
        <w:t xml:space="preserve">[see </w:t>
      </w:r>
      <w:r w:rsidR="00EA3C11" w:rsidRPr="00E26D1A">
        <w:rPr>
          <w:i/>
          <w:szCs w:val="22"/>
          <w:lang w:val="en"/>
        </w:rPr>
        <w:t>4.6 Fertility, Pregnancy and lactation</w:t>
      </w:r>
      <w:r w:rsidRPr="00E26D1A">
        <w:rPr>
          <w:i/>
          <w:szCs w:val="22"/>
          <w:lang w:val="en"/>
        </w:rPr>
        <w:t>]</w:t>
      </w:r>
      <w:r w:rsidRPr="00E26D1A">
        <w:rPr>
          <w:szCs w:val="22"/>
          <w:lang w:val="en"/>
        </w:rPr>
        <w:t>.</w:t>
      </w:r>
      <w:r w:rsidRPr="00E26D1A">
        <w:rPr>
          <w:i/>
          <w:szCs w:val="22"/>
          <w:lang w:val="en"/>
        </w:rPr>
        <w:t xml:space="preserve"> </w:t>
      </w:r>
    </w:p>
    <w:p w14:paraId="5489744B" w14:textId="77777777" w:rsidR="007027E0" w:rsidRPr="00E26D1A" w:rsidRDefault="007027E0" w:rsidP="007027E0">
      <w:pPr>
        <w:tabs>
          <w:tab w:val="left" w:pos="288"/>
        </w:tabs>
        <w:rPr>
          <w:szCs w:val="22"/>
          <w:lang w:val="en"/>
        </w:rPr>
      </w:pPr>
    </w:p>
    <w:p w14:paraId="383F474D" w14:textId="77777777" w:rsidR="007027E0" w:rsidRPr="00E26D1A" w:rsidRDefault="007027E0" w:rsidP="007027E0">
      <w:pPr>
        <w:tabs>
          <w:tab w:val="left" w:pos="288"/>
        </w:tabs>
        <w:rPr>
          <w:szCs w:val="22"/>
          <w:lang w:val="en"/>
        </w:rPr>
      </w:pPr>
      <w:r w:rsidRPr="00E26D1A">
        <w:rPr>
          <w:szCs w:val="22"/>
          <w:lang w:val="en"/>
        </w:rPr>
        <w:t xml:space="preserve">Advise male patients with female partners of reproductive potential to use effective contraception during treatment with LORBRENA and for at least 3 months after the final dose </w:t>
      </w:r>
      <w:r w:rsidRPr="00E26D1A">
        <w:rPr>
          <w:i/>
          <w:szCs w:val="22"/>
          <w:lang w:val="en"/>
        </w:rPr>
        <w:t xml:space="preserve">[see </w:t>
      </w:r>
      <w:r w:rsidR="00EA3C11" w:rsidRPr="00E26D1A">
        <w:rPr>
          <w:i/>
          <w:szCs w:val="22"/>
          <w:lang w:val="en"/>
        </w:rPr>
        <w:t>4.6 Fertility, Pregnancy and lactation</w:t>
      </w:r>
      <w:r w:rsidRPr="00E26D1A">
        <w:rPr>
          <w:i/>
          <w:szCs w:val="22"/>
          <w:lang w:val="en"/>
        </w:rPr>
        <w:t xml:space="preserve">, </w:t>
      </w:r>
      <w:r w:rsidR="004F787C" w:rsidRPr="00E26D1A">
        <w:rPr>
          <w:i/>
          <w:szCs w:val="22"/>
          <w:lang w:val="en"/>
        </w:rPr>
        <w:t>5.3 Preclinical safety data</w:t>
      </w:r>
      <w:r w:rsidRPr="00E26D1A">
        <w:rPr>
          <w:i/>
          <w:szCs w:val="22"/>
          <w:lang w:val="en"/>
        </w:rPr>
        <w:t>]</w:t>
      </w:r>
      <w:r w:rsidRPr="00E26D1A">
        <w:rPr>
          <w:szCs w:val="22"/>
          <w:lang w:val="en"/>
        </w:rPr>
        <w:t>.</w:t>
      </w:r>
    </w:p>
    <w:p w14:paraId="6E9F1795" w14:textId="77777777" w:rsidR="007027E0" w:rsidRPr="00E26D1A" w:rsidRDefault="007027E0" w:rsidP="007027E0">
      <w:pPr>
        <w:keepNext/>
        <w:tabs>
          <w:tab w:val="left" w:pos="288"/>
        </w:tabs>
        <w:rPr>
          <w:szCs w:val="22"/>
          <w:u w:val="single"/>
          <w:lang w:val="en"/>
        </w:rPr>
      </w:pPr>
    </w:p>
    <w:p w14:paraId="68589B53" w14:textId="77777777" w:rsidR="007027E0" w:rsidRPr="00E26D1A" w:rsidRDefault="007027E0" w:rsidP="007027E0">
      <w:pPr>
        <w:keepNext/>
        <w:tabs>
          <w:tab w:val="left" w:pos="288"/>
        </w:tabs>
        <w:rPr>
          <w:szCs w:val="22"/>
          <w:u w:val="single"/>
          <w:lang w:val="en"/>
        </w:rPr>
      </w:pPr>
      <w:r w:rsidRPr="00E26D1A">
        <w:rPr>
          <w:szCs w:val="22"/>
          <w:u w:val="single"/>
          <w:lang w:val="en"/>
        </w:rPr>
        <w:t>Lactation</w:t>
      </w:r>
    </w:p>
    <w:p w14:paraId="2A4BA415" w14:textId="77777777" w:rsidR="007027E0" w:rsidRPr="00E26D1A" w:rsidRDefault="007027E0" w:rsidP="007027E0">
      <w:pPr>
        <w:keepNext/>
        <w:tabs>
          <w:tab w:val="left" w:pos="288"/>
        </w:tabs>
        <w:rPr>
          <w:szCs w:val="22"/>
          <w:lang w:val="en"/>
        </w:rPr>
      </w:pPr>
      <w:r w:rsidRPr="00E26D1A">
        <w:rPr>
          <w:szCs w:val="22"/>
          <w:lang w:val="en"/>
        </w:rPr>
        <w:t xml:space="preserve">Advise women not to breastfeed during treatment with LORBRENA and for </w:t>
      </w:r>
      <w:r w:rsidRPr="00E26D1A">
        <w:rPr>
          <w:szCs w:val="22"/>
        </w:rPr>
        <w:t xml:space="preserve">7 days </w:t>
      </w:r>
      <w:r w:rsidRPr="00E26D1A">
        <w:rPr>
          <w:szCs w:val="22"/>
          <w:lang w:val="en"/>
        </w:rPr>
        <w:t xml:space="preserve">after the final dose </w:t>
      </w:r>
      <w:r w:rsidRPr="00E26D1A">
        <w:rPr>
          <w:i/>
          <w:szCs w:val="22"/>
          <w:lang w:val="en"/>
        </w:rPr>
        <w:t xml:space="preserve">[see </w:t>
      </w:r>
      <w:r w:rsidR="00EA3C11" w:rsidRPr="00E26D1A">
        <w:rPr>
          <w:i/>
          <w:szCs w:val="22"/>
          <w:lang w:val="en"/>
        </w:rPr>
        <w:t>4.6 Fertility, Pregnancy and lactation</w:t>
      </w:r>
      <w:r w:rsidRPr="00E26D1A">
        <w:rPr>
          <w:i/>
          <w:szCs w:val="22"/>
          <w:lang w:val="en"/>
        </w:rPr>
        <w:t>]</w:t>
      </w:r>
      <w:r w:rsidRPr="00E26D1A">
        <w:rPr>
          <w:szCs w:val="22"/>
          <w:lang w:val="en"/>
        </w:rPr>
        <w:t>.</w:t>
      </w:r>
    </w:p>
    <w:p w14:paraId="32E286CE" w14:textId="77777777" w:rsidR="007027E0" w:rsidRPr="00E26D1A" w:rsidRDefault="007027E0" w:rsidP="007027E0">
      <w:pPr>
        <w:tabs>
          <w:tab w:val="left" w:pos="288"/>
        </w:tabs>
        <w:rPr>
          <w:szCs w:val="22"/>
          <w:u w:val="single"/>
          <w:lang w:val="en"/>
        </w:rPr>
      </w:pPr>
    </w:p>
    <w:p w14:paraId="375A6A1F" w14:textId="77777777" w:rsidR="007027E0" w:rsidRPr="00E26D1A" w:rsidRDefault="007027E0" w:rsidP="007027E0">
      <w:pPr>
        <w:tabs>
          <w:tab w:val="left" w:pos="288"/>
        </w:tabs>
        <w:rPr>
          <w:szCs w:val="22"/>
          <w:u w:val="single"/>
          <w:lang w:val="en"/>
        </w:rPr>
      </w:pPr>
      <w:r w:rsidRPr="00E26D1A">
        <w:rPr>
          <w:szCs w:val="22"/>
          <w:u w:val="single"/>
          <w:lang w:val="en"/>
        </w:rPr>
        <w:t>Infertility</w:t>
      </w:r>
    </w:p>
    <w:p w14:paraId="22A60693" w14:textId="77777777" w:rsidR="007027E0" w:rsidRPr="00E26D1A" w:rsidRDefault="007027E0" w:rsidP="007027E0">
      <w:pPr>
        <w:tabs>
          <w:tab w:val="left" w:pos="288"/>
        </w:tabs>
        <w:rPr>
          <w:szCs w:val="22"/>
          <w:lang w:val="en"/>
        </w:rPr>
      </w:pPr>
      <w:r w:rsidRPr="00E26D1A">
        <w:rPr>
          <w:szCs w:val="22"/>
          <w:lang w:val="en"/>
        </w:rPr>
        <w:t xml:space="preserve">Advise males of reproductive potential that LORBRENA may transiently impair fertility </w:t>
      </w:r>
      <w:r w:rsidRPr="00E26D1A">
        <w:rPr>
          <w:i/>
          <w:szCs w:val="22"/>
          <w:lang w:val="en"/>
        </w:rPr>
        <w:t xml:space="preserve">[see </w:t>
      </w:r>
      <w:r w:rsidR="00EA3C11" w:rsidRPr="00E26D1A">
        <w:rPr>
          <w:i/>
          <w:szCs w:val="22"/>
          <w:lang w:val="en"/>
        </w:rPr>
        <w:t>4.6 Fertility, Pregnancy and lactation</w:t>
      </w:r>
      <w:r w:rsidRPr="00E26D1A">
        <w:rPr>
          <w:i/>
          <w:szCs w:val="22"/>
          <w:lang w:val="en"/>
        </w:rPr>
        <w:t xml:space="preserve">, </w:t>
      </w:r>
      <w:r w:rsidR="004F787C" w:rsidRPr="00E26D1A">
        <w:rPr>
          <w:i/>
          <w:szCs w:val="22"/>
          <w:lang w:val="en"/>
        </w:rPr>
        <w:t>5.3 Preclinical safety data</w:t>
      </w:r>
      <w:r w:rsidRPr="00E26D1A">
        <w:rPr>
          <w:i/>
          <w:szCs w:val="22"/>
          <w:lang w:val="en"/>
        </w:rPr>
        <w:t>]</w:t>
      </w:r>
      <w:r w:rsidRPr="00E26D1A">
        <w:rPr>
          <w:szCs w:val="22"/>
          <w:lang w:val="en"/>
        </w:rPr>
        <w:t xml:space="preserve">. </w:t>
      </w:r>
    </w:p>
    <w:p w14:paraId="5656EAAD" w14:textId="77777777" w:rsidR="007027E0" w:rsidRPr="00E26D1A" w:rsidRDefault="007027E0" w:rsidP="007027E0">
      <w:pPr>
        <w:tabs>
          <w:tab w:val="left" w:pos="288"/>
        </w:tabs>
        <w:rPr>
          <w:szCs w:val="22"/>
          <w:lang w:val="en"/>
        </w:rPr>
      </w:pPr>
    </w:p>
    <w:p w14:paraId="5F75CE4E" w14:textId="77777777" w:rsidR="007027E0" w:rsidRPr="00E26D1A" w:rsidRDefault="007027E0" w:rsidP="007027E0">
      <w:pPr>
        <w:tabs>
          <w:tab w:val="clear" w:pos="567"/>
        </w:tabs>
        <w:rPr>
          <w:ins w:id="46" w:author="Gad, Sara Abdel Naeim" w:date="2017-11-14T17:46:00Z"/>
          <w:b/>
          <w:bCs/>
          <w:noProof/>
          <w:szCs w:val="22"/>
          <w:lang w:val="en"/>
        </w:rPr>
      </w:pPr>
    </w:p>
    <w:p w14:paraId="45786FE9" w14:textId="77777777" w:rsidR="001D29E6" w:rsidRPr="00E26D1A" w:rsidRDefault="001D29E6" w:rsidP="00F641EE">
      <w:pPr>
        <w:ind w:left="570"/>
        <w:rPr>
          <w:szCs w:val="22"/>
          <w:lang w:val="en-US"/>
        </w:rPr>
      </w:pPr>
      <w:commentRangeStart w:id="47"/>
    </w:p>
    <w:p w14:paraId="386A14DD" w14:textId="77777777" w:rsidR="00A81DDB" w:rsidRPr="00E26D1A" w:rsidRDefault="007027E0">
      <w:pPr>
        <w:ind w:left="567" w:hanging="567"/>
        <w:rPr>
          <w:b/>
          <w:szCs w:val="22"/>
        </w:rPr>
      </w:pPr>
      <w:r w:rsidRPr="00E26D1A">
        <w:rPr>
          <w:b/>
          <w:szCs w:val="22"/>
        </w:rPr>
        <w:t>7</w:t>
      </w:r>
      <w:r w:rsidR="001D29E6" w:rsidRPr="00E26D1A">
        <w:rPr>
          <w:b/>
          <w:szCs w:val="22"/>
        </w:rPr>
        <w:t>.</w:t>
      </w:r>
      <w:r w:rsidR="001D29E6" w:rsidRPr="00E26D1A">
        <w:rPr>
          <w:b/>
          <w:szCs w:val="22"/>
        </w:rPr>
        <w:tab/>
      </w:r>
      <w:r w:rsidR="00A81DDB" w:rsidRPr="00E26D1A">
        <w:rPr>
          <w:b/>
          <w:szCs w:val="22"/>
        </w:rPr>
        <w:t>FURTHER INFORMATION</w:t>
      </w:r>
      <w:commentRangeEnd w:id="47"/>
      <w:r w:rsidR="00EA3C11">
        <w:rPr>
          <w:rStyle w:val="CommentReference"/>
        </w:rPr>
        <w:commentReference w:id="47"/>
      </w:r>
    </w:p>
    <w:p w14:paraId="58AF263E" w14:textId="77777777" w:rsidR="00A81DDB" w:rsidRPr="00E26D1A" w:rsidRDefault="00A81DDB">
      <w:pPr>
        <w:ind w:left="567" w:hanging="567"/>
        <w:rPr>
          <w:b/>
          <w:szCs w:val="22"/>
        </w:rPr>
      </w:pPr>
    </w:p>
    <w:p w14:paraId="525B0F0F" w14:textId="77777777" w:rsidR="001D29E6" w:rsidRPr="00E26D1A" w:rsidRDefault="001D29E6">
      <w:pPr>
        <w:ind w:left="567" w:hanging="567"/>
        <w:rPr>
          <w:szCs w:val="22"/>
        </w:rPr>
      </w:pPr>
      <w:r w:rsidRPr="00E26D1A">
        <w:rPr>
          <w:b/>
          <w:szCs w:val="22"/>
        </w:rPr>
        <w:t>MARKETING AUTHORISATION HOLDER</w:t>
      </w:r>
    </w:p>
    <w:p w14:paraId="0A5D99EE" w14:textId="77777777" w:rsidR="001D29E6" w:rsidRPr="00E26D1A" w:rsidRDefault="001D29E6">
      <w:pPr>
        <w:rPr>
          <w:szCs w:val="22"/>
        </w:rPr>
      </w:pPr>
    </w:p>
    <w:p w14:paraId="43E6ED04" w14:textId="77777777" w:rsidR="001D29E6" w:rsidRPr="00E26D1A" w:rsidRDefault="001D29E6">
      <w:pPr>
        <w:rPr>
          <w:szCs w:val="22"/>
        </w:rPr>
      </w:pPr>
      <w:r w:rsidRPr="00E26D1A">
        <w:rPr>
          <w:szCs w:val="22"/>
        </w:rPr>
        <w:t>{Name and address}</w:t>
      </w:r>
    </w:p>
    <w:p w14:paraId="0D1F9D14" w14:textId="77777777" w:rsidR="001D29E6" w:rsidRPr="00E26D1A" w:rsidRDefault="001D29E6">
      <w:pPr>
        <w:rPr>
          <w:szCs w:val="22"/>
        </w:rPr>
      </w:pPr>
      <w:r w:rsidRPr="00E26D1A">
        <w:rPr>
          <w:szCs w:val="22"/>
        </w:rPr>
        <w:t>&lt;{</w:t>
      </w:r>
      <w:proofErr w:type="spellStart"/>
      <w:r w:rsidRPr="00E26D1A">
        <w:rPr>
          <w:color w:val="00B050"/>
          <w:szCs w:val="22"/>
        </w:rPr>
        <w:t>tel</w:t>
      </w:r>
      <w:proofErr w:type="spellEnd"/>
      <w:r w:rsidRPr="00E26D1A">
        <w:rPr>
          <w:szCs w:val="22"/>
        </w:rPr>
        <w:t>}&gt;</w:t>
      </w:r>
    </w:p>
    <w:p w14:paraId="10D9CDF4" w14:textId="77777777" w:rsidR="001D29E6" w:rsidRPr="00E26D1A" w:rsidRDefault="001D29E6">
      <w:pPr>
        <w:rPr>
          <w:szCs w:val="22"/>
        </w:rPr>
      </w:pPr>
      <w:r w:rsidRPr="00E26D1A">
        <w:rPr>
          <w:szCs w:val="22"/>
        </w:rPr>
        <w:t>&lt;{</w:t>
      </w:r>
      <w:r w:rsidRPr="00E26D1A">
        <w:rPr>
          <w:color w:val="00B050"/>
          <w:szCs w:val="22"/>
        </w:rPr>
        <w:t>fax</w:t>
      </w:r>
      <w:r w:rsidRPr="00E26D1A">
        <w:rPr>
          <w:szCs w:val="22"/>
        </w:rPr>
        <w:t>}&gt;</w:t>
      </w:r>
    </w:p>
    <w:p w14:paraId="0EBEBA46" w14:textId="77777777" w:rsidR="001D29E6" w:rsidRPr="00E26D1A" w:rsidRDefault="001D29E6">
      <w:pPr>
        <w:rPr>
          <w:szCs w:val="22"/>
        </w:rPr>
      </w:pPr>
      <w:r w:rsidRPr="00E26D1A">
        <w:rPr>
          <w:szCs w:val="22"/>
        </w:rPr>
        <w:t>&lt;{</w:t>
      </w:r>
      <w:r w:rsidRPr="00E26D1A">
        <w:rPr>
          <w:color w:val="00B050"/>
          <w:szCs w:val="22"/>
        </w:rPr>
        <w:t>e-mail</w:t>
      </w:r>
      <w:r w:rsidRPr="00E26D1A">
        <w:rPr>
          <w:szCs w:val="22"/>
        </w:rPr>
        <w:t>}&gt;</w:t>
      </w:r>
    </w:p>
    <w:p w14:paraId="45FCBE7C" w14:textId="77777777" w:rsidR="001D29E6" w:rsidRPr="00E26D1A" w:rsidRDefault="001D29E6">
      <w:pPr>
        <w:rPr>
          <w:szCs w:val="22"/>
        </w:rPr>
      </w:pPr>
    </w:p>
    <w:p w14:paraId="0C247796" w14:textId="77777777" w:rsidR="00A81DDB" w:rsidRPr="00E26D1A" w:rsidRDefault="00A81DDB" w:rsidP="00A81DDB">
      <w:pPr>
        <w:ind w:left="567" w:hanging="567"/>
        <w:rPr>
          <w:szCs w:val="22"/>
        </w:rPr>
      </w:pPr>
      <w:r w:rsidRPr="00E26D1A">
        <w:rPr>
          <w:b/>
          <w:szCs w:val="22"/>
        </w:rPr>
        <w:t>MANUFACUTRED BY</w:t>
      </w:r>
    </w:p>
    <w:p w14:paraId="6E0C757A" w14:textId="77777777" w:rsidR="00A81DDB" w:rsidRPr="00E26D1A" w:rsidRDefault="00A81DDB" w:rsidP="00A81DDB">
      <w:pPr>
        <w:rPr>
          <w:szCs w:val="22"/>
        </w:rPr>
      </w:pPr>
    </w:p>
    <w:p w14:paraId="6F03CE2A" w14:textId="77777777" w:rsidR="00A81DDB" w:rsidRPr="00E26D1A" w:rsidRDefault="00A81DDB" w:rsidP="00A81DDB">
      <w:pPr>
        <w:rPr>
          <w:szCs w:val="22"/>
        </w:rPr>
      </w:pPr>
      <w:r w:rsidRPr="00E26D1A">
        <w:rPr>
          <w:szCs w:val="22"/>
        </w:rPr>
        <w:t>{Name and address}</w:t>
      </w:r>
    </w:p>
    <w:p w14:paraId="0009236A" w14:textId="77777777" w:rsidR="00A81DDB" w:rsidRPr="00E26D1A" w:rsidRDefault="00A81DDB" w:rsidP="00A81DDB">
      <w:pPr>
        <w:rPr>
          <w:szCs w:val="22"/>
        </w:rPr>
      </w:pPr>
      <w:r w:rsidRPr="00E26D1A">
        <w:rPr>
          <w:szCs w:val="22"/>
        </w:rPr>
        <w:t>&lt;{</w:t>
      </w:r>
      <w:proofErr w:type="spellStart"/>
      <w:r w:rsidRPr="00E26D1A">
        <w:rPr>
          <w:color w:val="00B050"/>
          <w:szCs w:val="22"/>
        </w:rPr>
        <w:t>tel</w:t>
      </w:r>
      <w:proofErr w:type="spellEnd"/>
      <w:r w:rsidRPr="00E26D1A">
        <w:rPr>
          <w:szCs w:val="22"/>
        </w:rPr>
        <w:t>}&gt;</w:t>
      </w:r>
    </w:p>
    <w:p w14:paraId="79A03A40" w14:textId="77777777" w:rsidR="00A81DDB" w:rsidRPr="00E26D1A" w:rsidRDefault="00A81DDB" w:rsidP="00A81DDB">
      <w:pPr>
        <w:rPr>
          <w:szCs w:val="22"/>
        </w:rPr>
      </w:pPr>
      <w:r w:rsidRPr="00E26D1A">
        <w:rPr>
          <w:szCs w:val="22"/>
        </w:rPr>
        <w:t>&lt;{</w:t>
      </w:r>
      <w:r w:rsidRPr="00E26D1A">
        <w:rPr>
          <w:color w:val="00B050"/>
          <w:szCs w:val="22"/>
        </w:rPr>
        <w:t>fax</w:t>
      </w:r>
      <w:r w:rsidRPr="00E26D1A">
        <w:rPr>
          <w:szCs w:val="22"/>
        </w:rPr>
        <w:t>}&gt;</w:t>
      </w:r>
    </w:p>
    <w:p w14:paraId="12E7918E" w14:textId="77777777" w:rsidR="00A81DDB" w:rsidRPr="00E26D1A" w:rsidRDefault="00A81DDB" w:rsidP="00A81DDB">
      <w:pPr>
        <w:rPr>
          <w:szCs w:val="22"/>
        </w:rPr>
      </w:pPr>
      <w:r w:rsidRPr="00E26D1A">
        <w:rPr>
          <w:szCs w:val="22"/>
        </w:rPr>
        <w:t>&lt;{</w:t>
      </w:r>
      <w:r w:rsidRPr="00E26D1A">
        <w:rPr>
          <w:color w:val="00B050"/>
          <w:szCs w:val="22"/>
        </w:rPr>
        <w:t>e-mail</w:t>
      </w:r>
      <w:r w:rsidRPr="00E26D1A">
        <w:rPr>
          <w:szCs w:val="22"/>
        </w:rPr>
        <w:t>}&gt;</w:t>
      </w:r>
    </w:p>
    <w:p w14:paraId="58C7AFDA" w14:textId="77777777" w:rsidR="001D29E6" w:rsidRPr="00E26D1A" w:rsidRDefault="001D29E6">
      <w:pPr>
        <w:rPr>
          <w:szCs w:val="22"/>
        </w:rPr>
      </w:pPr>
    </w:p>
    <w:p w14:paraId="7FB23208" w14:textId="77777777" w:rsidR="00A81DDB" w:rsidRPr="00E26D1A" w:rsidRDefault="00A81DDB" w:rsidP="00A81DDB">
      <w:pPr>
        <w:ind w:left="567" w:hanging="567"/>
        <w:rPr>
          <w:szCs w:val="22"/>
        </w:rPr>
      </w:pPr>
      <w:r w:rsidRPr="00E26D1A">
        <w:rPr>
          <w:b/>
          <w:szCs w:val="22"/>
        </w:rPr>
        <w:t>PACKED &amp; RELEASED BY</w:t>
      </w:r>
    </w:p>
    <w:p w14:paraId="72365610" w14:textId="77777777" w:rsidR="00A81DDB" w:rsidRPr="00E26D1A" w:rsidRDefault="00A81DDB" w:rsidP="00A81DDB">
      <w:pPr>
        <w:rPr>
          <w:szCs w:val="22"/>
        </w:rPr>
      </w:pPr>
    </w:p>
    <w:p w14:paraId="29909914" w14:textId="77777777" w:rsidR="00A81DDB" w:rsidRPr="00E26D1A" w:rsidRDefault="00A81DDB" w:rsidP="00A81DDB">
      <w:pPr>
        <w:rPr>
          <w:szCs w:val="22"/>
        </w:rPr>
      </w:pPr>
      <w:r w:rsidRPr="00E26D1A">
        <w:rPr>
          <w:szCs w:val="22"/>
        </w:rPr>
        <w:t>{Name and address}</w:t>
      </w:r>
    </w:p>
    <w:p w14:paraId="2B4D5215" w14:textId="77777777" w:rsidR="00A81DDB" w:rsidRPr="00E26D1A" w:rsidRDefault="00A81DDB" w:rsidP="00A81DDB">
      <w:pPr>
        <w:rPr>
          <w:szCs w:val="22"/>
        </w:rPr>
      </w:pPr>
      <w:r w:rsidRPr="00E26D1A">
        <w:rPr>
          <w:szCs w:val="22"/>
        </w:rPr>
        <w:t>&lt;{</w:t>
      </w:r>
      <w:proofErr w:type="spellStart"/>
      <w:r w:rsidRPr="00E26D1A">
        <w:rPr>
          <w:color w:val="00B050"/>
          <w:szCs w:val="22"/>
        </w:rPr>
        <w:t>tel</w:t>
      </w:r>
      <w:proofErr w:type="spellEnd"/>
      <w:r w:rsidRPr="00E26D1A">
        <w:rPr>
          <w:szCs w:val="22"/>
        </w:rPr>
        <w:t>}&gt;</w:t>
      </w:r>
    </w:p>
    <w:p w14:paraId="5052C3D9" w14:textId="77777777" w:rsidR="00A81DDB" w:rsidRPr="00E26D1A" w:rsidRDefault="00A81DDB" w:rsidP="00A81DDB">
      <w:pPr>
        <w:rPr>
          <w:szCs w:val="22"/>
        </w:rPr>
      </w:pPr>
      <w:r w:rsidRPr="00E26D1A">
        <w:rPr>
          <w:szCs w:val="22"/>
        </w:rPr>
        <w:t>&lt;{</w:t>
      </w:r>
      <w:r w:rsidRPr="00E26D1A">
        <w:rPr>
          <w:color w:val="00B050"/>
          <w:szCs w:val="22"/>
        </w:rPr>
        <w:t>fax</w:t>
      </w:r>
      <w:r w:rsidRPr="00E26D1A">
        <w:rPr>
          <w:szCs w:val="22"/>
        </w:rPr>
        <w:t>}&gt;</w:t>
      </w:r>
    </w:p>
    <w:p w14:paraId="12303BF8" w14:textId="77777777" w:rsidR="00A81DDB" w:rsidRPr="00E26D1A" w:rsidRDefault="00A81DDB" w:rsidP="00A81DDB">
      <w:pPr>
        <w:rPr>
          <w:szCs w:val="22"/>
        </w:rPr>
      </w:pPr>
      <w:r w:rsidRPr="00E26D1A">
        <w:rPr>
          <w:szCs w:val="22"/>
        </w:rPr>
        <w:t>&lt;{</w:t>
      </w:r>
      <w:r w:rsidRPr="00E26D1A">
        <w:rPr>
          <w:color w:val="00B050"/>
          <w:szCs w:val="22"/>
        </w:rPr>
        <w:t>e-mail</w:t>
      </w:r>
      <w:r w:rsidRPr="00E26D1A">
        <w:rPr>
          <w:szCs w:val="22"/>
        </w:rPr>
        <w:t>}&gt;</w:t>
      </w:r>
    </w:p>
    <w:p w14:paraId="5F794E4B" w14:textId="77777777" w:rsidR="00A81DDB" w:rsidRPr="00E26D1A" w:rsidRDefault="00A81DDB">
      <w:pPr>
        <w:rPr>
          <w:szCs w:val="22"/>
        </w:rPr>
      </w:pPr>
    </w:p>
    <w:p w14:paraId="4BBD6BBC" w14:textId="77777777" w:rsidR="001D29E6" w:rsidRPr="00E26D1A" w:rsidRDefault="001D29E6">
      <w:pPr>
        <w:rPr>
          <w:szCs w:val="22"/>
        </w:rPr>
      </w:pPr>
    </w:p>
    <w:p w14:paraId="3CDAF8FE" w14:textId="77777777" w:rsidR="001D29E6" w:rsidRPr="00E26D1A" w:rsidRDefault="001D29E6">
      <w:pPr>
        <w:rPr>
          <w:szCs w:val="22"/>
        </w:rPr>
      </w:pPr>
    </w:p>
    <w:p w14:paraId="378EFF1E" w14:textId="77777777" w:rsidR="001D29E6" w:rsidRPr="00E26D1A" w:rsidRDefault="00A529E3">
      <w:pPr>
        <w:ind w:left="567" w:hanging="567"/>
        <w:rPr>
          <w:b/>
          <w:szCs w:val="22"/>
        </w:rPr>
      </w:pPr>
      <w:r w:rsidRPr="00E26D1A">
        <w:rPr>
          <w:b/>
          <w:szCs w:val="22"/>
        </w:rPr>
        <w:t>9</w:t>
      </w:r>
      <w:r w:rsidR="001D29E6" w:rsidRPr="00E26D1A">
        <w:rPr>
          <w:b/>
          <w:szCs w:val="22"/>
        </w:rPr>
        <w:t>.</w:t>
      </w:r>
      <w:r w:rsidR="001D29E6" w:rsidRPr="00E26D1A">
        <w:rPr>
          <w:b/>
          <w:szCs w:val="22"/>
        </w:rPr>
        <w:tab/>
        <w:t>DATE OF REVISION OF THE TEXT</w:t>
      </w:r>
    </w:p>
    <w:p w14:paraId="03DDE962" w14:textId="77777777" w:rsidR="001D29E6" w:rsidRPr="00E26D1A" w:rsidRDefault="001D29E6">
      <w:pPr>
        <w:rPr>
          <w:szCs w:val="22"/>
        </w:rPr>
      </w:pPr>
    </w:p>
    <w:p w14:paraId="734F1304" w14:textId="77777777" w:rsidR="002C5517" w:rsidRPr="00E26D1A" w:rsidRDefault="00292BEA" w:rsidP="00167629">
      <w:pPr>
        <w:suppressLineNumbers/>
        <w:rPr>
          <w:noProof/>
          <w:color w:val="00B050"/>
          <w:szCs w:val="22"/>
        </w:rPr>
      </w:pPr>
      <w:r w:rsidRPr="00E26D1A">
        <w:rPr>
          <w:noProof/>
          <w:color w:val="00B050"/>
          <w:szCs w:val="22"/>
        </w:rPr>
        <w:t xml:space="preserve">November 2018 </w:t>
      </w:r>
    </w:p>
    <w:p w14:paraId="3B99660E" w14:textId="77777777" w:rsidR="00566AAC" w:rsidRPr="00E26D1A" w:rsidRDefault="00566AAC" w:rsidP="00167629">
      <w:pPr>
        <w:suppressLineNumbers/>
        <w:rPr>
          <w:i/>
          <w:noProof/>
          <w:color w:val="00B050"/>
          <w:szCs w:val="22"/>
        </w:rPr>
      </w:pPr>
    </w:p>
    <w:p w14:paraId="06ED0C9E" w14:textId="77777777" w:rsidR="00566AAC" w:rsidRPr="00E26D1A" w:rsidRDefault="00566AAC" w:rsidP="00167629">
      <w:pPr>
        <w:suppressLineNumbers/>
        <w:rPr>
          <w:i/>
          <w:noProof/>
          <w:color w:val="00B050"/>
          <w:szCs w:val="22"/>
        </w:rPr>
      </w:pPr>
    </w:p>
    <w:p w14:paraId="4F09C198" w14:textId="77777777" w:rsidR="0090314B" w:rsidRPr="00E26D1A" w:rsidRDefault="0090314B" w:rsidP="00167629">
      <w:pPr>
        <w:suppressLineNumbers/>
        <w:rPr>
          <w:i/>
          <w:noProof/>
          <w:color w:val="00B050"/>
          <w:szCs w:val="22"/>
        </w:rPr>
      </w:pPr>
    </w:p>
    <w:p w14:paraId="4454C6E6" w14:textId="77777777" w:rsidR="0090314B" w:rsidRPr="00E26D1A" w:rsidRDefault="0090314B" w:rsidP="0090314B">
      <w:pPr>
        <w:rPr>
          <w:szCs w:val="22"/>
        </w:rPr>
      </w:pPr>
    </w:p>
    <w:p w14:paraId="035F47DD" w14:textId="77777777" w:rsidR="0090314B" w:rsidRPr="00E26D1A" w:rsidRDefault="0090314B" w:rsidP="0090314B">
      <w:pPr>
        <w:rPr>
          <w:szCs w:val="22"/>
        </w:rPr>
      </w:pPr>
    </w:p>
    <w:p w14:paraId="7954A8BF" w14:textId="77777777" w:rsidR="0090314B" w:rsidRPr="00E26D1A" w:rsidRDefault="0090314B" w:rsidP="0090314B">
      <w:pPr>
        <w:rPr>
          <w:szCs w:val="22"/>
        </w:rPr>
      </w:pPr>
    </w:p>
    <w:p w14:paraId="3FDAA1D2" w14:textId="77777777" w:rsidR="0090314B" w:rsidRPr="00E26D1A" w:rsidRDefault="0090314B" w:rsidP="0090314B">
      <w:pPr>
        <w:rPr>
          <w:szCs w:val="22"/>
        </w:rPr>
      </w:pPr>
    </w:p>
    <w:p w14:paraId="417EC7A3" w14:textId="77777777" w:rsidR="0090314B" w:rsidRPr="00E26D1A" w:rsidRDefault="0090314B" w:rsidP="0090314B">
      <w:pPr>
        <w:rPr>
          <w:szCs w:val="22"/>
        </w:rPr>
      </w:pPr>
    </w:p>
    <w:p w14:paraId="37BD8398" w14:textId="77777777" w:rsidR="0090314B" w:rsidRPr="00E26D1A" w:rsidRDefault="0090314B" w:rsidP="0090314B">
      <w:pPr>
        <w:rPr>
          <w:szCs w:val="22"/>
        </w:rPr>
      </w:pPr>
    </w:p>
    <w:p w14:paraId="7C6E2DB7" w14:textId="77777777" w:rsidR="0090314B" w:rsidRPr="00E26D1A" w:rsidRDefault="0090314B" w:rsidP="0090314B">
      <w:pPr>
        <w:rPr>
          <w:szCs w:val="22"/>
        </w:rPr>
      </w:pPr>
    </w:p>
    <w:p w14:paraId="29DCBAF8" w14:textId="77777777" w:rsidR="0090314B" w:rsidRPr="00E26D1A" w:rsidRDefault="0090314B" w:rsidP="0090314B">
      <w:pPr>
        <w:rPr>
          <w:szCs w:val="22"/>
        </w:rPr>
      </w:pPr>
    </w:p>
    <w:p w14:paraId="13FD8EBE" w14:textId="77777777" w:rsidR="0090314B" w:rsidRPr="00E26D1A" w:rsidRDefault="0090314B" w:rsidP="0090314B">
      <w:pPr>
        <w:rPr>
          <w:szCs w:val="22"/>
        </w:rPr>
      </w:pPr>
    </w:p>
    <w:p w14:paraId="0159CFEA" w14:textId="77777777" w:rsidR="0090314B" w:rsidRPr="00E26D1A" w:rsidRDefault="0090314B" w:rsidP="0090314B">
      <w:pPr>
        <w:rPr>
          <w:szCs w:val="22"/>
        </w:rPr>
      </w:pPr>
    </w:p>
    <w:p w14:paraId="6D8A0305" w14:textId="77777777" w:rsidR="0090314B" w:rsidRPr="00E26D1A" w:rsidRDefault="0090314B" w:rsidP="0090314B">
      <w:pPr>
        <w:rPr>
          <w:szCs w:val="22"/>
        </w:rPr>
      </w:pPr>
    </w:p>
    <w:p w14:paraId="62A2CDCD" w14:textId="77777777" w:rsidR="0090314B" w:rsidRPr="00E26D1A" w:rsidRDefault="0090314B" w:rsidP="0090314B">
      <w:pPr>
        <w:rPr>
          <w:szCs w:val="22"/>
        </w:rPr>
      </w:pPr>
    </w:p>
    <w:p w14:paraId="1ABE27F0" w14:textId="77777777" w:rsidR="0090314B" w:rsidRPr="00E26D1A" w:rsidRDefault="0090314B" w:rsidP="0090314B">
      <w:pPr>
        <w:rPr>
          <w:szCs w:val="22"/>
        </w:rPr>
      </w:pPr>
    </w:p>
    <w:p w14:paraId="0C0EDC56" w14:textId="77777777" w:rsidR="0090314B" w:rsidRPr="00E26D1A" w:rsidRDefault="0090314B" w:rsidP="0090314B">
      <w:pPr>
        <w:rPr>
          <w:szCs w:val="22"/>
        </w:rPr>
      </w:pPr>
    </w:p>
    <w:p w14:paraId="312780EC" w14:textId="77777777" w:rsidR="0090314B" w:rsidRPr="00E26D1A" w:rsidRDefault="0090314B" w:rsidP="0090314B">
      <w:pPr>
        <w:rPr>
          <w:szCs w:val="22"/>
        </w:rPr>
      </w:pPr>
    </w:p>
    <w:p w14:paraId="5389A19E" w14:textId="77777777" w:rsidR="0090314B" w:rsidRPr="00E26D1A" w:rsidRDefault="0090314B" w:rsidP="0090314B">
      <w:pPr>
        <w:rPr>
          <w:szCs w:val="22"/>
        </w:rPr>
      </w:pPr>
    </w:p>
    <w:p w14:paraId="620A19F7" w14:textId="77777777" w:rsidR="0090314B" w:rsidRPr="00E26D1A" w:rsidRDefault="0090314B" w:rsidP="0090314B">
      <w:pPr>
        <w:rPr>
          <w:szCs w:val="22"/>
        </w:rPr>
      </w:pPr>
    </w:p>
    <w:p w14:paraId="38930454" w14:textId="77777777" w:rsidR="0090314B" w:rsidRPr="00E26D1A" w:rsidRDefault="0090314B" w:rsidP="0090314B">
      <w:pPr>
        <w:rPr>
          <w:szCs w:val="22"/>
        </w:rPr>
      </w:pPr>
    </w:p>
    <w:p w14:paraId="7B19DE0F" w14:textId="77777777" w:rsidR="0090314B" w:rsidRPr="00E26D1A" w:rsidRDefault="0090314B" w:rsidP="0090314B">
      <w:pPr>
        <w:rPr>
          <w:szCs w:val="22"/>
        </w:rPr>
      </w:pPr>
    </w:p>
    <w:p w14:paraId="2A68D398" w14:textId="77777777" w:rsidR="0090314B" w:rsidRPr="00E26D1A" w:rsidRDefault="0090314B" w:rsidP="00167629">
      <w:pPr>
        <w:suppressLineNumbers/>
        <w:rPr>
          <w:szCs w:val="22"/>
        </w:rPr>
      </w:pPr>
    </w:p>
    <w:p w14:paraId="128A48A9" w14:textId="77777777" w:rsidR="0090314B" w:rsidRPr="00E26D1A" w:rsidRDefault="0090314B" w:rsidP="0090314B">
      <w:pPr>
        <w:suppressLineNumbers/>
        <w:tabs>
          <w:tab w:val="clear" w:pos="567"/>
          <w:tab w:val="left" w:pos="3765"/>
        </w:tabs>
        <w:rPr>
          <w:szCs w:val="22"/>
        </w:rPr>
      </w:pPr>
      <w:r w:rsidRPr="00E26D1A">
        <w:rPr>
          <w:szCs w:val="22"/>
        </w:rPr>
        <w:tab/>
      </w:r>
    </w:p>
    <w:p w14:paraId="5E123816" w14:textId="62782454" w:rsidR="002C5517" w:rsidRPr="00E26D1A" w:rsidRDefault="00E42FCC" w:rsidP="00167629">
      <w:pPr>
        <w:suppressLineNumbers/>
        <w:rPr>
          <w:i/>
          <w:noProof/>
          <w:color w:val="00B050"/>
          <w:szCs w:val="22"/>
        </w:rPr>
      </w:pPr>
      <w:r w:rsidRPr="00E26D1A">
        <w:rPr>
          <w:b/>
          <w:iCs/>
          <w:noProof/>
          <w:szCs w:val="22"/>
          <w:lang w:val="en-US" w:eastAsia="zh-TW"/>
        </w:rPr>
        <w:lastRenderedPageBreak/>
        <mc:AlternateContent>
          <mc:Choice Requires="wps">
            <w:drawing>
              <wp:anchor distT="0" distB="0" distL="114300" distR="114300" simplePos="0" relativeHeight="251657216" behindDoc="0" locked="0" layoutInCell="1" allowOverlap="1" wp14:anchorId="125422D2" wp14:editId="75F210B7">
                <wp:simplePos x="0" y="0"/>
                <wp:positionH relativeFrom="column">
                  <wp:posOffset>-92075</wp:posOffset>
                </wp:positionH>
                <wp:positionV relativeFrom="paragraph">
                  <wp:posOffset>98425</wp:posOffset>
                </wp:positionV>
                <wp:extent cx="6257925" cy="277241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2772410"/>
                        </a:xfrm>
                        <a:prstGeom prst="rect">
                          <a:avLst/>
                        </a:prstGeom>
                        <a:solidFill>
                          <a:srgbClr val="FFFFFF"/>
                        </a:solidFill>
                        <a:ln w="9525">
                          <a:solidFill>
                            <a:srgbClr val="000000"/>
                          </a:solidFill>
                          <a:miter lim="800000"/>
                          <a:headEnd/>
                          <a:tailEnd/>
                        </a:ln>
                      </wps:spPr>
                      <wps:txbx>
                        <w:txbxContent>
                          <w:p w14:paraId="6FEE58D5" w14:textId="77777777" w:rsidR="00A81DDB" w:rsidRDefault="00A81DDB" w:rsidP="00A81DDB">
                            <w:pPr>
                              <w:ind w:left="720"/>
                            </w:pPr>
                          </w:p>
                          <w:p w14:paraId="25D2E4EF" w14:textId="77777777" w:rsidR="00A81DDB" w:rsidRDefault="00A81DDB" w:rsidP="00A81DDB">
                            <w:pPr>
                              <w:jc w:val="center"/>
                              <w:rPr>
                                <w:b/>
                                <w:bCs/>
                              </w:rPr>
                            </w:pPr>
                            <w:r w:rsidRPr="00357D92">
                              <w:rPr>
                                <w:b/>
                                <w:bCs/>
                              </w:rPr>
                              <w:t>THIS IS A MEDICAMENT</w:t>
                            </w:r>
                          </w:p>
                          <w:p w14:paraId="26A55A8D" w14:textId="77777777" w:rsidR="002C5517" w:rsidRPr="00357D92" w:rsidRDefault="002C5517" w:rsidP="00A81DDB">
                            <w:pPr>
                              <w:jc w:val="center"/>
                              <w:rPr>
                                <w:b/>
                                <w:bCs/>
                              </w:rPr>
                            </w:pPr>
                          </w:p>
                          <w:p w14:paraId="308F8FC4" w14:textId="77777777" w:rsidR="00A81DDB" w:rsidRPr="002C5517" w:rsidRDefault="00A81DDB" w:rsidP="00A81DDB">
                            <w:pPr>
                              <w:numPr>
                                <w:ilvl w:val="0"/>
                                <w:numId w:val="40"/>
                              </w:numPr>
                              <w:tabs>
                                <w:tab w:val="clear" w:pos="567"/>
                              </w:tabs>
                              <w:spacing w:line="240" w:lineRule="auto"/>
                              <w:rPr>
                                <w:bCs/>
                              </w:rPr>
                            </w:pPr>
                            <w:r w:rsidRPr="002C5517">
                              <w:rPr>
                                <w:bCs/>
                              </w:rPr>
                              <w:t>Medicament is a product which affects your health and its consumption contrary to instructions is dangerous for you.</w:t>
                            </w:r>
                          </w:p>
                          <w:p w14:paraId="0E8B230E" w14:textId="77777777" w:rsidR="00A81DDB" w:rsidRPr="002C5517" w:rsidRDefault="00A81DDB" w:rsidP="00A81DDB">
                            <w:pPr>
                              <w:numPr>
                                <w:ilvl w:val="0"/>
                                <w:numId w:val="40"/>
                              </w:numPr>
                              <w:tabs>
                                <w:tab w:val="clear" w:pos="567"/>
                              </w:tabs>
                              <w:spacing w:line="240" w:lineRule="auto"/>
                              <w:rPr>
                                <w:bCs/>
                              </w:rPr>
                            </w:pPr>
                            <w:r w:rsidRPr="002C5517">
                              <w:rPr>
                                <w:bCs/>
                              </w:rPr>
                              <w:t>Follow strictly the doctor’s prescription, the method of use and the instructions of the Pharmacist who sold the medicament.</w:t>
                            </w:r>
                          </w:p>
                          <w:p w14:paraId="0ACC8331" w14:textId="77777777" w:rsidR="00A81DDB" w:rsidRPr="002C5517" w:rsidRDefault="00A81DDB" w:rsidP="00A81DDB">
                            <w:pPr>
                              <w:numPr>
                                <w:ilvl w:val="0"/>
                                <w:numId w:val="40"/>
                              </w:numPr>
                              <w:tabs>
                                <w:tab w:val="clear" w:pos="567"/>
                              </w:tabs>
                              <w:spacing w:line="240" w:lineRule="auto"/>
                              <w:rPr>
                                <w:bCs/>
                              </w:rPr>
                            </w:pPr>
                            <w:r w:rsidRPr="002C5517">
                              <w:rPr>
                                <w:bCs/>
                              </w:rPr>
                              <w:t>The doctor and the Pharmacist are experts in medicines, their benefits and risks.</w:t>
                            </w:r>
                          </w:p>
                          <w:p w14:paraId="62D19DA1" w14:textId="77777777" w:rsidR="00A81DDB" w:rsidRPr="002C5517" w:rsidRDefault="00A81DDB" w:rsidP="00A81DDB">
                            <w:pPr>
                              <w:numPr>
                                <w:ilvl w:val="0"/>
                                <w:numId w:val="40"/>
                              </w:numPr>
                              <w:tabs>
                                <w:tab w:val="clear" w:pos="567"/>
                              </w:tabs>
                              <w:spacing w:line="240" w:lineRule="auto"/>
                              <w:rPr>
                                <w:bCs/>
                              </w:rPr>
                            </w:pPr>
                            <w:r w:rsidRPr="002C5517">
                              <w:rPr>
                                <w:bCs/>
                              </w:rPr>
                              <w:t>Do not by yourself interrupt the period of treatment prescribed.</w:t>
                            </w:r>
                          </w:p>
                          <w:p w14:paraId="1E99177C" w14:textId="77777777" w:rsidR="00A81DDB" w:rsidRPr="002C5517" w:rsidRDefault="00A81DDB" w:rsidP="00A81DDB">
                            <w:pPr>
                              <w:numPr>
                                <w:ilvl w:val="0"/>
                                <w:numId w:val="40"/>
                              </w:numPr>
                              <w:tabs>
                                <w:tab w:val="clear" w:pos="567"/>
                              </w:tabs>
                              <w:spacing w:line="240" w:lineRule="auto"/>
                              <w:rPr>
                                <w:bCs/>
                              </w:rPr>
                            </w:pPr>
                            <w:r w:rsidRPr="002C5517">
                              <w:rPr>
                                <w:bCs/>
                              </w:rPr>
                              <w:t>Do not repeat the same prescription without consulting your doctor.</w:t>
                            </w:r>
                          </w:p>
                          <w:p w14:paraId="7226BC65" w14:textId="77777777" w:rsidR="00A81DDB" w:rsidRPr="00357D92" w:rsidRDefault="00A81DDB" w:rsidP="00A81DDB">
                            <w:pPr>
                              <w:tabs>
                                <w:tab w:val="left" w:pos="2655"/>
                              </w:tabs>
                              <w:ind w:left="720"/>
                              <w:rPr>
                                <w:b/>
                                <w:bCs/>
                              </w:rPr>
                            </w:pPr>
                          </w:p>
                          <w:p w14:paraId="5316726A" w14:textId="77777777" w:rsidR="00A81DDB" w:rsidRPr="00357D92" w:rsidRDefault="00A81DDB" w:rsidP="00A81DDB">
                            <w:pPr>
                              <w:ind w:left="720"/>
                              <w:jc w:val="center"/>
                              <w:rPr>
                                <w:b/>
                                <w:bCs/>
                              </w:rPr>
                            </w:pPr>
                            <w:r w:rsidRPr="00357D92">
                              <w:rPr>
                                <w:b/>
                                <w:bCs/>
                              </w:rPr>
                              <w:t>Keep all medicaments out of reach and sight of children</w:t>
                            </w:r>
                          </w:p>
                          <w:p w14:paraId="1F3032F0" w14:textId="77777777" w:rsidR="002C5517" w:rsidRDefault="002C5517" w:rsidP="00A81DDB">
                            <w:pPr>
                              <w:ind w:left="360"/>
                              <w:rPr>
                                <w:b/>
                                <w:bCs/>
                              </w:rPr>
                            </w:pPr>
                          </w:p>
                          <w:p w14:paraId="171EE048" w14:textId="77777777" w:rsidR="00A81DDB" w:rsidRPr="00357D92" w:rsidRDefault="00A81DDB" w:rsidP="00A81DDB">
                            <w:pPr>
                              <w:ind w:left="360"/>
                              <w:rPr>
                                <w:b/>
                                <w:bCs/>
                              </w:rPr>
                            </w:pPr>
                            <w:r w:rsidRPr="00357D92">
                              <w:rPr>
                                <w:b/>
                                <w:bCs/>
                              </w:rPr>
                              <w:t>Council of Arab Health Ministers</w:t>
                            </w:r>
                          </w:p>
                          <w:p w14:paraId="168EDB63" w14:textId="77777777" w:rsidR="002C5517" w:rsidRDefault="002C5517" w:rsidP="00A81DDB">
                            <w:pPr>
                              <w:ind w:left="720"/>
                              <w:rPr>
                                <w:b/>
                                <w:bCs/>
                              </w:rPr>
                            </w:pPr>
                          </w:p>
                          <w:p w14:paraId="01832568" w14:textId="77777777" w:rsidR="00A81DDB" w:rsidRDefault="00A81DDB" w:rsidP="002C5517">
                            <w:pPr>
                              <w:ind w:left="426"/>
                            </w:pPr>
                            <w:r w:rsidRPr="00357D92">
                              <w:rPr>
                                <w:b/>
                                <w:bCs/>
                              </w:rPr>
                              <w:t>Union of Arabic Pharmacists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25422D2" id="_x0000_t202" coordsize="21600,21600" o:spt="202" path="m,l,21600r21600,l21600,xe">
                <v:stroke joinstyle="miter"/>
                <v:path gradientshapeok="t" o:connecttype="rect"/>
              </v:shapetype>
              <v:shape id="Text Box 3" o:spid="_x0000_s1026" type="#_x0000_t202" style="position:absolute;margin-left:-7.25pt;margin-top:7.75pt;width:492.75pt;height:218.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">
                <v:textbox>
                  <w:txbxContent>
                    <w:p w14:paraId="6FEE58D5" w14:textId="77777777" w:rsidR="00A81DDB" w:rsidRDefault="00A81DDB" w:rsidP="00A81DDB">
                      <w:pPr>
                        <w:ind w:left="720"/>
                      </w:pPr>
                    </w:p>
                    <w:p w14:paraId="25D2E4EF" w14:textId="77777777" w:rsidR="00A81DDB" w:rsidRDefault="00A81DDB" w:rsidP="00A81DDB">
                      <w:pPr>
                        <w:jc w:val="center"/>
                        <w:rPr>
                          <w:b/>
                          <w:bCs/>
                        </w:rPr>
                      </w:pPr>
                      <w:r w:rsidRPr="00357D92">
                        <w:rPr>
                          <w:b/>
                          <w:bCs/>
                        </w:rPr>
                        <w:t>THIS IS A MEDICAMENT</w:t>
                      </w:r>
                    </w:p>
                    <w:p w14:paraId="26A55A8D" w14:textId="77777777" w:rsidR="002C5517" w:rsidRPr="00357D92" w:rsidRDefault="002C5517" w:rsidP="00A81DDB">
                      <w:pPr>
                        <w:jc w:val="center"/>
                        <w:rPr>
                          <w:b/>
                          <w:bCs/>
                        </w:rPr>
                      </w:pPr>
                    </w:p>
                    <w:p w14:paraId="308F8FC4" w14:textId="77777777" w:rsidR="00A81DDB" w:rsidRPr="002C5517" w:rsidRDefault="00A81DDB" w:rsidP="00A81DDB">
                      <w:pPr>
                        <w:numPr>
                          <w:ilvl w:val="0"/>
                          <w:numId w:val="40"/>
                        </w:numPr>
                        <w:tabs>
                          <w:tab w:val="clear" w:pos="567"/>
                        </w:tabs>
                        <w:spacing w:line="240" w:lineRule="auto"/>
                        <w:rPr>
                          <w:bCs/>
                        </w:rPr>
                      </w:pPr>
                      <w:r w:rsidRPr="002C5517">
                        <w:rPr>
                          <w:bCs/>
                        </w:rPr>
                        <w:t>Medicament is a product which affects your health and its consumption contrary to instructions is dangerous for you.</w:t>
                      </w:r>
                    </w:p>
                    <w:p w14:paraId="0E8B230E" w14:textId="77777777" w:rsidR="00A81DDB" w:rsidRPr="002C5517" w:rsidRDefault="00A81DDB" w:rsidP="00A81DDB">
                      <w:pPr>
                        <w:numPr>
                          <w:ilvl w:val="0"/>
                          <w:numId w:val="40"/>
                        </w:numPr>
                        <w:tabs>
                          <w:tab w:val="clear" w:pos="567"/>
                        </w:tabs>
                        <w:spacing w:line="240" w:lineRule="auto"/>
                        <w:rPr>
                          <w:bCs/>
                        </w:rPr>
                      </w:pPr>
                      <w:r w:rsidRPr="002C5517">
                        <w:rPr>
                          <w:bCs/>
                        </w:rPr>
                        <w:t>Follow strictly the doctor’s prescription, the method of use and the instructions of the Pharmacist who sold the medicament.</w:t>
                      </w:r>
                    </w:p>
                    <w:p w14:paraId="0ACC8331" w14:textId="77777777" w:rsidR="00A81DDB" w:rsidRPr="002C5517" w:rsidRDefault="00A81DDB" w:rsidP="00A81DDB">
                      <w:pPr>
                        <w:numPr>
                          <w:ilvl w:val="0"/>
                          <w:numId w:val="40"/>
                        </w:numPr>
                        <w:tabs>
                          <w:tab w:val="clear" w:pos="567"/>
                        </w:tabs>
                        <w:spacing w:line="240" w:lineRule="auto"/>
                        <w:rPr>
                          <w:bCs/>
                        </w:rPr>
                      </w:pPr>
                      <w:r w:rsidRPr="002C5517">
                        <w:rPr>
                          <w:bCs/>
                        </w:rPr>
                        <w:t>The doctor and the Pharmacist are experts in medicines, their benefits and risks.</w:t>
                      </w:r>
                    </w:p>
                    <w:p w14:paraId="62D19DA1" w14:textId="77777777" w:rsidR="00A81DDB" w:rsidRPr="002C5517" w:rsidRDefault="00A81DDB" w:rsidP="00A81DDB">
                      <w:pPr>
                        <w:numPr>
                          <w:ilvl w:val="0"/>
                          <w:numId w:val="40"/>
                        </w:numPr>
                        <w:tabs>
                          <w:tab w:val="clear" w:pos="567"/>
                        </w:tabs>
                        <w:spacing w:line="240" w:lineRule="auto"/>
                        <w:rPr>
                          <w:bCs/>
                        </w:rPr>
                      </w:pPr>
                      <w:r w:rsidRPr="002C5517">
                        <w:rPr>
                          <w:bCs/>
                        </w:rPr>
                        <w:t>Do not by yourself interrupt the period of treatment prescribed.</w:t>
                      </w:r>
                    </w:p>
                    <w:p w14:paraId="1E99177C" w14:textId="77777777" w:rsidR="00A81DDB" w:rsidRPr="002C5517" w:rsidRDefault="00A81DDB" w:rsidP="00A81DDB">
                      <w:pPr>
                        <w:numPr>
                          <w:ilvl w:val="0"/>
                          <w:numId w:val="40"/>
                        </w:numPr>
                        <w:tabs>
                          <w:tab w:val="clear" w:pos="567"/>
                        </w:tabs>
                        <w:spacing w:line="240" w:lineRule="auto"/>
                        <w:rPr>
                          <w:bCs/>
                        </w:rPr>
                      </w:pPr>
                      <w:r w:rsidRPr="002C5517">
                        <w:rPr>
                          <w:bCs/>
                        </w:rPr>
                        <w:t>Do not repeat the same prescription without consulting your doctor.</w:t>
                      </w:r>
                    </w:p>
                    <w:p w14:paraId="7226BC65" w14:textId="77777777" w:rsidR="00A81DDB" w:rsidRPr="00357D92" w:rsidRDefault="00A81DDB" w:rsidP="00A81DDB">
                      <w:pPr>
                        <w:tabs>
                          <w:tab w:val="left" w:pos="2655"/>
                        </w:tabs>
                        <w:ind w:left="720"/>
                        <w:rPr>
                          <w:b/>
                          <w:bCs/>
                        </w:rPr>
                      </w:pPr>
                    </w:p>
                    <w:p w14:paraId="5316726A" w14:textId="77777777" w:rsidR="00A81DDB" w:rsidRPr="00357D92" w:rsidRDefault="00A81DDB" w:rsidP="00A81DDB">
                      <w:pPr>
                        <w:ind w:left="720"/>
                        <w:jc w:val="center"/>
                        <w:rPr>
                          <w:b/>
                          <w:bCs/>
                        </w:rPr>
                      </w:pPr>
                      <w:r w:rsidRPr="00357D92">
                        <w:rPr>
                          <w:b/>
                          <w:bCs/>
                        </w:rPr>
                        <w:t>Keep all medicaments out of reach and sight of children</w:t>
                      </w:r>
                    </w:p>
                    <w:p w14:paraId="1F3032F0" w14:textId="77777777" w:rsidR="002C5517" w:rsidRDefault="002C5517" w:rsidP="00A81DDB">
                      <w:pPr>
                        <w:ind w:left="360"/>
                        <w:rPr>
                          <w:b/>
                          <w:bCs/>
                        </w:rPr>
                      </w:pPr>
                    </w:p>
                    <w:p w14:paraId="171EE048" w14:textId="77777777" w:rsidR="00A81DDB" w:rsidRPr="00357D92" w:rsidRDefault="00A81DDB" w:rsidP="00A81DDB">
                      <w:pPr>
                        <w:ind w:left="360"/>
                        <w:rPr>
                          <w:b/>
                          <w:bCs/>
                        </w:rPr>
                      </w:pPr>
                      <w:r w:rsidRPr="00357D92">
                        <w:rPr>
                          <w:b/>
                          <w:bCs/>
                        </w:rPr>
                        <w:t>Council of Arab Health Ministers</w:t>
                      </w:r>
                    </w:p>
                    <w:p w14:paraId="168EDB63" w14:textId="77777777" w:rsidR="002C5517" w:rsidRDefault="002C5517" w:rsidP="00A81DDB">
                      <w:pPr>
                        <w:ind w:left="720"/>
                        <w:rPr>
                          <w:b/>
                          <w:bCs/>
                        </w:rPr>
                      </w:pPr>
                    </w:p>
                    <w:p w14:paraId="01832568" w14:textId="77777777" w:rsidR="00A81DDB" w:rsidRDefault="00A81DDB" w:rsidP="002C5517">
                      <w:pPr>
                        <w:ind w:left="426"/>
                      </w:pPr>
                      <w:r w:rsidRPr="00357D92">
                        <w:rPr>
                          <w:b/>
                          <w:bCs/>
                        </w:rPr>
                        <w:t>Union of Arabic Pharmacists</w:t>
                      </w:r>
                    </w:p>
                  </w:txbxContent>
                </v:textbox>
              </v:shape>
            </w:pict>
          </mc:Fallback>
        </mc:AlternateContent>
      </w:r>
      <w:r w:rsidR="002C5517" w:rsidRPr="00E26D1A">
        <w:rPr>
          <w:szCs w:val="22"/>
        </w:rPr>
        <w:br w:type="page"/>
      </w:r>
    </w:p>
    <w:p w14:paraId="7BFE82C6" w14:textId="77777777" w:rsidR="003E7247" w:rsidRPr="00E26D1A" w:rsidRDefault="003E7247" w:rsidP="003E7247">
      <w:pPr>
        <w:ind w:right="-2"/>
        <w:rPr>
          <w:b/>
          <w:iCs/>
          <w:szCs w:val="22"/>
        </w:rPr>
      </w:pPr>
    </w:p>
    <w:p w14:paraId="6DEBDD83" w14:textId="77777777" w:rsidR="001D29E6" w:rsidRPr="00E26D1A" w:rsidRDefault="001D29E6" w:rsidP="00AC6C93">
      <w:pPr>
        <w:tabs>
          <w:tab w:val="clear" w:pos="567"/>
        </w:tabs>
        <w:spacing w:line="240" w:lineRule="auto"/>
        <w:rPr>
          <w:noProof/>
          <w:szCs w:val="22"/>
        </w:rPr>
      </w:pPr>
    </w:p>
    <w:sectPr w:rsidR="001D29E6" w:rsidRPr="00E26D1A">
      <w:headerReference w:type="default" r:id="rId14"/>
      <w:footerReference w:type="default" r:id="rId15"/>
      <w:headerReference w:type="first" r:id="rId16"/>
      <w:footerReference w:type="first" r:id="rId17"/>
      <w:endnotePr>
        <w:numFmt w:val="decimal"/>
      </w:endnotePr>
      <w:pgSz w:w="11907" w:h="16840" w:code="9"/>
      <w:pgMar w:top="1134" w:right="1134" w:bottom="1134" w:left="1134" w:header="737" w:footer="737"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Gad, Sara Abdel Naeim" w:date="2019-02-24T18:13:00Z" w:initials="GSAN">
    <w:p w14:paraId="40C888E9" w14:textId="77777777" w:rsidR="00A7306E" w:rsidRDefault="00A7306E" w:rsidP="00292BEA">
      <w:pPr>
        <w:pStyle w:val="CommentText"/>
      </w:pPr>
      <w:r>
        <w:rPr>
          <w:rStyle w:val="CommentReference"/>
        </w:rPr>
        <w:annotationRef/>
      </w:r>
      <w:r w:rsidR="00292BEA">
        <w:t xml:space="preserve">Regulatory to confirm </w:t>
      </w:r>
      <w:r>
        <w:t xml:space="preserve"> </w:t>
      </w:r>
    </w:p>
    <w:p w14:paraId="68393C71" w14:textId="77777777" w:rsidR="00A7306E" w:rsidRDefault="00A7306E">
      <w:pPr>
        <w:pStyle w:val="CommentText"/>
      </w:pPr>
    </w:p>
  </w:comment>
  <w:comment w:id="5" w:author="Gad, Sara Abdel Naeim" w:date="2019-02-24T18:13:00Z" w:initials="GSAN">
    <w:p w14:paraId="76D0A72B" w14:textId="77777777" w:rsidR="00A7306E" w:rsidRDefault="00A7306E">
      <w:pPr>
        <w:pStyle w:val="CommentText"/>
      </w:pPr>
      <w:r>
        <w:rPr>
          <w:rStyle w:val="CommentReference"/>
        </w:rPr>
        <w:annotationRef/>
      </w:r>
      <w:r w:rsidR="00292BEA">
        <w:t xml:space="preserve">Regulatory to confirm </w:t>
      </w:r>
    </w:p>
  </w:comment>
  <w:comment w:id="8" w:author="Gad, Sara" w:date="2019-02-24T18:13:00Z" w:initials="GSAN">
    <w:p w14:paraId="3DAA20F2" w14:textId="77777777" w:rsidR="00292BEA" w:rsidRDefault="00292BEA">
      <w:pPr>
        <w:pStyle w:val="CommentText"/>
      </w:pPr>
      <w:r>
        <w:rPr>
          <w:rStyle w:val="CommentReference"/>
        </w:rPr>
        <w:annotationRef/>
      </w:r>
      <w:r>
        <w:t xml:space="preserve">Regulatory to confirm </w:t>
      </w:r>
    </w:p>
  </w:comment>
  <w:comment w:id="15" w:author="Gad, Sara Abdel Naeim" w:date="2017-11-14T17:47:00Z" w:initials="GSAN">
    <w:p w14:paraId="42BEB55C" w14:textId="77777777" w:rsidR="00A7306E" w:rsidRDefault="00A7306E">
      <w:pPr>
        <w:pStyle w:val="CommentText"/>
      </w:pPr>
      <w:r>
        <w:rPr>
          <w:rStyle w:val="CommentReference"/>
        </w:rPr>
        <w:annotationRef/>
      </w:r>
      <w:r>
        <w:t>USPI Section 1 Indications and Usage</w:t>
      </w:r>
    </w:p>
  </w:comment>
  <w:comment w:id="16" w:author="Gad, Sara Abdel Naeim" w:date="2017-11-14T17:47:00Z" w:initials="GSAN">
    <w:p w14:paraId="29407545" w14:textId="77777777" w:rsidR="00A7306E" w:rsidRDefault="00A7306E" w:rsidP="00A7306E">
      <w:pPr>
        <w:pStyle w:val="CommentText"/>
      </w:pPr>
      <w:r>
        <w:rPr>
          <w:rStyle w:val="CommentReference"/>
        </w:rPr>
        <w:annotationRef/>
      </w:r>
      <w:r>
        <w:t xml:space="preserve">USPI section 2 Dosage and administration </w:t>
      </w:r>
    </w:p>
    <w:p w14:paraId="28DFB2A8" w14:textId="77777777" w:rsidR="00A7306E" w:rsidRDefault="00A7306E">
      <w:pPr>
        <w:pStyle w:val="CommentText"/>
      </w:pPr>
    </w:p>
  </w:comment>
  <w:comment w:id="17" w:author="Gad, Sara Abdel Naeim" w:date="2017-11-14T17:47:00Z" w:initials="GSAN">
    <w:p w14:paraId="28D5A1A9" w14:textId="77777777" w:rsidR="00A7306E" w:rsidRDefault="00A7306E" w:rsidP="00A7306E">
      <w:pPr>
        <w:pStyle w:val="CommentText"/>
      </w:pPr>
      <w:r>
        <w:rPr>
          <w:rStyle w:val="CommentReference"/>
        </w:rPr>
        <w:annotationRef/>
      </w:r>
      <w:r>
        <w:t xml:space="preserve">USPI section 4 Contraindications </w:t>
      </w:r>
    </w:p>
    <w:p w14:paraId="26A7A6F0" w14:textId="77777777" w:rsidR="00A7306E" w:rsidRDefault="00A7306E">
      <w:pPr>
        <w:pStyle w:val="CommentText"/>
      </w:pPr>
    </w:p>
  </w:comment>
  <w:comment w:id="18" w:author="Gad, Sara Abdel Naeim" w:date="2017-11-14T17:47:00Z" w:initials="GSAN">
    <w:p w14:paraId="08BC172A" w14:textId="77777777" w:rsidR="00A7306E" w:rsidRDefault="00A7306E">
      <w:pPr>
        <w:pStyle w:val="CommentText"/>
      </w:pPr>
      <w:r>
        <w:rPr>
          <w:rStyle w:val="CommentReference"/>
        </w:rPr>
        <w:annotationRef/>
      </w:r>
      <w:r>
        <w:t>USPI Section 5 Warning and Precautions</w:t>
      </w:r>
    </w:p>
  </w:comment>
  <w:comment w:id="21" w:author="Gad, Sara Abdel Naeim" w:date="2017-11-14T17:47:00Z" w:initials="GSAN">
    <w:p w14:paraId="32D14ECC" w14:textId="77777777" w:rsidR="00A7306E" w:rsidRDefault="00A7306E">
      <w:pPr>
        <w:pStyle w:val="CommentText"/>
      </w:pPr>
      <w:r>
        <w:rPr>
          <w:rStyle w:val="CommentReference"/>
        </w:rPr>
        <w:annotationRef/>
      </w:r>
      <w:r>
        <w:t>USPI Section 7 Drug interactions</w:t>
      </w:r>
    </w:p>
  </w:comment>
  <w:comment w:id="25" w:author="Gad, Sara Abdel Naeim" w:date="2017-11-14T17:47:00Z" w:initials="GSAN">
    <w:p w14:paraId="22C8A5DA" w14:textId="77777777" w:rsidR="00A7306E" w:rsidRDefault="00A7306E" w:rsidP="00A7306E">
      <w:pPr>
        <w:pStyle w:val="CommentText"/>
      </w:pPr>
      <w:r>
        <w:rPr>
          <w:rStyle w:val="CommentReference"/>
        </w:rPr>
        <w:annotationRef/>
      </w:r>
      <w:r>
        <w:rPr>
          <w:rStyle w:val="CommentReference"/>
        </w:rPr>
        <w:annotationRef/>
      </w:r>
      <w:r>
        <w:t xml:space="preserve">USPI section 8 Use in Specific populations </w:t>
      </w:r>
    </w:p>
    <w:p w14:paraId="068F6973" w14:textId="77777777" w:rsidR="00A7306E" w:rsidRDefault="00A7306E">
      <w:pPr>
        <w:pStyle w:val="CommentText"/>
      </w:pPr>
    </w:p>
  </w:comment>
  <w:comment w:id="27" w:author="Gad, Sara Abdel Naeim" w:date="2017-11-14T17:47:00Z" w:initials="GSAN">
    <w:p w14:paraId="46CD1EAB" w14:textId="77777777" w:rsidR="00A7306E" w:rsidRDefault="00A7306E">
      <w:pPr>
        <w:pStyle w:val="CommentText"/>
      </w:pPr>
      <w:r>
        <w:rPr>
          <w:rStyle w:val="CommentReference"/>
        </w:rPr>
        <w:annotationRef/>
      </w:r>
      <w:r>
        <w:t xml:space="preserve">No specific section in the </w:t>
      </w:r>
      <w:proofErr w:type="gramStart"/>
      <w:r>
        <w:t>USPI ,</w:t>
      </w:r>
      <w:proofErr w:type="gramEnd"/>
      <w:r>
        <w:t xml:space="preserve"> but usually found in section 17 Patient counselling information or Section  % warning and Precautions</w:t>
      </w:r>
    </w:p>
  </w:comment>
  <w:comment w:id="28" w:author="Gad, Sara" w:date="2019-02-21T19:12:00Z" w:initials="GSAN">
    <w:p w14:paraId="461E614F" w14:textId="77777777" w:rsidR="00C456D7" w:rsidRDefault="00C456D7">
      <w:pPr>
        <w:pStyle w:val="CommentText"/>
      </w:pPr>
      <w:r>
        <w:rPr>
          <w:rStyle w:val="CommentReference"/>
        </w:rPr>
        <w:annotationRef/>
      </w:r>
      <w:r>
        <w:t>Taken from the CDS</w:t>
      </w:r>
    </w:p>
  </w:comment>
  <w:comment w:id="29" w:author="Gad, Sara Abdel Naeim" w:date="2017-11-14T17:47:00Z" w:initials="GSAN">
    <w:p w14:paraId="1687EFB7" w14:textId="77777777" w:rsidR="00F641EE" w:rsidRDefault="00F641EE">
      <w:pPr>
        <w:pStyle w:val="CommentText"/>
      </w:pPr>
      <w:r>
        <w:rPr>
          <w:rStyle w:val="CommentReference"/>
        </w:rPr>
        <w:annotationRef/>
      </w:r>
      <w:r>
        <w:t>USPI Section 6 Adverse Reactions</w:t>
      </w:r>
    </w:p>
  </w:comment>
  <w:comment w:id="31" w:author="Gad, Sara Abdel Naeim" w:date="2017-11-14T17:47:00Z" w:initials="GSAN">
    <w:p w14:paraId="7803F50D" w14:textId="77777777" w:rsidR="00F641EE" w:rsidRDefault="00F641EE">
      <w:pPr>
        <w:pStyle w:val="CommentText"/>
      </w:pPr>
      <w:r>
        <w:rPr>
          <w:rStyle w:val="CommentReference"/>
        </w:rPr>
        <w:annotationRef/>
      </w:r>
      <w:r>
        <w:t>USPI Section 10 Overdosage</w:t>
      </w:r>
    </w:p>
  </w:comment>
  <w:comment w:id="32" w:author="Gad, Sara Abdel Naeim" w:date="2017-11-14T17:47:00Z" w:initials="GSAN">
    <w:p w14:paraId="4ADCEF0E" w14:textId="77777777" w:rsidR="00F641EE" w:rsidRDefault="00F641EE">
      <w:pPr>
        <w:pStyle w:val="CommentText"/>
      </w:pPr>
      <w:r>
        <w:rPr>
          <w:rStyle w:val="CommentReference"/>
        </w:rPr>
        <w:annotationRef/>
      </w:r>
      <w:r>
        <w:t>USPI Section 12 Clinical Pharmacology and 12.1 Mechanism of Actions</w:t>
      </w:r>
    </w:p>
  </w:comment>
  <w:comment w:id="33" w:author="Gad, Sara Abdel Naeim" w:date="2017-11-14T17:47:00Z" w:initials="GSAN">
    <w:p w14:paraId="18CBC554" w14:textId="77777777" w:rsidR="00F641EE" w:rsidRDefault="00F641EE">
      <w:pPr>
        <w:pStyle w:val="CommentText"/>
      </w:pPr>
      <w:r>
        <w:rPr>
          <w:rStyle w:val="CommentReference"/>
        </w:rPr>
        <w:annotationRef/>
      </w:r>
      <w:r>
        <w:t>USPI section 12.2 Pharmacodynamics</w:t>
      </w:r>
    </w:p>
  </w:comment>
  <w:comment w:id="36" w:author="Gad, Sara Abdel Naeim" w:date="2017-11-14T17:47:00Z" w:initials="GSAN">
    <w:p w14:paraId="5C5DE7CD" w14:textId="77777777" w:rsidR="00F641EE" w:rsidRDefault="00F641EE">
      <w:pPr>
        <w:pStyle w:val="CommentText"/>
      </w:pPr>
      <w:r>
        <w:rPr>
          <w:rStyle w:val="CommentReference"/>
        </w:rPr>
        <w:annotationRef/>
      </w:r>
      <w:r>
        <w:t>USPI section 12.3 Pharmacokinetics</w:t>
      </w:r>
    </w:p>
  </w:comment>
  <w:comment w:id="37" w:author="Gad, Sara Abdel Naeim" w:date="2017-11-14T17:47:00Z" w:initials="GSAN">
    <w:p w14:paraId="19929DD5" w14:textId="77777777" w:rsidR="00F641EE" w:rsidRDefault="00F641EE">
      <w:pPr>
        <w:pStyle w:val="CommentText"/>
      </w:pPr>
      <w:r>
        <w:rPr>
          <w:rStyle w:val="CommentReference"/>
        </w:rPr>
        <w:annotationRef/>
      </w:r>
      <w:r>
        <w:t xml:space="preserve">USPI section </w:t>
      </w:r>
      <w:proofErr w:type="gramStart"/>
      <w:r>
        <w:t>13  Nonclinical</w:t>
      </w:r>
      <w:proofErr w:type="gramEnd"/>
      <w:r>
        <w:t xml:space="preserve"> Toxicology</w:t>
      </w:r>
    </w:p>
  </w:comment>
  <w:comment w:id="44" w:author="Gad, Sara Abdel Naeim" w:date="2017-11-14T17:47:00Z" w:initials="GSAN">
    <w:p w14:paraId="28BDBF9C" w14:textId="77777777" w:rsidR="00F641EE" w:rsidRDefault="00F641EE">
      <w:pPr>
        <w:pStyle w:val="CommentText"/>
      </w:pPr>
      <w:r>
        <w:rPr>
          <w:rStyle w:val="CommentReference"/>
        </w:rPr>
        <w:annotationRef/>
      </w:r>
      <w:r>
        <w:t xml:space="preserve">This section found in the USPI </w:t>
      </w:r>
      <w:proofErr w:type="gramStart"/>
      <w:r>
        <w:t>only ,</w:t>
      </w:r>
      <w:proofErr w:type="gramEnd"/>
      <w:r>
        <w:t xml:space="preserve"> to be added in </w:t>
      </w:r>
      <w:proofErr w:type="spellStart"/>
      <w:r>
        <w:t>AfME</w:t>
      </w:r>
      <w:proofErr w:type="spellEnd"/>
      <w:r>
        <w:t xml:space="preserve"> template whenever the reference is US and found in the USPI under section 17 Patient counselling </w:t>
      </w:r>
    </w:p>
  </w:comment>
  <w:comment w:id="47" w:author="Gad, Sara" w:date="2019-02-24T18:40:00Z" w:initials="GSAN">
    <w:p w14:paraId="126C853D" w14:textId="77777777" w:rsidR="00EA3C11" w:rsidRDefault="00EA3C11">
      <w:pPr>
        <w:pStyle w:val="CommentText"/>
      </w:pPr>
      <w:r>
        <w:rPr>
          <w:rStyle w:val="CommentReference"/>
        </w:rPr>
        <w:annotationRef/>
      </w:r>
      <w:r>
        <w:t xml:space="preserve">Regulatory to confirm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393C71" w15:done="0"/>
  <w15:commentEx w15:paraId="76D0A72B" w15:done="0"/>
  <w15:commentEx w15:paraId="3DAA20F2" w15:done="0"/>
  <w15:commentEx w15:paraId="42BEB55C" w15:done="0"/>
  <w15:commentEx w15:paraId="28DFB2A8" w15:done="0"/>
  <w15:commentEx w15:paraId="26A7A6F0" w15:done="0"/>
  <w15:commentEx w15:paraId="08BC172A" w15:done="0"/>
  <w15:commentEx w15:paraId="32D14ECC" w15:done="0"/>
  <w15:commentEx w15:paraId="068F6973" w15:done="0"/>
  <w15:commentEx w15:paraId="46CD1EAB" w15:done="0"/>
  <w15:commentEx w15:paraId="461E614F" w15:done="0"/>
  <w15:commentEx w15:paraId="1687EFB7" w15:done="0"/>
  <w15:commentEx w15:paraId="7803F50D" w15:done="0"/>
  <w15:commentEx w15:paraId="4ADCEF0E" w15:done="0"/>
  <w15:commentEx w15:paraId="18CBC554" w15:done="0"/>
  <w15:commentEx w15:paraId="5C5DE7CD" w15:done="0"/>
  <w15:commentEx w15:paraId="19929DD5" w15:done="0"/>
  <w15:commentEx w15:paraId="28BDBF9C" w15:done="0"/>
  <w15:commentEx w15:paraId="126C85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393C71" w16cid:durableId="1DB5A820"/>
  <w16cid:commentId w16cid:paraId="76D0A72B" w16cid:durableId="1DB5A831"/>
  <w16cid:commentId w16cid:paraId="3DAA20F2" w16cid:durableId="201D5D45"/>
  <w16cid:commentId w16cid:paraId="42BEB55C" w16cid:durableId="1DB5A85D"/>
  <w16cid:commentId w16cid:paraId="28DFB2A8" w16cid:durableId="1DB5A868"/>
  <w16cid:commentId w16cid:paraId="26A7A6F0" w16cid:durableId="1DB5A87A"/>
  <w16cid:commentId w16cid:paraId="08BC172A" w16cid:durableId="1DB5A888"/>
  <w16cid:commentId w16cid:paraId="32D14ECC" w16cid:durableId="1DB5A89C"/>
  <w16cid:commentId w16cid:paraId="068F6973" w16cid:durableId="1DB5A8AA"/>
  <w16cid:commentId w16cid:paraId="46CD1EAB" w16cid:durableId="1DB5A8B9"/>
  <w16cid:commentId w16cid:paraId="461E614F" w16cid:durableId="20197692"/>
  <w16cid:commentId w16cid:paraId="1687EFB7" w16cid:durableId="1DB5A8EE"/>
  <w16cid:commentId w16cid:paraId="7803F50D" w16cid:durableId="1DB5A8D4"/>
  <w16cid:commentId w16cid:paraId="4ADCEF0E" w16cid:durableId="1DB5A928"/>
  <w16cid:commentId w16cid:paraId="18CBC554" w16cid:durableId="1DB5A956"/>
  <w16cid:commentId w16cid:paraId="5C5DE7CD" w16cid:durableId="1DB5A95F"/>
  <w16cid:commentId w16cid:paraId="19929DD5" w16cid:durableId="1DB5A981"/>
  <w16cid:commentId w16cid:paraId="28BDBF9C" w16cid:durableId="1DB5AA81"/>
  <w16cid:commentId w16cid:paraId="126C853D" w16cid:durableId="201D63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112D9" w14:textId="77777777" w:rsidR="001B52A5" w:rsidRDefault="001B52A5">
      <w:r>
        <w:separator/>
      </w:r>
    </w:p>
  </w:endnote>
  <w:endnote w:type="continuationSeparator" w:id="0">
    <w:p w14:paraId="3FBC7A8A" w14:textId="77777777" w:rsidR="001B52A5" w:rsidRDefault="001B5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4D737" w14:textId="77777777" w:rsidR="00F5374D" w:rsidRDefault="00F5374D" w:rsidP="00A31226">
    <w:pPr>
      <w:pStyle w:val="Footer"/>
      <w:tabs>
        <w:tab w:val="clear" w:pos="8930"/>
        <w:tab w:val="right" w:pos="8931"/>
      </w:tabs>
      <w:ind w:right="96"/>
    </w:pPr>
    <w:r>
      <w:t xml:space="preserve">Page </w:t>
    </w:r>
    <w:r>
      <w:rPr>
        <w:b/>
        <w:sz w:val="24"/>
        <w:szCs w:val="24"/>
      </w:rPr>
      <w:fldChar w:fldCharType="begin"/>
    </w:r>
    <w:r>
      <w:rPr>
        <w:b/>
      </w:rPr>
      <w:instrText xml:space="preserve"> PAGE </w:instrText>
    </w:r>
    <w:r>
      <w:rPr>
        <w:b/>
        <w:sz w:val="24"/>
        <w:szCs w:val="24"/>
      </w:rPr>
      <w:fldChar w:fldCharType="separate"/>
    </w:r>
    <w:r w:rsidR="00EA3C11">
      <w:rPr>
        <w:b/>
        <w:noProof/>
      </w:rPr>
      <w:t>21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EA3C11">
      <w:rPr>
        <w:b/>
        <w:noProof/>
      </w:rPr>
      <w:t>23</w:t>
    </w:r>
    <w:r>
      <w:rPr>
        <w:b/>
        <w:sz w:val="24"/>
        <w:szCs w:val="24"/>
      </w:rPr>
      <w:fldChar w:fldCharType="end"/>
    </w:r>
    <w:r>
      <w:rPr>
        <w:b/>
        <w:sz w:val="24"/>
        <w:szCs w:val="24"/>
      </w:rPr>
      <w:tab/>
    </w:r>
    <w:r w:rsidR="00A31226">
      <w:rPr>
        <w:b/>
        <w:sz w:val="24"/>
        <w:szCs w:val="24"/>
      </w:rPr>
      <w:t xml:space="preserve">                                                                                                  </w:t>
    </w:r>
    <w:r w:rsidR="00A31226">
      <w:t xml:space="preserve">Saudi Arabia, Feb 2019 </w:t>
    </w:r>
  </w:p>
  <w:p w14:paraId="33D125EF" w14:textId="77777777" w:rsidR="00F5374D" w:rsidRDefault="00F5374D">
    <w:pPr>
      <w:pStyle w:val="Footer"/>
    </w:pPr>
  </w:p>
  <w:p w14:paraId="79A90A34" w14:textId="77777777" w:rsidR="00F5374D" w:rsidRDefault="00F5374D">
    <w:pPr>
      <w:pStyle w:val="Footer"/>
      <w:tabs>
        <w:tab w:val="clear" w:pos="8930"/>
        <w:tab w:val="right" w:pos="8931"/>
      </w:tabs>
      <w:ind w:right="9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7AF67" w14:textId="77777777" w:rsidR="00F5374D" w:rsidRDefault="00F5374D" w:rsidP="007027E0">
    <w:pPr>
      <w:pStyle w:val="Footer"/>
      <w:tabs>
        <w:tab w:val="clear" w:pos="8930"/>
        <w:tab w:val="right" w:pos="8931"/>
      </w:tabs>
      <w:ind w:right="96"/>
      <w:jc w:val="center"/>
    </w:pPr>
    <w:r>
      <w:fldChar w:fldCharType="begin"/>
    </w:r>
    <w:r>
      <w:instrText xml:space="preserve"> EQ </w:instrText>
    </w:r>
    <w:r>
      <w:fldChar w:fldCharType="end"/>
    </w:r>
    <w:r>
      <w:rPr>
        <w:rStyle w:val="PageNumber"/>
        <w:rFonts w:ascii="Arial" w:hAnsi="Arial" w:cs="Arial"/>
      </w:rPr>
      <w:fldChar w:fldCharType="begin"/>
    </w:r>
    <w:r>
      <w:rPr>
        <w:rStyle w:val="PageNumber"/>
        <w:rFonts w:ascii="Arial" w:hAnsi="Arial" w:cs="Arial"/>
      </w:rPr>
      <w:instrText xml:space="preserve">PAGE  </w:instrText>
    </w:r>
    <w:r>
      <w:rPr>
        <w:rStyle w:val="PageNumber"/>
        <w:rFonts w:ascii="Arial" w:hAnsi="Arial" w:cs="Arial"/>
      </w:rPr>
      <w:fldChar w:fldCharType="separate"/>
    </w:r>
    <w:r w:rsidR="00EA3C11">
      <w:rPr>
        <w:rStyle w:val="PageNumber"/>
        <w:rFonts w:ascii="Arial" w:hAnsi="Arial" w:cs="Arial"/>
        <w:noProof/>
      </w:rPr>
      <w:t>1</w:t>
    </w:r>
    <w:r>
      <w:rPr>
        <w:rStyle w:val="PageNumber"/>
        <w:rFonts w:ascii="Arial" w:hAnsi="Arial" w:cs="Arial"/>
      </w:rPr>
      <w:fldChar w:fldCharType="end"/>
    </w:r>
    <w:r w:rsidR="002C2DFA">
      <w:rPr>
        <w:rStyle w:val="PageNumber"/>
        <w:rFonts w:ascii="Arial" w:hAnsi="Arial" w:cs="Arial"/>
      </w:rPr>
      <w:t xml:space="preserve">                                                                                                                                       </w:t>
    </w:r>
    <w:r w:rsidR="007027E0">
      <w:t>Saudi Arabia, Feb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9F1C2" w14:textId="77777777" w:rsidR="001B52A5" w:rsidRDefault="001B52A5">
      <w:r>
        <w:separator/>
      </w:r>
    </w:p>
  </w:footnote>
  <w:footnote w:type="continuationSeparator" w:id="0">
    <w:p w14:paraId="0B18CB10" w14:textId="77777777" w:rsidR="001B52A5" w:rsidRDefault="001B52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4F244" w14:textId="425DCFC1" w:rsidR="002C2DFA" w:rsidRDefault="00E42FCC" w:rsidP="002C2DFA">
    <w:pPr>
      <w:pStyle w:val="Header"/>
      <w:jc w:val="right"/>
    </w:pPr>
    <w:r w:rsidRPr="00300F8A">
      <w:rPr>
        <w:rFonts w:ascii="Arial" w:eastAsia="Arial" w:hAnsi="Arial"/>
        <w:noProof/>
        <w:szCs w:val="24"/>
        <w:lang w:val="en-US"/>
      </w:rPr>
      <w:drawing>
        <wp:inline distT="0" distB="0" distL="0" distR="0" wp14:anchorId="0A7AC82E" wp14:editId="289A4BE1">
          <wp:extent cx="965200" cy="4953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495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766E6" w14:textId="7C393376" w:rsidR="00F5374D" w:rsidRDefault="00E42FCC" w:rsidP="002C2DFA">
    <w:pPr>
      <w:pStyle w:val="Header"/>
      <w:jc w:val="right"/>
    </w:pPr>
    <w:r w:rsidRPr="00300F8A">
      <w:rPr>
        <w:rFonts w:ascii="Arial" w:eastAsia="Arial" w:hAnsi="Arial"/>
        <w:noProof/>
        <w:szCs w:val="24"/>
        <w:lang w:val="en-US"/>
      </w:rPr>
      <w:drawing>
        <wp:inline distT="0" distB="0" distL="0" distR="0" wp14:anchorId="235E339A" wp14:editId="7E14BA3A">
          <wp:extent cx="965200" cy="49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4953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006F37"/>
    <w:multiLevelType w:val="hybridMultilevel"/>
    <w:tmpl w:val="AE14AB84"/>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3" w15:restartNumberingAfterBreak="0">
    <w:nsid w:val="056809B1"/>
    <w:multiLevelType w:val="multilevel"/>
    <w:tmpl w:val="D9AA0AA0"/>
    <w:lvl w:ilvl="0">
      <w:start w:val="6"/>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5DB4871"/>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5" w15:restartNumberingAfterBreak="0">
    <w:nsid w:val="16B978CD"/>
    <w:multiLevelType w:val="singleLevel"/>
    <w:tmpl w:val="31304CA6"/>
    <w:lvl w:ilvl="0">
      <w:start w:val="1"/>
      <w:numFmt w:val="decimal"/>
      <w:lvlText w:val="%1."/>
      <w:legacy w:legacy="1" w:legacySpace="0" w:legacyIndent="360"/>
      <w:lvlJc w:val="left"/>
      <w:pPr>
        <w:ind w:left="360" w:hanging="360"/>
      </w:pPr>
    </w:lvl>
  </w:abstractNum>
  <w:abstractNum w:abstractNumId="6" w15:restartNumberingAfterBreak="0">
    <w:nsid w:val="1EA37FC5"/>
    <w:multiLevelType w:val="singleLevel"/>
    <w:tmpl w:val="FFFFFFFF"/>
    <w:lvl w:ilvl="0">
      <w:start w:val="1"/>
      <w:numFmt w:val="bullet"/>
      <w:lvlText w:val="-"/>
      <w:legacy w:legacy="1" w:legacySpace="0" w:legacyIndent="360"/>
      <w:lvlJc w:val="left"/>
      <w:pPr>
        <w:ind w:left="1800" w:hanging="360"/>
      </w:pPr>
    </w:lvl>
  </w:abstractNum>
  <w:abstractNum w:abstractNumId="7" w15:restartNumberingAfterBreak="0">
    <w:nsid w:val="1FBF0E2B"/>
    <w:multiLevelType w:val="hybridMultilevel"/>
    <w:tmpl w:val="8E0A8F32"/>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202B3A5E"/>
    <w:multiLevelType w:val="multilevel"/>
    <w:tmpl w:val="76263460"/>
    <w:lvl w:ilvl="0">
      <w:start w:val="1"/>
      <w:numFmt w:val="upperRoman"/>
      <w:pStyle w:val="AHeader1"/>
      <w:lvlText w:val="%1"/>
      <w:lvlJc w:val="left"/>
      <w:pPr>
        <w:tabs>
          <w:tab w:val="num" w:pos="720"/>
        </w:tabs>
        <w:ind w:left="284" w:hanging="284"/>
      </w:pPr>
      <w:rPr>
        <w:rFonts w:ascii="Arial" w:hAnsi="Arial" w:cs="Times New Roman" w:hint="default"/>
        <w:b/>
        <w:i w:val="0"/>
        <w:sz w:val="24"/>
      </w:rPr>
    </w:lvl>
    <w:lvl w:ilvl="1">
      <w:start w:val="1"/>
      <w:numFmt w:val="decimal"/>
      <w:pStyle w:val="AHeader2"/>
      <w:lvlText w:val="%1.%2"/>
      <w:lvlJc w:val="left"/>
      <w:pPr>
        <w:tabs>
          <w:tab w:val="num" w:pos="709"/>
        </w:tabs>
        <w:ind w:left="709" w:hanging="425"/>
      </w:pPr>
      <w:rPr>
        <w:rFonts w:ascii="Arial" w:hAnsi="Arial" w:cs="Times New Roman" w:hint="default"/>
        <w:b/>
        <w:i w:val="0"/>
        <w:sz w:val="22"/>
      </w:rPr>
    </w:lvl>
    <w:lvl w:ilvl="2">
      <w:start w:val="1"/>
      <w:numFmt w:val="decimal"/>
      <w:pStyle w:val="AHeader3"/>
      <w:lvlText w:val="%1.%2.%3"/>
      <w:lvlJc w:val="left"/>
      <w:pPr>
        <w:tabs>
          <w:tab w:val="num" w:pos="1276"/>
        </w:tabs>
        <w:ind w:left="1276" w:hanging="567"/>
      </w:pPr>
      <w:rPr>
        <w:rFonts w:ascii="Arial" w:hAnsi="Arial" w:cs="Times New Roman" w:hint="default"/>
        <w:b/>
        <w:i w:val="0"/>
        <w:sz w:val="22"/>
      </w:rPr>
    </w:lvl>
    <w:lvl w:ilvl="3">
      <w:start w:val="1"/>
      <w:numFmt w:val="lowerLetter"/>
      <w:pStyle w:val="AHeader2abc"/>
      <w:lvlText w:val="%4)"/>
      <w:lvlJc w:val="left"/>
      <w:pPr>
        <w:tabs>
          <w:tab w:val="num" w:pos="1276"/>
        </w:tabs>
        <w:ind w:left="1276" w:hanging="567"/>
      </w:pPr>
      <w:rPr>
        <w:rFonts w:ascii="Arial" w:hAnsi="Arial" w:cs="Times New Roman" w:hint="default"/>
        <w:b w:val="0"/>
        <w:i w:val="0"/>
        <w:sz w:val="22"/>
      </w:rPr>
    </w:lvl>
    <w:lvl w:ilvl="4">
      <w:start w:val="1"/>
      <w:numFmt w:val="lowerLetter"/>
      <w:lvlRestart w:val="2"/>
      <w:pStyle w:val="AHeader3abc"/>
      <w:lvlText w:val="%5)"/>
      <w:lvlJc w:val="left"/>
      <w:pPr>
        <w:tabs>
          <w:tab w:val="num" w:pos="1701"/>
        </w:tabs>
        <w:ind w:left="1701" w:hanging="425"/>
      </w:pPr>
      <w:rPr>
        <w:rFonts w:hint="default"/>
      </w:rPr>
    </w:lvl>
    <w:lvl w:ilvl="5">
      <w:start w:val="1"/>
      <w:numFmt w:val="lowerLetter"/>
      <w:lvlText w:val="%6)"/>
      <w:lvlJc w:val="left"/>
      <w:pPr>
        <w:tabs>
          <w:tab w:val="num" w:pos="1663"/>
        </w:tabs>
        <w:ind w:left="1663" w:hanging="432"/>
      </w:pPr>
      <w:rPr>
        <w:rFonts w:hint="default"/>
      </w:rPr>
    </w:lvl>
    <w:lvl w:ilvl="6">
      <w:start w:val="1"/>
      <w:numFmt w:val="lowerRoman"/>
      <w:lvlText w:val="%7)"/>
      <w:lvlJc w:val="right"/>
      <w:pPr>
        <w:tabs>
          <w:tab w:val="num" w:pos="1807"/>
        </w:tabs>
        <w:ind w:left="1807" w:hanging="288"/>
      </w:pPr>
      <w:rPr>
        <w:rFonts w:hint="default"/>
      </w:rPr>
    </w:lvl>
    <w:lvl w:ilvl="7">
      <w:start w:val="1"/>
      <w:numFmt w:val="lowerLetter"/>
      <w:lvlText w:val="%8."/>
      <w:lvlJc w:val="left"/>
      <w:pPr>
        <w:tabs>
          <w:tab w:val="num" w:pos="1951"/>
        </w:tabs>
        <w:ind w:left="1951" w:hanging="432"/>
      </w:pPr>
      <w:rPr>
        <w:rFonts w:hint="default"/>
      </w:rPr>
    </w:lvl>
    <w:lvl w:ilvl="8">
      <w:start w:val="1"/>
      <w:numFmt w:val="lowerRoman"/>
      <w:lvlText w:val="%9."/>
      <w:lvlJc w:val="left"/>
      <w:pPr>
        <w:tabs>
          <w:tab w:val="num" w:pos="2671"/>
        </w:tabs>
        <w:ind w:left="2311" w:hanging="360"/>
      </w:pPr>
      <w:rPr>
        <w:rFonts w:ascii="Arial" w:hAnsi="Arial" w:hint="default"/>
        <w:b w:val="0"/>
        <w:i w:val="0"/>
        <w:sz w:val="22"/>
      </w:rPr>
    </w:lvl>
  </w:abstractNum>
  <w:abstractNum w:abstractNumId="9"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2D6A670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E541609"/>
    <w:multiLevelType w:val="hybridMultilevel"/>
    <w:tmpl w:val="1E5AABE8"/>
    <w:lvl w:ilvl="0" w:tplc="B888CF38">
      <w:start w:val="1"/>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2EE53610"/>
    <w:multiLevelType w:val="singleLevel"/>
    <w:tmpl w:val="A2B8F0DC"/>
    <w:lvl w:ilvl="0">
      <w:start w:val="1"/>
      <w:numFmt w:val="upperLetter"/>
      <w:lvlText w:val="%1."/>
      <w:legacy w:legacy="1" w:legacySpace="0" w:legacyIndent="360"/>
      <w:lvlJc w:val="left"/>
      <w:pPr>
        <w:ind w:left="1494" w:hanging="360"/>
      </w:pPr>
    </w:lvl>
  </w:abstractNum>
  <w:abstractNum w:abstractNumId="13" w15:restartNumberingAfterBreak="0">
    <w:nsid w:val="3268032B"/>
    <w:multiLevelType w:val="hybridMultilevel"/>
    <w:tmpl w:val="8B4E9208"/>
    <w:lvl w:ilvl="0" w:tplc="F472525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CE21DC"/>
    <w:multiLevelType w:val="hybridMultilevel"/>
    <w:tmpl w:val="791EF534"/>
    <w:lvl w:ilvl="0" w:tplc="341A0F8C">
      <w:start w:val="1"/>
      <w:numFmt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6D96073"/>
    <w:multiLevelType w:val="hybridMultilevel"/>
    <w:tmpl w:val="CA663CC0"/>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7" w15:restartNumberingAfterBreak="0">
    <w:nsid w:val="375C0F25"/>
    <w:multiLevelType w:val="hybridMultilevel"/>
    <w:tmpl w:val="479A6C04"/>
    <w:lvl w:ilvl="0" w:tplc="4FA623A2">
      <w:start w:val="1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87C2773"/>
    <w:multiLevelType w:val="hybridMultilevel"/>
    <w:tmpl w:val="21EE0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D0722B"/>
    <w:multiLevelType w:val="hybridMultilevel"/>
    <w:tmpl w:val="74D6AFA0"/>
    <w:lvl w:ilvl="0" w:tplc="1E76FF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EE03CE"/>
    <w:multiLevelType w:val="hybridMultilevel"/>
    <w:tmpl w:val="2DE063E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7373A9"/>
    <w:multiLevelType w:val="hybridMultilevel"/>
    <w:tmpl w:val="E3BA04EE"/>
    <w:lvl w:ilvl="0" w:tplc="FFFFFFFF">
      <w:start w:val="1"/>
      <w:numFmt w:val="decimal"/>
      <w:lvlText w:val="%1."/>
      <w:lvlJc w:val="left"/>
      <w:pPr>
        <w:tabs>
          <w:tab w:val="num" w:pos="930"/>
        </w:tabs>
        <w:ind w:left="930" w:hanging="570"/>
      </w:pPr>
      <w:rPr>
        <w:rFonts w:hint="default"/>
      </w:rPr>
    </w:lvl>
    <w:lvl w:ilvl="1" w:tplc="FFFFFFFF">
      <w:start w:val="5"/>
      <w:numFmt w:val="decimal"/>
      <w:lvlText w:val="%2"/>
      <w:lvlJc w:val="left"/>
      <w:pPr>
        <w:tabs>
          <w:tab w:val="num" w:pos="1650"/>
        </w:tabs>
        <w:ind w:left="1650" w:hanging="57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48EA040E"/>
    <w:multiLevelType w:val="hybridMultilevel"/>
    <w:tmpl w:val="1726832C"/>
    <w:lvl w:ilvl="0" w:tplc="2E7E07F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1E412F"/>
    <w:multiLevelType w:val="hybridMultilevel"/>
    <w:tmpl w:val="15C48688"/>
    <w:lvl w:ilvl="0" w:tplc="B8D453AA">
      <w:numFmt w:val="bullet"/>
      <w:lvlText w:val=""/>
      <w:lvlJc w:val="left"/>
      <w:pPr>
        <w:ind w:left="720" w:hanging="360"/>
      </w:pPr>
      <w:rPr>
        <w:rFonts w:ascii="Symbol" w:eastAsia="Calibri" w:hAnsi="Symbo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25"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26" w15:restartNumberingAfterBreak="0">
    <w:nsid w:val="56664B30"/>
    <w:multiLevelType w:val="hybridMultilevel"/>
    <w:tmpl w:val="C820F4AE"/>
    <w:lvl w:ilvl="0" w:tplc="F472525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8B56C73"/>
    <w:multiLevelType w:val="hybridMultilevel"/>
    <w:tmpl w:val="5BA42128"/>
    <w:lvl w:ilvl="0" w:tplc="EF94C522">
      <w:start w:val="2"/>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5B45364D"/>
    <w:multiLevelType w:val="singleLevel"/>
    <w:tmpl w:val="CDFCF48C"/>
    <w:lvl w:ilvl="0">
      <w:start w:val="8"/>
      <w:numFmt w:val="decimal"/>
      <w:lvlText w:val="%1."/>
      <w:lvlJc w:val="left"/>
      <w:pPr>
        <w:tabs>
          <w:tab w:val="num" w:pos="570"/>
        </w:tabs>
        <w:ind w:left="570" w:hanging="570"/>
      </w:pPr>
      <w:rPr>
        <w:rFonts w:hint="default"/>
        <w:b/>
      </w:rPr>
    </w:lvl>
  </w:abstractNum>
  <w:abstractNum w:abstractNumId="29" w15:restartNumberingAfterBreak="0">
    <w:nsid w:val="612225B2"/>
    <w:multiLevelType w:val="hybridMultilevel"/>
    <w:tmpl w:val="946A1BA6"/>
    <w:lvl w:ilvl="0" w:tplc="341A0F8C">
      <w:start w:val="1"/>
      <w:numFmt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1901BD3"/>
    <w:multiLevelType w:val="hybridMultilevel"/>
    <w:tmpl w:val="4E5C8746"/>
    <w:lvl w:ilvl="0" w:tplc="04090017">
      <w:start w:val="1"/>
      <w:numFmt w:val="lowerLetter"/>
      <w:lvlText w:val="%1)"/>
      <w:lvlJc w:val="left"/>
      <w:pPr>
        <w:tabs>
          <w:tab w:val="num" w:pos="1800"/>
        </w:tabs>
        <w:ind w:left="1800" w:hanging="360"/>
      </w:pPr>
    </w:lvl>
    <w:lvl w:ilvl="1" w:tplc="0409001B">
      <w:start w:val="1"/>
      <w:numFmt w:val="lowerRoman"/>
      <w:lvlText w:val="%2."/>
      <w:lvlJc w:val="right"/>
      <w:pPr>
        <w:tabs>
          <w:tab w:val="num" w:pos="2520"/>
        </w:tabs>
        <w:ind w:left="2520" w:hanging="360"/>
      </w:p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1" w15:restartNumberingAfterBreak="0">
    <w:nsid w:val="638649FD"/>
    <w:multiLevelType w:val="hybridMultilevel"/>
    <w:tmpl w:val="4A945CDA"/>
    <w:lvl w:ilvl="0" w:tplc="0409000F">
      <w:start w:val="1"/>
      <w:numFmt w:val="decimal"/>
      <w:lvlText w:val="%1."/>
      <w:lvlJc w:val="left"/>
      <w:pPr>
        <w:tabs>
          <w:tab w:val="num" w:pos="1353"/>
        </w:tabs>
        <w:ind w:left="1353" w:hanging="360"/>
      </w:pPr>
    </w:lvl>
    <w:lvl w:ilvl="1" w:tplc="04090019" w:tentative="1">
      <w:start w:val="1"/>
      <w:numFmt w:val="lowerLetter"/>
      <w:lvlText w:val="%2."/>
      <w:lvlJc w:val="left"/>
      <w:pPr>
        <w:tabs>
          <w:tab w:val="num" w:pos="2073"/>
        </w:tabs>
        <w:ind w:left="2073" w:hanging="360"/>
      </w:pPr>
    </w:lvl>
    <w:lvl w:ilvl="2" w:tplc="0409001B" w:tentative="1">
      <w:start w:val="1"/>
      <w:numFmt w:val="lowerRoman"/>
      <w:lvlText w:val="%3."/>
      <w:lvlJc w:val="right"/>
      <w:pPr>
        <w:tabs>
          <w:tab w:val="num" w:pos="2793"/>
        </w:tabs>
        <w:ind w:left="2793" w:hanging="180"/>
      </w:pPr>
    </w:lvl>
    <w:lvl w:ilvl="3" w:tplc="0409000F" w:tentative="1">
      <w:start w:val="1"/>
      <w:numFmt w:val="decimal"/>
      <w:lvlText w:val="%4."/>
      <w:lvlJc w:val="left"/>
      <w:pPr>
        <w:tabs>
          <w:tab w:val="num" w:pos="3513"/>
        </w:tabs>
        <w:ind w:left="3513" w:hanging="360"/>
      </w:pPr>
    </w:lvl>
    <w:lvl w:ilvl="4" w:tplc="04090019" w:tentative="1">
      <w:start w:val="1"/>
      <w:numFmt w:val="lowerLetter"/>
      <w:lvlText w:val="%5."/>
      <w:lvlJc w:val="left"/>
      <w:pPr>
        <w:tabs>
          <w:tab w:val="num" w:pos="4233"/>
        </w:tabs>
        <w:ind w:left="4233" w:hanging="360"/>
      </w:pPr>
    </w:lvl>
    <w:lvl w:ilvl="5" w:tplc="0409001B" w:tentative="1">
      <w:start w:val="1"/>
      <w:numFmt w:val="lowerRoman"/>
      <w:lvlText w:val="%6."/>
      <w:lvlJc w:val="right"/>
      <w:pPr>
        <w:tabs>
          <w:tab w:val="num" w:pos="4953"/>
        </w:tabs>
        <w:ind w:left="4953" w:hanging="180"/>
      </w:pPr>
    </w:lvl>
    <w:lvl w:ilvl="6" w:tplc="0409000F" w:tentative="1">
      <w:start w:val="1"/>
      <w:numFmt w:val="decimal"/>
      <w:lvlText w:val="%7."/>
      <w:lvlJc w:val="left"/>
      <w:pPr>
        <w:tabs>
          <w:tab w:val="num" w:pos="5673"/>
        </w:tabs>
        <w:ind w:left="5673" w:hanging="360"/>
      </w:pPr>
    </w:lvl>
    <w:lvl w:ilvl="7" w:tplc="04090019" w:tentative="1">
      <w:start w:val="1"/>
      <w:numFmt w:val="lowerLetter"/>
      <w:lvlText w:val="%8."/>
      <w:lvlJc w:val="left"/>
      <w:pPr>
        <w:tabs>
          <w:tab w:val="num" w:pos="6393"/>
        </w:tabs>
        <w:ind w:left="6393" w:hanging="360"/>
      </w:pPr>
    </w:lvl>
    <w:lvl w:ilvl="8" w:tplc="0409001B" w:tentative="1">
      <w:start w:val="1"/>
      <w:numFmt w:val="lowerRoman"/>
      <w:lvlText w:val="%9."/>
      <w:lvlJc w:val="right"/>
      <w:pPr>
        <w:tabs>
          <w:tab w:val="num" w:pos="7113"/>
        </w:tabs>
        <w:ind w:left="7113" w:hanging="180"/>
      </w:pPr>
    </w:lvl>
  </w:abstractNum>
  <w:abstractNum w:abstractNumId="32" w15:restartNumberingAfterBreak="0">
    <w:nsid w:val="6518235F"/>
    <w:multiLevelType w:val="hybridMultilevel"/>
    <w:tmpl w:val="42E4AA10"/>
    <w:lvl w:ilvl="0" w:tplc="9CB076E8">
      <w:start w:val="10"/>
      <w:numFmt w:val="decimal"/>
      <w:lvlText w:val="%1."/>
      <w:lvlJc w:val="left"/>
      <w:pPr>
        <w:tabs>
          <w:tab w:val="num" w:pos="930"/>
        </w:tabs>
        <w:ind w:left="930" w:hanging="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34" w15:restartNumberingAfterBreak="0">
    <w:nsid w:val="66615C5A"/>
    <w:multiLevelType w:val="hybridMultilevel"/>
    <w:tmpl w:val="521C955C"/>
    <w:lvl w:ilvl="0" w:tplc="F08A982A">
      <w:start w:val="1"/>
      <w:numFmt w:val="bullet"/>
      <w:lvlText w:val="-"/>
      <w:lvlJc w:val="left"/>
      <w:pPr>
        <w:tabs>
          <w:tab w:val="num" w:pos="720"/>
        </w:tabs>
        <w:ind w:left="720" w:hanging="360"/>
      </w:pPr>
      <w:rPr>
        <w:rFonts w:ascii="Calibri" w:eastAsia="Calibri" w:hAnsi="Calibri"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36"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15:restartNumberingAfterBreak="0">
    <w:nsid w:val="6BEB7447"/>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38"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39" w15:restartNumberingAfterBreak="0">
    <w:nsid w:val="71F47D7C"/>
    <w:multiLevelType w:val="hybridMultilevel"/>
    <w:tmpl w:val="F3F0C64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0" w15:restartNumberingAfterBreak="0">
    <w:nsid w:val="71FB76EB"/>
    <w:multiLevelType w:val="hybridMultilevel"/>
    <w:tmpl w:val="CC66055E"/>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1" w15:restartNumberingAfterBreak="0">
    <w:nsid w:val="72352945"/>
    <w:multiLevelType w:val="multilevel"/>
    <w:tmpl w:val="DC763B60"/>
    <w:lvl w:ilvl="0">
      <w:start w:val="3"/>
      <w:numFmt w:val="decimal"/>
      <w:lvlText w:val="%1"/>
      <w:lvlJc w:val="left"/>
      <w:pPr>
        <w:tabs>
          <w:tab w:val="num" w:pos="420"/>
        </w:tabs>
        <w:ind w:left="420" w:hanging="420"/>
      </w:pPr>
      <w:rPr>
        <w:rFonts w:hint="default"/>
        <w:b/>
      </w:rPr>
    </w:lvl>
    <w:lvl w:ilvl="1">
      <w:start w:val="4"/>
      <w:numFmt w:val="decimal"/>
      <w:lvlText w:val="%1.%2"/>
      <w:lvlJc w:val="left"/>
      <w:pPr>
        <w:tabs>
          <w:tab w:val="num" w:pos="708"/>
        </w:tabs>
        <w:ind w:left="708" w:hanging="420"/>
      </w:pPr>
      <w:rPr>
        <w:rFonts w:hint="default"/>
        <w:b/>
      </w:rPr>
    </w:lvl>
    <w:lvl w:ilvl="2">
      <w:start w:val="1"/>
      <w:numFmt w:val="decimal"/>
      <w:lvlText w:val="%1.%2.%3"/>
      <w:lvlJc w:val="left"/>
      <w:pPr>
        <w:tabs>
          <w:tab w:val="num" w:pos="1296"/>
        </w:tabs>
        <w:ind w:left="1296" w:hanging="720"/>
      </w:pPr>
      <w:rPr>
        <w:rFonts w:hint="default"/>
        <w:b/>
      </w:rPr>
    </w:lvl>
    <w:lvl w:ilvl="3">
      <w:start w:val="1"/>
      <w:numFmt w:val="decimal"/>
      <w:lvlText w:val="%1.%2.%3.%4"/>
      <w:lvlJc w:val="left"/>
      <w:pPr>
        <w:tabs>
          <w:tab w:val="num" w:pos="1584"/>
        </w:tabs>
        <w:ind w:left="1584" w:hanging="720"/>
      </w:pPr>
      <w:rPr>
        <w:rFonts w:hint="default"/>
        <w:b/>
      </w:rPr>
    </w:lvl>
    <w:lvl w:ilvl="4">
      <w:start w:val="1"/>
      <w:numFmt w:val="decimal"/>
      <w:lvlText w:val="%1.%2.%3.%4.%5"/>
      <w:lvlJc w:val="left"/>
      <w:pPr>
        <w:tabs>
          <w:tab w:val="num" w:pos="2232"/>
        </w:tabs>
        <w:ind w:left="2232" w:hanging="1080"/>
      </w:pPr>
      <w:rPr>
        <w:rFonts w:hint="default"/>
        <w:b/>
      </w:rPr>
    </w:lvl>
    <w:lvl w:ilvl="5">
      <w:start w:val="1"/>
      <w:numFmt w:val="decimal"/>
      <w:lvlText w:val="%1.%2.%3.%4.%5.%6"/>
      <w:lvlJc w:val="left"/>
      <w:pPr>
        <w:tabs>
          <w:tab w:val="num" w:pos="2520"/>
        </w:tabs>
        <w:ind w:left="2520" w:hanging="1080"/>
      </w:pPr>
      <w:rPr>
        <w:rFonts w:hint="default"/>
        <w:b/>
      </w:rPr>
    </w:lvl>
    <w:lvl w:ilvl="6">
      <w:start w:val="1"/>
      <w:numFmt w:val="decimal"/>
      <w:lvlText w:val="%1.%2.%3.%4.%5.%6.%7"/>
      <w:lvlJc w:val="left"/>
      <w:pPr>
        <w:tabs>
          <w:tab w:val="num" w:pos="3168"/>
        </w:tabs>
        <w:ind w:left="3168" w:hanging="1440"/>
      </w:pPr>
      <w:rPr>
        <w:rFonts w:hint="default"/>
        <w:b/>
      </w:rPr>
    </w:lvl>
    <w:lvl w:ilvl="7">
      <w:start w:val="1"/>
      <w:numFmt w:val="decimal"/>
      <w:lvlText w:val="%1.%2.%3.%4.%5.%6.%7.%8"/>
      <w:lvlJc w:val="left"/>
      <w:pPr>
        <w:tabs>
          <w:tab w:val="num" w:pos="3456"/>
        </w:tabs>
        <w:ind w:left="3456" w:hanging="1440"/>
      </w:pPr>
      <w:rPr>
        <w:rFonts w:hint="default"/>
        <w:b/>
      </w:rPr>
    </w:lvl>
    <w:lvl w:ilvl="8">
      <w:start w:val="1"/>
      <w:numFmt w:val="decimal"/>
      <w:lvlText w:val="%1.%2.%3.%4.%5.%6.%7.%8.%9"/>
      <w:lvlJc w:val="left"/>
      <w:pPr>
        <w:tabs>
          <w:tab w:val="num" w:pos="4104"/>
        </w:tabs>
        <w:ind w:left="4104" w:hanging="1800"/>
      </w:pPr>
      <w:rPr>
        <w:rFonts w:hint="default"/>
        <w:b/>
      </w:rPr>
    </w:lvl>
  </w:abstractNum>
  <w:abstractNum w:abstractNumId="42" w15:restartNumberingAfterBreak="0">
    <w:nsid w:val="7F553CDF"/>
    <w:multiLevelType w:val="hybridMultilevel"/>
    <w:tmpl w:val="FC42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lvl>
    </w:lvlOverride>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38"/>
  </w:num>
  <w:num w:numId="4">
    <w:abstractNumId w:val="37"/>
  </w:num>
  <w:num w:numId="5">
    <w:abstractNumId w:val="10"/>
  </w:num>
  <w:num w:numId="6">
    <w:abstractNumId w:val="25"/>
  </w:num>
  <w:num w:numId="7">
    <w:abstractNumId w:val="24"/>
  </w:num>
  <w:num w:numId="8">
    <w:abstractNumId w:val="6"/>
  </w:num>
  <w:num w:numId="9">
    <w:abstractNumId w:val="35"/>
  </w:num>
  <w:num w:numId="10">
    <w:abstractNumId w:val="36"/>
  </w:num>
  <w:num w:numId="11">
    <w:abstractNumId w:val="15"/>
  </w:num>
  <w:num w:numId="12">
    <w:abstractNumId w:val="12"/>
  </w:num>
  <w:num w:numId="13">
    <w:abstractNumId w:val="2"/>
  </w:num>
  <w:num w:numId="14">
    <w:abstractNumId w:val="33"/>
  </w:num>
  <w:num w:numId="15">
    <w:abstractNumId w:val="21"/>
  </w:num>
  <w:num w:numId="16">
    <w:abstractNumId w:val="40"/>
  </w:num>
  <w:num w:numId="17">
    <w:abstractNumId w:val="7"/>
  </w:num>
  <w:num w:numId="18">
    <w:abstractNumId w:val="1"/>
  </w:num>
  <w:num w:numId="19">
    <w:abstractNumId w:val="16"/>
  </w:num>
  <w:num w:numId="20">
    <w:abstractNumId w:val="3"/>
  </w:num>
  <w:num w:numId="21">
    <w:abstractNumId w:val="5"/>
  </w:num>
  <w:num w:numId="22">
    <w:abstractNumId w:val="28"/>
  </w:num>
  <w:num w:numId="23">
    <w:abstractNumId w:val="32"/>
  </w:num>
  <w:num w:numId="24">
    <w:abstractNumId w:val="27"/>
  </w:num>
  <w:num w:numId="25">
    <w:abstractNumId w:val="11"/>
  </w:num>
  <w:num w:numId="26">
    <w:abstractNumId w:val="9"/>
  </w:num>
  <w:num w:numId="27">
    <w:abstractNumId w:val="22"/>
  </w:num>
  <w:num w:numId="28">
    <w:abstractNumId w:val="26"/>
  </w:num>
  <w:num w:numId="29">
    <w:abstractNumId w:val="13"/>
  </w:num>
  <w:num w:numId="30">
    <w:abstractNumId w:val="8"/>
  </w:num>
  <w:num w:numId="31">
    <w:abstractNumId w:val="30"/>
  </w:num>
  <w:num w:numId="32">
    <w:abstractNumId w:val="31"/>
  </w:num>
  <w:num w:numId="33">
    <w:abstractNumId w:val="29"/>
  </w:num>
  <w:num w:numId="34">
    <w:abstractNumId w:val="14"/>
  </w:num>
  <w:num w:numId="35">
    <w:abstractNumId w:val="4"/>
  </w:num>
  <w:num w:numId="36">
    <w:abstractNumId w:val="41"/>
  </w:num>
  <w:num w:numId="37">
    <w:abstractNumId w:val="0"/>
    <w:lvlOverride w:ilvl="0">
      <w:lvl w:ilvl="0">
        <w:start w:val="1"/>
        <w:numFmt w:val="bullet"/>
        <w:lvlText w:val="-"/>
        <w:legacy w:legacy="1" w:legacySpace="0" w:legacyIndent="360"/>
        <w:lvlJc w:val="left"/>
        <w:pPr>
          <w:ind w:left="360" w:hanging="360"/>
        </w:pPr>
      </w:lvl>
    </w:lvlOverride>
  </w:num>
  <w:num w:numId="38">
    <w:abstractNumId w:val="17"/>
  </w:num>
  <w:num w:numId="39">
    <w:abstractNumId w:val="18"/>
  </w:num>
  <w:num w:numId="40">
    <w:abstractNumId w:val="34"/>
  </w:num>
  <w:num w:numId="41">
    <w:abstractNumId w:val="20"/>
  </w:num>
  <w:num w:numId="42">
    <w:abstractNumId w:val="42"/>
  </w:num>
  <w:num w:numId="43">
    <w:abstractNumId w:val="19"/>
  </w:num>
  <w:num w:numId="44">
    <w:abstractNumId w:val="39"/>
  </w:num>
  <w:num w:numId="45">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8" w:dllVersion="513" w:checkStyle="1"/>
  <w:activeWritingStyle w:appName="MSWord" w:lang="it-IT" w:vendorID="3" w:dllVersion="512" w:checkStyle="1"/>
  <w:activeWritingStyle w:appName="MSWord" w:lang="en-AU" w:vendorID="8" w:dllVersion="513" w:checkStyle="1"/>
  <w:activeWritingStyle w:appName="MSWord" w:lang="es-ES" w:vendorID="9" w:dllVersion="512" w:checkStyle="1"/>
  <w:activeWritingStyle w:appName="MSWord" w:lang="es-ES_tradnl" w:vendorID="9" w:dllVersion="512" w:checkStyle="1"/>
  <w:activeWritingStyle w:appName="MSWord" w:lang="en-US" w:vendorID="8" w:dllVersion="513" w:checkStyle="1"/>
  <w:activeWritingStyle w:appName="MSWord" w:lang="fr-FR" w:vendorID="9" w:dllVersion="512" w:checkStyle="1"/>
  <w:activeWritingStyle w:appName="MSWord" w:lang="de-DE" w:vendorID="9" w:dllVersion="512" w:checkStyle="1"/>
  <w:activeWritingStyle w:appName="MSWord" w:lang="sv-SE" w:vendorID="0" w:dllVersion="512" w:checkStyle="1"/>
  <w:activeWritingStyle w:appName="MSWord" w:lang="it-IT" w:vendorID="3" w:dllVersion="517" w:checkStyle="1"/>
  <w:activeWritingStyle w:appName="MSWord" w:lang="hu-HU" w:vendorID="7" w:dllVersion="513" w:checkStyle="1"/>
  <w:activeWritingStyle w:appName="MSWord" w:lang="pl-PL" w:vendorID="12" w:dllVersion="512" w:checkStyle="1"/>
  <w:activeWritingStyle w:appName="MSWord" w:lang="nl-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gistered" w:val="-1"/>
    <w:docVar w:name="Version" w:val="0"/>
  </w:docVars>
  <w:rsids>
    <w:rsidRoot w:val="00C53ACC"/>
    <w:rsid w:val="000131C2"/>
    <w:rsid w:val="00035DE7"/>
    <w:rsid w:val="000425D4"/>
    <w:rsid w:val="00067D17"/>
    <w:rsid w:val="00152CC5"/>
    <w:rsid w:val="00167629"/>
    <w:rsid w:val="00185256"/>
    <w:rsid w:val="00186279"/>
    <w:rsid w:val="0019169C"/>
    <w:rsid w:val="001B52A5"/>
    <w:rsid w:val="001D29E6"/>
    <w:rsid w:val="00211F4D"/>
    <w:rsid w:val="00230A25"/>
    <w:rsid w:val="00232029"/>
    <w:rsid w:val="00246C7F"/>
    <w:rsid w:val="002826DD"/>
    <w:rsid w:val="00292BEA"/>
    <w:rsid w:val="0029721A"/>
    <w:rsid w:val="002B57B9"/>
    <w:rsid w:val="002C2DFA"/>
    <w:rsid w:val="002C5517"/>
    <w:rsid w:val="002D35BF"/>
    <w:rsid w:val="00300F8A"/>
    <w:rsid w:val="00305FB9"/>
    <w:rsid w:val="00307349"/>
    <w:rsid w:val="0031220F"/>
    <w:rsid w:val="0034005B"/>
    <w:rsid w:val="003B3D77"/>
    <w:rsid w:val="003E355A"/>
    <w:rsid w:val="003E7247"/>
    <w:rsid w:val="003F5D02"/>
    <w:rsid w:val="004224EF"/>
    <w:rsid w:val="004A5069"/>
    <w:rsid w:val="004C582F"/>
    <w:rsid w:val="004F787C"/>
    <w:rsid w:val="005022DB"/>
    <w:rsid w:val="00521F11"/>
    <w:rsid w:val="00547410"/>
    <w:rsid w:val="005574BE"/>
    <w:rsid w:val="00566AAC"/>
    <w:rsid w:val="0056769B"/>
    <w:rsid w:val="00585028"/>
    <w:rsid w:val="005962C0"/>
    <w:rsid w:val="005A099B"/>
    <w:rsid w:val="005C298D"/>
    <w:rsid w:val="005F6AD6"/>
    <w:rsid w:val="005F7033"/>
    <w:rsid w:val="005F7B5B"/>
    <w:rsid w:val="00600E5B"/>
    <w:rsid w:val="00607091"/>
    <w:rsid w:val="00610B88"/>
    <w:rsid w:val="00613DF2"/>
    <w:rsid w:val="0061544D"/>
    <w:rsid w:val="00616BCA"/>
    <w:rsid w:val="006365D3"/>
    <w:rsid w:val="00637882"/>
    <w:rsid w:val="00642E0C"/>
    <w:rsid w:val="00687E60"/>
    <w:rsid w:val="006C5957"/>
    <w:rsid w:val="007027E0"/>
    <w:rsid w:val="00777769"/>
    <w:rsid w:val="00831545"/>
    <w:rsid w:val="00887CC8"/>
    <w:rsid w:val="008C24B6"/>
    <w:rsid w:val="0090314B"/>
    <w:rsid w:val="0092640E"/>
    <w:rsid w:val="00950178"/>
    <w:rsid w:val="00962267"/>
    <w:rsid w:val="009623D3"/>
    <w:rsid w:val="00984DE0"/>
    <w:rsid w:val="0099472E"/>
    <w:rsid w:val="009A7D50"/>
    <w:rsid w:val="009F702C"/>
    <w:rsid w:val="00A20993"/>
    <w:rsid w:val="00A212DE"/>
    <w:rsid w:val="00A31226"/>
    <w:rsid w:val="00A50657"/>
    <w:rsid w:val="00A529E3"/>
    <w:rsid w:val="00A57054"/>
    <w:rsid w:val="00A62132"/>
    <w:rsid w:val="00A7306E"/>
    <w:rsid w:val="00A81DDB"/>
    <w:rsid w:val="00AC6C93"/>
    <w:rsid w:val="00AF0A54"/>
    <w:rsid w:val="00AF4F0D"/>
    <w:rsid w:val="00B02B79"/>
    <w:rsid w:val="00B44907"/>
    <w:rsid w:val="00B54AFE"/>
    <w:rsid w:val="00B93404"/>
    <w:rsid w:val="00C456D7"/>
    <w:rsid w:val="00C53ACC"/>
    <w:rsid w:val="00C56AB5"/>
    <w:rsid w:val="00C815C0"/>
    <w:rsid w:val="00CD6CB9"/>
    <w:rsid w:val="00CD758F"/>
    <w:rsid w:val="00CF370B"/>
    <w:rsid w:val="00CF5CB2"/>
    <w:rsid w:val="00D37B85"/>
    <w:rsid w:val="00D43772"/>
    <w:rsid w:val="00D452CE"/>
    <w:rsid w:val="00DD4259"/>
    <w:rsid w:val="00E26D1A"/>
    <w:rsid w:val="00E26E06"/>
    <w:rsid w:val="00E42FCC"/>
    <w:rsid w:val="00E52D3D"/>
    <w:rsid w:val="00E53ED4"/>
    <w:rsid w:val="00E64E3C"/>
    <w:rsid w:val="00EA3C11"/>
    <w:rsid w:val="00EE33C0"/>
    <w:rsid w:val="00EF75D1"/>
    <w:rsid w:val="00F029B6"/>
    <w:rsid w:val="00F408D6"/>
    <w:rsid w:val="00F42CEA"/>
    <w:rsid w:val="00F5374D"/>
    <w:rsid w:val="00F641EE"/>
    <w:rsid w:val="00F95F50"/>
    <w:rsid w:val="00F96B2D"/>
    <w:rsid w:val="00FC5203"/>
    <w:rsid w:val="00FC5F58"/>
    <w:rsid w:val="00FF1C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3B80F9"/>
  <w15:chartTrackingRefBased/>
  <w15:docId w15:val="{CBF40F37-664C-4D50-B422-2FA9E43D3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qFormat="1"/>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567"/>
      </w:tabs>
      <w:spacing w:line="260" w:lineRule="exact"/>
    </w:pPr>
    <w:rPr>
      <w:sz w:val="22"/>
      <w:lang w:eastAsia="en-US"/>
    </w:rPr>
  </w:style>
  <w:style w:type="paragraph" w:styleId="Heading1">
    <w:name w:val="heading 1"/>
    <w:basedOn w:val="Normal"/>
    <w:next w:val="Normal"/>
    <w:qFormat/>
    <w:pPr>
      <w:spacing w:before="240" w:after="120"/>
      <w:ind w:left="357" w:hanging="357"/>
      <w:outlineLvl w:val="0"/>
    </w:pPr>
    <w:rPr>
      <w:b/>
      <w:caps/>
      <w:sz w:val="26"/>
      <w:lang w:val="en-US"/>
    </w:rPr>
  </w:style>
  <w:style w:type="paragraph" w:styleId="Heading2">
    <w:name w:val="heading 2"/>
    <w:basedOn w:val="Normal"/>
    <w:next w:val="Normal"/>
    <w:qFormat/>
    <w:pPr>
      <w:keepNext/>
      <w:spacing w:before="240" w:after="60"/>
      <w:outlineLvl w:val="1"/>
    </w:pPr>
    <w:rPr>
      <w:rFonts w:ascii="Helvetica" w:hAnsi="Helvetica"/>
      <w:b/>
      <w:i/>
      <w:sz w:val="24"/>
    </w:rPr>
  </w:style>
  <w:style w:type="paragraph" w:styleId="Heading3">
    <w:name w:val="heading 3"/>
    <w:basedOn w:val="Normal"/>
    <w:next w:val="Normal"/>
    <w:qFormat/>
    <w:pPr>
      <w:keepNext/>
      <w:keepLines/>
      <w:spacing w:before="120" w:after="80"/>
      <w:outlineLvl w:val="2"/>
    </w:pPr>
    <w:rPr>
      <w:b/>
      <w:kern w:val="28"/>
      <w:sz w:val="24"/>
      <w:lang w:val="en-US"/>
    </w:rPr>
  </w:style>
  <w:style w:type="paragraph" w:styleId="Heading4">
    <w:name w:val="heading 4"/>
    <w:basedOn w:val="Normal"/>
    <w:next w:val="Normal"/>
    <w:qFormat/>
    <w:pPr>
      <w:keepNext/>
      <w:jc w:val="both"/>
      <w:outlineLvl w:val="3"/>
    </w:pPr>
    <w:rPr>
      <w:b/>
      <w:noProof/>
    </w:rPr>
  </w:style>
  <w:style w:type="paragraph" w:styleId="Heading5">
    <w:name w:val="heading 5"/>
    <w:basedOn w:val="Normal"/>
    <w:next w:val="Normal"/>
    <w:qFormat/>
    <w:pPr>
      <w:keepNext/>
      <w:jc w:val="both"/>
      <w:outlineLvl w:val="4"/>
    </w:pPr>
    <w:rPr>
      <w:noProof/>
    </w:rPr>
  </w:style>
  <w:style w:type="paragraph" w:styleId="Heading6">
    <w:name w:val="heading 6"/>
    <w:basedOn w:val="Normal"/>
    <w:next w:val="Normal"/>
    <w:qFormat/>
    <w:pPr>
      <w:keepNext/>
      <w:tabs>
        <w:tab w:val="left" w:pos="-720"/>
        <w:tab w:val="left" w:pos="4536"/>
      </w:tabs>
      <w:suppressAutoHyphens/>
      <w:outlineLvl w:val="5"/>
    </w:pPr>
    <w:rPr>
      <w:i/>
    </w:rPr>
  </w:style>
  <w:style w:type="paragraph" w:styleId="Heading7">
    <w:name w:val="heading 7"/>
    <w:basedOn w:val="Normal"/>
    <w:next w:val="Normal"/>
    <w:qFormat/>
    <w:pPr>
      <w:keepNext/>
      <w:tabs>
        <w:tab w:val="left" w:pos="-720"/>
        <w:tab w:val="left" w:pos="4536"/>
      </w:tabs>
      <w:suppressAutoHyphens/>
      <w:jc w:val="both"/>
      <w:outlineLvl w:val="6"/>
    </w:pPr>
    <w:rPr>
      <w:i/>
    </w:rPr>
  </w:style>
  <w:style w:type="paragraph" w:styleId="Heading8">
    <w:name w:val="heading 8"/>
    <w:basedOn w:val="Normal"/>
    <w:next w:val="Normal"/>
    <w:qFormat/>
    <w:pPr>
      <w:keepNext/>
      <w:ind w:left="567" w:hanging="567"/>
      <w:jc w:val="both"/>
      <w:outlineLvl w:val="7"/>
    </w:pPr>
    <w:rPr>
      <w:b/>
      <w:i/>
    </w:rPr>
  </w:style>
  <w:style w:type="paragraph" w:styleId="Heading9">
    <w:name w:val="heading 9"/>
    <w:basedOn w:val="Normal"/>
    <w:next w:val="Normal"/>
    <w:qFormat/>
    <w:pPr>
      <w:keepNext/>
      <w:jc w:val="both"/>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spacing w:line="240" w:lineRule="auto"/>
    </w:pPr>
    <w:rPr>
      <w:rFonts w:ascii="Helvetica" w:hAnsi="Helvetica"/>
      <w:sz w:val="20"/>
    </w:rPr>
  </w:style>
  <w:style w:type="paragraph" w:styleId="Footer">
    <w:name w:val="footer"/>
    <w:basedOn w:val="Normal"/>
    <w:link w:val="FooterChar"/>
    <w:uiPriority w:val="99"/>
    <w:pPr>
      <w:tabs>
        <w:tab w:val="center" w:pos="4536"/>
        <w:tab w:val="center" w:pos="8930"/>
      </w:tabs>
      <w:spacing w:line="240" w:lineRule="auto"/>
    </w:pPr>
    <w:rPr>
      <w:rFonts w:ascii="Helvetica" w:hAnsi="Helvetica"/>
      <w:sz w:val="16"/>
    </w:rPr>
  </w:style>
  <w:style w:type="character" w:styleId="PageNumber">
    <w:name w:val="page number"/>
    <w:basedOn w:val="DefaultParagraphFont"/>
  </w:style>
  <w:style w:type="paragraph" w:styleId="BodyTextIndent">
    <w:name w:val="Body Text Indent"/>
    <w:basedOn w:val="Normal"/>
    <w:pPr>
      <w:tabs>
        <w:tab w:val="clear" w:pos="567"/>
      </w:tabs>
      <w:autoSpaceDE w:val="0"/>
      <w:autoSpaceDN w:val="0"/>
      <w:adjustRightInd w:val="0"/>
      <w:spacing w:line="240" w:lineRule="auto"/>
      <w:ind w:left="720"/>
      <w:jc w:val="both"/>
    </w:pPr>
    <w:rPr>
      <w:szCs w:val="22"/>
      <w:lang w:eastAsia="en-GB"/>
    </w:rPr>
  </w:style>
  <w:style w:type="paragraph" w:styleId="BodyText3">
    <w:name w:val="Body Text 3"/>
    <w:basedOn w:val="Normal"/>
    <w:pPr>
      <w:tabs>
        <w:tab w:val="clear" w:pos="567"/>
      </w:tabs>
      <w:autoSpaceDE w:val="0"/>
      <w:autoSpaceDN w:val="0"/>
      <w:adjustRightInd w:val="0"/>
      <w:spacing w:line="240" w:lineRule="auto"/>
      <w:jc w:val="both"/>
    </w:pPr>
    <w:rPr>
      <w:color w:val="0000FF"/>
      <w:szCs w:val="22"/>
      <w:lang w:eastAsia="en-GB"/>
    </w:rPr>
  </w:style>
  <w:style w:type="paragraph" w:styleId="BodyTextIndent2">
    <w:name w:val="Body Text Indent 2"/>
    <w:basedOn w:val="Normal"/>
    <w:pPr>
      <w:pBdr>
        <w:top w:val="wave" w:sz="6" w:space="0" w:color="auto"/>
        <w:left w:val="wave" w:sz="6" w:space="3" w:color="auto"/>
        <w:bottom w:val="wave" w:sz="6" w:space="1" w:color="auto"/>
        <w:right w:val="wave" w:sz="6" w:space="4" w:color="auto"/>
      </w:pBdr>
      <w:autoSpaceDE w:val="0"/>
      <w:autoSpaceDN w:val="0"/>
      <w:adjustRightInd w:val="0"/>
      <w:ind w:left="1134"/>
      <w:jc w:val="both"/>
    </w:pPr>
    <w:rPr>
      <w:b/>
      <w:bCs/>
      <w:color w:val="0000FF"/>
      <w:szCs w:val="22"/>
    </w:rPr>
  </w:style>
  <w:style w:type="paragraph" w:styleId="BodyText">
    <w:name w:val="Body Text"/>
    <w:basedOn w:val="Normal"/>
    <w:pPr>
      <w:tabs>
        <w:tab w:val="clear" w:pos="567"/>
      </w:tabs>
      <w:spacing w:line="240" w:lineRule="auto"/>
    </w:pPr>
    <w:rPr>
      <w:i/>
      <w:color w:val="008000"/>
    </w:rPr>
  </w:style>
  <w:style w:type="paragraph" w:styleId="BodyText2">
    <w:name w:val="Body Text 2"/>
    <w:basedOn w:val="Normal"/>
    <w:pPr>
      <w:pBdr>
        <w:top w:val="wave" w:sz="6" w:space="0" w:color="auto"/>
        <w:left w:val="wave" w:sz="6" w:space="3" w:color="auto"/>
        <w:bottom w:val="wave" w:sz="6" w:space="1" w:color="auto"/>
        <w:right w:val="wave" w:sz="6" w:space="4" w:color="auto"/>
      </w:pBdr>
      <w:autoSpaceDE w:val="0"/>
      <w:autoSpaceDN w:val="0"/>
      <w:adjustRightInd w:val="0"/>
      <w:jc w:val="both"/>
    </w:pPr>
    <w:rPr>
      <w:b/>
      <w:bCs/>
      <w:color w:val="0000FF"/>
      <w:szCs w:val="22"/>
      <w:u w:val="single"/>
    </w:rPr>
  </w:style>
  <w:style w:type="character" w:styleId="CommentReference">
    <w:name w:val="annotation reference"/>
    <w:uiPriority w:val="99"/>
    <w:rPr>
      <w:sz w:val="16"/>
      <w:szCs w:val="16"/>
    </w:rPr>
  </w:style>
  <w:style w:type="paragraph" w:styleId="CommentText">
    <w:name w:val="annotation text"/>
    <w:aliases w:val="- H19,Annotationtext,Comment Text Char Char,Comment Text Char1 Char Char,Comment Text Char Char Char Char,Comment Text Char Char1"/>
    <w:basedOn w:val="Normal"/>
    <w:link w:val="CommentTextChar1"/>
    <w:qFormat/>
    <w:rPr>
      <w:sz w:val="20"/>
    </w:rPr>
  </w:style>
  <w:style w:type="paragraph" w:customStyle="1" w:styleId="EMEAEnBodyText">
    <w:name w:val="EMEA En Body Text"/>
    <w:basedOn w:val="Normal"/>
    <w:pPr>
      <w:tabs>
        <w:tab w:val="clear" w:pos="567"/>
      </w:tabs>
      <w:spacing w:before="120" w:after="120" w:line="240" w:lineRule="auto"/>
      <w:jc w:val="both"/>
    </w:pPr>
    <w:rPr>
      <w:lang w:val="en-US"/>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uiPriority w:val="99"/>
    <w:rPr>
      <w:color w:val="0000FF"/>
      <w:u w:val="single"/>
    </w:rPr>
  </w:style>
  <w:style w:type="paragraph" w:customStyle="1" w:styleId="AHeader1">
    <w:name w:val="AHeader 1"/>
    <w:basedOn w:val="Normal"/>
    <w:pPr>
      <w:numPr>
        <w:numId w:val="30"/>
      </w:numPr>
      <w:tabs>
        <w:tab w:val="clear" w:pos="567"/>
      </w:tabs>
      <w:spacing w:after="120" w:line="240" w:lineRule="auto"/>
    </w:pPr>
    <w:rPr>
      <w:rFonts w:ascii="Arial" w:hAnsi="Arial" w:cs="Arial"/>
      <w:b/>
      <w:bCs/>
      <w:sz w:val="24"/>
    </w:rPr>
  </w:style>
  <w:style w:type="paragraph" w:customStyle="1" w:styleId="AHeader2">
    <w:name w:val="AHeader 2"/>
    <w:basedOn w:val="AHeader1"/>
    <w:pPr>
      <w:numPr>
        <w:ilvl w:val="1"/>
      </w:numPr>
      <w:tabs>
        <w:tab w:val="clear" w:pos="709"/>
        <w:tab w:val="num" w:pos="360"/>
      </w:tabs>
    </w:pPr>
    <w:rPr>
      <w:sz w:val="22"/>
    </w:rPr>
  </w:style>
  <w:style w:type="paragraph" w:customStyle="1" w:styleId="AHeader3">
    <w:name w:val="AHeader 3"/>
    <w:basedOn w:val="AHeader2"/>
    <w:pPr>
      <w:numPr>
        <w:ilvl w:val="2"/>
      </w:numPr>
      <w:tabs>
        <w:tab w:val="clear" w:pos="1276"/>
        <w:tab w:val="num" w:pos="360"/>
      </w:tabs>
    </w:pPr>
  </w:style>
  <w:style w:type="paragraph" w:customStyle="1" w:styleId="AHeader2abc">
    <w:name w:val="AHeader 2 abc"/>
    <w:basedOn w:val="AHeader3"/>
    <w:pPr>
      <w:numPr>
        <w:ilvl w:val="3"/>
      </w:numPr>
      <w:tabs>
        <w:tab w:val="clear" w:pos="1276"/>
        <w:tab w:val="num" w:pos="360"/>
      </w:tabs>
      <w:jc w:val="both"/>
    </w:pPr>
    <w:rPr>
      <w:b w:val="0"/>
      <w:bCs w:val="0"/>
    </w:rPr>
  </w:style>
  <w:style w:type="paragraph" w:customStyle="1" w:styleId="AHeader3abc">
    <w:name w:val="AHeader 3 abc"/>
    <w:basedOn w:val="AHeader2abc"/>
    <w:pPr>
      <w:numPr>
        <w:ilvl w:val="4"/>
      </w:numPr>
      <w:tabs>
        <w:tab w:val="clear" w:pos="1701"/>
        <w:tab w:val="num" w:pos="360"/>
      </w:tabs>
    </w:pPr>
  </w:style>
  <w:style w:type="paragraph" w:styleId="BodyTextIndent3">
    <w:name w:val="Body Text Indent 3"/>
    <w:basedOn w:val="Normal"/>
    <w:pPr>
      <w:tabs>
        <w:tab w:val="left" w:pos="1134"/>
      </w:tabs>
      <w:autoSpaceDE w:val="0"/>
      <w:autoSpaceDN w:val="0"/>
      <w:adjustRightInd w:val="0"/>
      <w:ind w:left="633"/>
      <w:jc w:val="both"/>
    </w:pPr>
    <w:rPr>
      <w:szCs w:val="21"/>
    </w:rPr>
  </w:style>
  <w:style w:type="character" w:styleId="FollowedHyperlink">
    <w:name w:val="FollowedHyperlink"/>
    <w:rPr>
      <w:color w:val="800080"/>
      <w:u w:val="single"/>
    </w:rPr>
  </w:style>
  <w:style w:type="paragraph" w:customStyle="1" w:styleId="Default">
    <w:name w:val="Default"/>
    <w:uiPriority w:val="99"/>
    <w:pPr>
      <w:autoSpaceDE w:val="0"/>
      <w:autoSpaceDN w:val="0"/>
      <w:adjustRightInd w:val="0"/>
    </w:pPr>
    <w:rPr>
      <w:lang w:val="en-US" w:eastAsia="en-US"/>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sid w:val="00C53ACC"/>
    <w:rPr>
      <w:b/>
      <w:bCs/>
    </w:rPr>
  </w:style>
  <w:style w:type="character" w:customStyle="1" w:styleId="FooterChar">
    <w:name w:val="Footer Char"/>
    <w:link w:val="Footer"/>
    <w:uiPriority w:val="99"/>
    <w:rsid w:val="00F5374D"/>
    <w:rPr>
      <w:rFonts w:ascii="Helvetica" w:hAnsi="Helvetica"/>
      <w:sz w:val="16"/>
      <w:lang w:eastAsia="en-US"/>
    </w:rPr>
  </w:style>
  <w:style w:type="paragraph" w:styleId="NoSpacing">
    <w:name w:val="No Spacing"/>
    <w:uiPriority w:val="1"/>
    <w:qFormat/>
    <w:rsid w:val="00CF370B"/>
    <w:rPr>
      <w:rFonts w:ascii="Calibri" w:eastAsia="Calibri" w:hAnsi="Calibri"/>
      <w:sz w:val="22"/>
      <w:szCs w:val="22"/>
      <w:lang w:eastAsia="en-US"/>
    </w:rPr>
  </w:style>
  <w:style w:type="character" w:customStyle="1" w:styleId="CommentTextChar1">
    <w:name w:val="Comment Text Char1"/>
    <w:aliases w:val="- H19 Char1,Annotationtext Char1,Comment Text Char Char Char1,Comment Text Char1 Char Char Char1,Comment Text Char Char Char Char Char1,Comment Text Char Char1 Char1"/>
    <w:link w:val="CommentText"/>
    <w:uiPriority w:val="99"/>
    <w:rsid w:val="00A7306E"/>
    <w:rPr>
      <w:lang w:val="en-GB"/>
    </w:rPr>
  </w:style>
  <w:style w:type="character" w:customStyle="1" w:styleId="CommentTextChar">
    <w:name w:val="Comment Text Char"/>
    <w:aliases w:val="- H19 Char,Annotationtext Char,Comment Text Char Char Char,Comment Text Char1 Char Char Char,Comment Text Char Char Char Char Char,Comment Text Char Char1 Char"/>
    <w:basedOn w:val="DefaultParagraphFont"/>
    <w:rsid w:val="00A31226"/>
  </w:style>
  <w:style w:type="paragraph" w:customStyle="1" w:styleId="Paragraph">
    <w:name w:val="Paragraph"/>
    <w:link w:val="ParagraphChar"/>
    <w:qFormat/>
    <w:rsid w:val="00A31226"/>
    <w:pPr>
      <w:spacing w:after="240"/>
    </w:pPr>
    <w:rPr>
      <w:sz w:val="24"/>
      <w:szCs w:val="24"/>
      <w:lang w:val="en-US" w:eastAsia="en-US"/>
    </w:rPr>
  </w:style>
  <w:style w:type="character" w:customStyle="1" w:styleId="ParagraphChar">
    <w:name w:val="Paragraph Char"/>
    <w:link w:val="Paragraph"/>
    <w:rsid w:val="00A31226"/>
    <w:rPr>
      <w:sz w:val="24"/>
      <w:szCs w:val="24"/>
    </w:rPr>
  </w:style>
  <w:style w:type="paragraph" w:customStyle="1" w:styleId="NDATableHeading9Left">
    <w:name w:val="NDA Table Heading 9 Left"/>
    <w:basedOn w:val="Normal"/>
    <w:rsid w:val="00A31226"/>
    <w:pPr>
      <w:tabs>
        <w:tab w:val="clear" w:pos="567"/>
      </w:tabs>
      <w:spacing w:before="20" w:after="20" w:line="240" w:lineRule="auto"/>
    </w:pPr>
    <w:rPr>
      <w:rFonts w:ascii="Arial Bold" w:hAnsi="Arial Bold" w:cs="Arial"/>
      <w:sz w:val="18"/>
      <w:szCs w:val="24"/>
      <w:lang w:val="en-US"/>
    </w:rPr>
  </w:style>
  <w:style w:type="character" w:customStyle="1" w:styleId="TableText12">
    <w:name w:val="TableText 12"/>
    <w:uiPriority w:val="99"/>
    <w:rsid w:val="00A31226"/>
    <w:rPr>
      <w:rFonts w:ascii="Times New Roman" w:hAnsi="Times New Roman" w:cs="Times New Roman"/>
      <w:sz w:val="24"/>
    </w:rPr>
  </w:style>
  <w:style w:type="paragraph" w:customStyle="1" w:styleId="paragraph0">
    <w:name w:val="paragraph"/>
    <w:basedOn w:val="Normal"/>
    <w:link w:val="paragraphChar0"/>
    <w:rsid w:val="00A31226"/>
    <w:pPr>
      <w:tabs>
        <w:tab w:val="clear" w:pos="567"/>
      </w:tabs>
      <w:spacing w:before="120" w:after="120" w:line="240" w:lineRule="auto"/>
    </w:pPr>
    <w:rPr>
      <w:rFonts w:eastAsia="Calibri"/>
      <w:color w:val="000000"/>
      <w:sz w:val="24"/>
      <w:szCs w:val="24"/>
      <w:lang w:val="x-none" w:eastAsia="x-none"/>
    </w:rPr>
  </w:style>
  <w:style w:type="character" w:customStyle="1" w:styleId="paragraphChar0">
    <w:name w:val="paragraph Char"/>
    <w:link w:val="paragraph0"/>
    <w:rsid w:val="00A31226"/>
    <w:rPr>
      <w:rFonts w:eastAsia="Calibri"/>
      <w:color w:val="000000"/>
      <w:sz w:val="24"/>
      <w:szCs w:val="24"/>
      <w:lang w:val="x-none" w:eastAsia="x-none"/>
    </w:rPr>
  </w:style>
  <w:style w:type="paragraph" w:customStyle="1" w:styleId="TableTextCentered">
    <w:name w:val="TableText Centered"/>
    <w:rsid w:val="00035DE7"/>
    <w:pPr>
      <w:jc w:val="center"/>
    </w:pPr>
    <w:rPr>
      <w:lang w:val="en-US" w:eastAsia="en-US"/>
    </w:rPr>
  </w:style>
  <w:style w:type="table" w:styleId="TableGrid">
    <w:name w:val="Table Grid"/>
    <w:basedOn w:val="TableNormal"/>
    <w:rsid w:val="00292B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C5F58"/>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814232">
      <w:bodyDiv w:val="1"/>
      <w:marLeft w:val="0"/>
      <w:marRight w:val="0"/>
      <w:marTop w:val="0"/>
      <w:marBottom w:val="0"/>
      <w:divBdr>
        <w:top w:val="none" w:sz="0" w:space="0" w:color="auto"/>
        <w:left w:val="none" w:sz="0" w:space="0" w:color="auto"/>
        <w:bottom w:val="none" w:sz="0" w:space="0" w:color="auto"/>
        <w:right w:val="none" w:sz="0" w:space="0" w:color="auto"/>
      </w:divBdr>
    </w:div>
    <w:div w:id="79606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e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pc.drug@sfda.gov.sa" TargetMode="External"/><Relationship Id="rId5" Type="http://schemas.openxmlformats.org/officeDocument/2006/relationships/footnotes" Target="footnote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7001</Words>
  <Characters>39909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Hreferralspcen</vt:lpstr>
    </vt:vector>
  </TitlesOfParts>
  <Company>EMEA</Company>
  <LinksUpToDate>false</LinksUpToDate>
  <CharactersWithSpaces>46817</CharactersWithSpaces>
  <SharedDoc>false</SharedDoc>
  <HLinks>
    <vt:vector size="12" baseType="variant">
      <vt:variant>
        <vt:i4>4128874</vt:i4>
      </vt:variant>
      <vt:variant>
        <vt:i4>3</vt:i4>
      </vt:variant>
      <vt:variant>
        <vt:i4>0</vt:i4>
      </vt:variant>
      <vt:variant>
        <vt:i4>5</vt:i4>
      </vt:variant>
      <vt:variant>
        <vt:lpwstr>http://www.sfda.gov.sa/npc</vt:lpwstr>
      </vt:variant>
      <vt:variant>
        <vt:lpwstr/>
      </vt:variant>
      <vt:variant>
        <vt:i4>5963897</vt:i4>
      </vt:variant>
      <vt:variant>
        <vt:i4>0</vt:i4>
      </vt:variant>
      <vt:variant>
        <vt:i4>0</vt:i4>
      </vt:variant>
      <vt:variant>
        <vt:i4>5</vt:i4>
      </vt:variant>
      <vt:variant>
        <vt:lpwstr>mailto:npc.drug@sfda.gov.sa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Hreferralspcen</dc:title>
  <dc:subject>General-EMA/53548/2010</dc:subject>
  <dc:creator>Gad, Sara Abdel Naeim</dc:creator>
  <cp:keywords/>
  <cp:lastModifiedBy>Vadivel Thiru</cp:lastModifiedBy>
  <cp:revision>3</cp:revision>
  <cp:lastPrinted>2005-07-25T08:34:00Z</cp:lastPrinted>
  <dcterms:created xsi:type="dcterms:W3CDTF">2019-06-17T15:25:00Z</dcterms:created>
  <dcterms:modified xsi:type="dcterms:W3CDTF">2019-07-08T08:43:00Z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Title">
    <vt:lpwstr/>
  </property>
  <property fmtid="{D5CDD505-2E9C-101B-9397-08002B2CF9AE}" pid="6" name="DM_Language">
    <vt:lpwstr/>
  </property>
  <property fmtid="{D5CDD505-2E9C-101B-9397-08002B2CF9AE}" pid="7" name="DM_Owner">
    <vt:lpwstr>Espinasse Claire</vt:lpwstr>
  </property>
  <property fmtid="{D5CDD505-2E9C-101B-9397-08002B2CF9AE}" pid="8" name="DM_emea_cc">
    <vt:lpwstr/>
  </property>
  <property fmtid="{D5CDD505-2E9C-101B-9397-08002B2CF9AE}" pid="9" name="DM_emea_message_subject">
    <vt:lpwstr/>
  </property>
  <property fmtid="{D5CDD505-2E9C-101B-9397-08002B2CF9AE}" pid="10" name="DM_emea_doc_number">
    <vt:lpwstr>53548</vt:lpwstr>
  </property>
  <property fmtid="{D5CDD505-2E9C-101B-9397-08002B2CF9AE}" pid="11" name="DM_emea_received_date">
    <vt:lpwstr>nulldate</vt:lpwstr>
  </property>
  <property fmtid="{D5CDD505-2E9C-101B-9397-08002B2CF9AE}" pid="12" name="DM_emea_resp_body">
    <vt:lpwstr/>
  </property>
  <property fmtid="{D5CDD505-2E9C-101B-9397-08002B2CF9AE}" pid="13" name="DM_emea_revision_label">
    <vt:lpwstr/>
  </property>
  <property fmtid="{D5CDD505-2E9C-101B-9397-08002B2CF9AE}" pid="14" name="DM_emea_to">
    <vt:lpwstr/>
  </property>
  <property fmtid="{D5CDD505-2E9C-101B-9397-08002B2CF9AE}" pid="15" name="DM_emea_bcc">
    <vt:lpwstr/>
  </property>
  <property fmtid="{D5CDD505-2E9C-101B-9397-08002B2CF9AE}" pid="16" name="DM_emea_doc_category">
    <vt:lpwstr>General</vt:lpwstr>
  </property>
  <property fmtid="{D5CDD505-2E9C-101B-9397-08002B2CF9AE}" pid="17" name="DM_emea_from">
    <vt:lpwstr/>
  </property>
  <property fmtid="{D5CDD505-2E9C-101B-9397-08002B2CF9AE}" pid="18" name="DM_emea_internal_label">
    <vt:lpwstr>EMA</vt:lpwstr>
  </property>
  <property fmtid="{D5CDD505-2E9C-101B-9397-08002B2CF9AE}" pid="19" name="DM_emea_legal_date">
    <vt:lpwstr>nulldate</vt:lpwstr>
  </property>
  <property fmtid="{D5CDD505-2E9C-101B-9397-08002B2CF9AE}" pid="20" name="DM_emea_year">
    <vt:lpwstr>2010</vt:lpwstr>
  </property>
  <property fmtid="{D5CDD505-2E9C-101B-9397-08002B2CF9AE}" pid="21" name="DM_emea_sent_date">
    <vt:lpwstr>nulldate</vt:lpwstr>
  </property>
  <property fmtid="{D5CDD505-2E9C-101B-9397-08002B2CF9AE}" pid="22" name="DM_emea_doc_lang">
    <vt:lpwstr/>
  </property>
  <property fmtid="{D5CDD505-2E9C-101B-9397-08002B2CF9AE}" pid="23" name="DM_emea_meeting_status">
    <vt:lpwstr/>
  </property>
  <property fmtid="{D5CDD505-2E9C-101B-9397-08002B2CF9AE}" pid="24" name="DM_emea_meeting_action">
    <vt:lpwstr/>
  </property>
  <property fmtid="{D5CDD505-2E9C-101B-9397-08002B2CF9AE}" pid="25" name="DM_emea_meeting_hyperlink">
    <vt:lpwstr/>
  </property>
  <property fmtid="{D5CDD505-2E9C-101B-9397-08002B2CF9AE}" pid="26" name="DM_emea_meeting_title">
    <vt:lpwstr/>
  </property>
  <property fmtid="{D5CDD505-2E9C-101B-9397-08002B2CF9AE}" pid="27" name="DM_emea_meeting_ref">
    <vt:lpwstr/>
  </property>
  <property fmtid="{D5CDD505-2E9C-101B-9397-08002B2CF9AE}" pid="28" name="DM_emea_meeting_flags">
    <vt:lpwstr/>
  </property>
  <property fmtid="{D5CDD505-2E9C-101B-9397-08002B2CF9AE}" pid="29" name="DM_Version">
    <vt:lpwstr>CURRENT,1.3</vt:lpwstr>
  </property>
  <property fmtid="{D5CDD505-2E9C-101B-9397-08002B2CF9AE}" pid="30" name="DM_Subject">
    <vt:lpwstr>General-EMA/53548/2010</vt:lpwstr>
  </property>
  <property fmtid="{D5CDD505-2E9C-101B-9397-08002B2CF9AE}" pid="31" name="DM_Name">
    <vt:lpwstr>Hreferralspcen</vt:lpwstr>
  </property>
  <property fmtid="{D5CDD505-2E9C-101B-9397-08002B2CF9AE}" pid="32" name="DM_Creation_Date">
    <vt:lpwstr>11/10/2011 15:10:52</vt:lpwstr>
  </property>
  <property fmtid="{D5CDD505-2E9C-101B-9397-08002B2CF9AE}" pid="33" name="DM_Modify_Date">
    <vt:lpwstr>11/10/2011 15:10:52</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EMA/611208/2011</vt:lpwstr>
  </property>
  <property fmtid="{D5CDD505-2E9C-101B-9397-08002B2CF9AE}" pid="38" name="DM_Category">
    <vt:lpwstr>General</vt:lpwstr>
  </property>
  <property fmtid="{D5CDD505-2E9C-101B-9397-08002B2CF9AE}" pid="39" name="DM_Path">
    <vt:lpwstr>/Old EDMS Structure/Meetings/Scientific Meetings/Q R D - P I Q/14 QRD Templates &amp; Ref. doc on web/00 QRD Ext. website &amp; File new/03 QRD H-Referral templates/03 H Referral template v 2.0/v.2 clean</vt:lpwstr>
  </property>
  <property fmtid="{D5CDD505-2E9C-101B-9397-08002B2CF9AE}" pid="40" name="DM_emea_doc_ref_id">
    <vt:lpwstr>EMA/611208/2011</vt:lpwstr>
  </property>
  <property fmtid="{D5CDD505-2E9C-101B-9397-08002B2CF9AE}" pid="41" name="DM_Modifer_Name">
    <vt:lpwstr>Espinasse Claire</vt:lpwstr>
  </property>
  <property fmtid="{D5CDD505-2E9C-101B-9397-08002B2CF9AE}" pid="42" name="DM_Modified_Date">
    <vt:lpwstr>11/10/2011 15:10:52</vt:lpwstr>
  </property>
</Properties>
</file>
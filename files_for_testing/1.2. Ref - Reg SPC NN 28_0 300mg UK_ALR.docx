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45B0FC" w14:textId="77777777" w:rsidR="009E0FD0" w:rsidRPr="005321BC" w:rsidRDefault="009E0FD0" w:rsidP="00A44649">
      <w:pPr>
        <w:pStyle w:val="DocumentHeading"/>
        <w:jc w:val="center"/>
        <w:rPr>
          <w:color w:val="000000"/>
          <w:sz w:val="24"/>
          <w:szCs w:val="24"/>
        </w:rPr>
      </w:pPr>
      <w:bookmarkStart w:id="0" w:name="_GoBack"/>
      <w:bookmarkEnd w:id="0"/>
      <w:r w:rsidRPr="005321BC">
        <w:rPr>
          <w:color w:val="000000"/>
          <w:sz w:val="24"/>
          <w:szCs w:val="24"/>
        </w:rPr>
        <w:t>S</w:t>
      </w:r>
      <w:r w:rsidR="00F70EF5" w:rsidRPr="005321BC">
        <w:rPr>
          <w:color w:val="000000"/>
          <w:sz w:val="24"/>
          <w:szCs w:val="24"/>
        </w:rPr>
        <w:t>UMMARY OF PRODUCT CHARACTERISTICS</w:t>
      </w:r>
    </w:p>
    <w:p w14:paraId="79A39DCB" w14:textId="77777777" w:rsidR="009E0FD0" w:rsidRPr="005321BC" w:rsidRDefault="00CA1F15" w:rsidP="009E0FD0">
      <w:pPr>
        <w:pStyle w:val="Heading1"/>
        <w:rPr>
          <w:color w:val="000000"/>
          <w:sz w:val="24"/>
          <w:szCs w:val="24"/>
        </w:rPr>
      </w:pPr>
      <w:r w:rsidRPr="005321BC">
        <w:rPr>
          <w:color w:val="000000"/>
          <w:sz w:val="24"/>
          <w:szCs w:val="24"/>
        </w:rPr>
        <w:t>1</w:t>
      </w:r>
      <w:r w:rsidRPr="005321BC">
        <w:rPr>
          <w:color w:val="000000"/>
          <w:sz w:val="24"/>
          <w:szCs w:val="24"/>
        </w:rPr>
        <w:tab/>
        <w:t>NAME OF THE MEDICINAL PRODUCT</w:t>
      </w:r>
    </w:p>
    <w:p w14:paraId="14E96451" w14:textId="77777777" w:rsidR="005A02A7" w:rsidRPr="005321BC" w:rsidRDefault="005A02A7" w:rsidP="005A02A7">
      <w:pPr>
        <w:pStyle w:val="NormalIndent"/>
        <w:spacing w:after="0"/>
        <w:rPr>
          <w:color w:val="000000"/>
          <w:sz w:val="24"/>
          <w:szCs w:val="24"/>
        </w:rPr>
      </w:pPr>
    </w:p>
    <w:p w14:paraId="58BA3CBC" w14:textId="77777777" w:rsidR="006566F9" w:rsidRPr="005321BC" w:rsidRDefault="00BA317E" w:rsidP="00AD4D62">
      <w:pPr>
        <w:pStyle w:val="NormalIndent"/>
        <w:spacing w:after="0"/>
        <w:rPr>
          <w:color w:val="000000"/>
          <w:sz w:val="24"/>
          <w:szCs w:val="24"/>
        </w:rPr>
      </w:pPr>
      <w:r w:rsidRPr="005321BC">
        <w:rPr>
          <w:color w:val="000000"/>
          <w:sz w:val="24"/>
          <w:szCs w:val="24"/>
        </w:rPr>
        <w:t>Neurontin 3</w:t>
      </w:r>
      <w:r w:rsidR="006566F9" w:rsidRPr="005321BC">
        <w:rPr>
          <w:color w:val="000000"/>
          <w:sz w:val="24"/>
          <w:szCs w:val="24"/>
        </w:rPr>
        <w:t>00</w:t>
      </w:r>
      <w:r w:rsidR="008549CE" w:rsidRPr="005321BC">
        <w:rPr>
          <w:color w:val="000000"/>
          <w:sz w:val="24"/>
          <w:szCs w:val="24"/>
        </w:rPr>
        <w:t xml:space="preserve"> </w:t>
      </w:r>
      <w:r w:rsidR="006566F9" w:rsidRPr="005321BC">
        <w:rPr>
          <w:color w:val="000000"/>
          <w:sz w:val="24"/>
          <w:szCs w:val="24"/>
        </w:rPr>
        <w:t xml:space="preserve">mg </w:t>
      </w:r>
      <w:r w:rsidR="008549CE" w:rsidRPr="005321BC">
        <w:rPr>
          <w:color w:val="000000"/>
          <w:sz w:val="24"/>
          <w:szCs w:val="24"/>
        </w:rPr>
        <w:t>h</w:t>
      </w:r>
      <w:r w:rsidR="006566F9" w:rsidRPr="005321BC">
        <w:rPr>
          <w:color w:val="000000"/>
          <w:sz w:val="24"/>
          <w:szCs w:val="24"/>
        </w:rPr>
        <w:t xml:space="preserve">ard </w:t>
      </w:r>
      <w:r w:rsidR="008549CE" w:rsidRPr="005321BC">
        <w:rPr>
          <w:color w:val="000000"/>
          <w:sz w:val="24"/>
          <w:szCs w:val="24"/>
        </w:rPr>
        <w:t>c</w:t>
      </w:r>
      <w:r w:rsidR="006566F9" w:rsidRPr="005321BC">
        <w:rPr>
          <w:color w:val="000000"/>
          <w:sz w:val="24"/>
          <w:szCs w:val="24"/>
        </w:rPr>
        <w:t>apsules</w:t>
      </w:r>
    </w:p>
    <w:p w14:paraId="7BB8D2CF" w14:textId="77777777" w:rsidR="005A02A7" w:rsidRPr="005321BC" w:rsidRDefault="005A02A7" w:rsidP="00AD4D62">
      <w:pPr>
        <w:pStyle w:val="NormalIndent"/>
        <w:spacing w:after="0"/>
        <w:rPr>
          <w:color w:val="000000"/>
          <w:sz w:val="24"/>
          <w:szCs w:val="24"/>
        </w:rPr>
      </w:pPr>
    </w:p>
    <w:p w14:paraId="7C7C3938" w14:textId="77777777" w:rsidR="009E0FD0" w:rsidRPr="005321BC" w:rsidRDefault="00CA1F15" w:rsidP="00AD4D62">
      <w:pPr>
        <w:pStyle w:val="Heading1"/>
        <w:spacing w:before="0" w:after="0"/>
        <w:rPr>
          <w:color w:val="000000"/>
          <w:sz w:val="24"/>
          <w:szCs w:val="24"/>
        </w:rPr>
      </w:pPr>
      <w:r w:rsidRPr="005321BC">
        <w:rPr>
          <w:color w:val="000000"/>
          <w:sz w:val="24"/>
          <w:szCs w:val="24"/>
        </w:rPr>
        <w:t>2</w:t>
      </w:r>
      <w:r w:rsidRPr="005321BC">
        <w:rPr>
          <w:color w:val="000000"/>
          <w:sz w:val="24"/>
          <w:szCs w:val="24"/>
        </w:rPr>
        <w:tab/>
        <w:t>QUALITATIVE AND QUANTITATIVE COMPOSITION</w:t>
      </w:r>
    </w:p>
    <w:p w14:paraId="44AC1A72" w14:textId="77777777" w:rsidR="005A02A7" w:rsidRPr="005321BC" w:rsidRDefault="005A02A7" w:rsidP="00AD4D62">
      <w:pPr>
        <w:pStyle w:val="NormalIndent"/>
        <w:spacing w:after="0"/>
        <w:rPr>
          <w:color w:val="000000"/>
          <w:sz w:val="24"/>
          <w:szCs w:val="24"/>
        </w:rPr>
      </w:pPr>
    </w:p>
    <w:p w14:paraId="197F600F" w14:textId="77777777" w:rsidR="00F37EDF" w:rsidRPr="005321BC" w:rsidRDefault="00F37EDF" w:rsidP="00AD4D62">
      <w:pPr>
        <w:pStyle w:val="NormalIndent"/>
        <w:spacing w:after="0"/>
        <w:rPr>
          <w:color w:val="000000"/>
          <w:sz w:val="24"/>
          <w:szCs w:val="24"/>
        </w:rPr>
      </w:pPr>
      <w:r w:rsidRPr="005321BC">
        <w:rPr>
          <w:color w:val="000000"/>
          <w:sz w:val="24"/>
          <w:szCs w:val="24"/>
        </w:rPr>
        <w:t xml:space="preserve">Each </w:t>
      </w:r>
      <w:r w:rsidR="00BA317E" w:rsidRPr="005321BC">
        <w:rPr>
          <w:color w:val="000000"/>
          <w:sz w:val="24"/>
          <w:szCs w:val="24"/>
        </w:rPr>
        <w:t>3</w:t>
      </w:r>
      <w:r w:rsidRPr="005321BC">
        <w:rPr>
          <w:color w:val="000000"/>
          <w:sz w:val="24"/>
          <w:szCs w:val="24"/>
        </w:rPr>
        <w:t>00</w:t>
      </w:r>
      <w:r w:rsidR="005A02A7" w:rsidRPr="005321BC">
        <w:rPr>
          <w:color w:val="000000"/>
          <w:sz w:val="24"/>
          <w:szCs w:val="24"/>
        </w:rPr>
        <w:t xml:space="preserve"> </w:t>
      </w:r>
      <w:r w:rsidR="00BA317E" w:rsidRPr="005321BC">
        <w:rPr>
          <w:color w:val="000000"/>
          <w:sz w:val="24"/>
          <w:szCs w:val="24"/>
        </w:rPr>
        <w:t>mg hard capsule contains 3</w:t>
      </w:r>
      <w:r w:rsidRPr="005321BC">
        <w:rPr>
          <w:color w:val="000000"/>
          <w:sz w:val="24"/>
          <w:szCs w:val="24"/>
        </w:rPr>
        <w:t>00</w:t>
      </w:r>
      <w:r w:rsidR="00CD3C0B" w:rsidRPr="00391E0B">
        <w:rPr>
          <w:color w:val="000000"/>
          <w:sz w:val="24"/>
          <w:szCs w:val="24"/>
        </w:rPr>
        <w:t xml:space="preserve"> </w:t>
      </w:r>
      <w:r w:rsidRPr="005321BC">
        <w:rPr>
          <w:color w:val="000000"/>
          <w:sz w:val="24"/>
          <w:szCs w:val="24"/>
        </w:rPr>
        <w:t>mg of gabapentin.</w:t>
      </w:r>
    </w:p>
    <w:p w14:paraId="4694CE5B" w14:textId="77777777" w:rsidR="005A02A7" w:rsidRPr="005321BC" w:rsidRDefault="005A02A7" w:rsidP="00AD4D62">
      <w:pPr>
        <w:pStyle w:val="NormalIndent"/>
        <w:spacing w:after="0"/>
        <w:rPr>
          <w:color w:val="000000"/>
          <w:sz w:val="24"/>
          <w:szCs w:val="24"/>
        </w:rPr>
      </w:pPr>
    </w:p>
    <w:p w14:paraId="55BD47A8" w14:textId="77777777" w:rsidR="008549CE" w:rsidRPr="005321BC" w:rsidRDefault="00F37EDF" w:rsidP="00AD4D62">
      <w:pPr>
        <w:pStyle w:val="NormalIndent"/>
        <w:spacing w:after="0"/>
        <w:rPr>
          <w:color w:val="000000"/>
          <w:sz w:val="24"/>
          <w:szCs w:val="24"/>
          <w:u w:val="single"/>
        </w:rPr>
      </w:pPr>
      <w:r w:rsidRPr="005321BC">
        <w:rPr>
          <w:color w:val="000000"/>
          <w:sz w:val="24"/>
          <w:szCs w:val="24"/>
          <w:u w:val="single"/>
        </w:rPr>
        <w:t>Excipients</w:t>
      </w:r>
      <w:r w:rsidR="008549CE" w:rsidRPr="005321BC">
        <w:rPr>
          <w:color w:val="000000"/>
          <w:sz w:val="24"/>
          <w:szCs w:val="24"/>
          <w:u w:val="single"/>
        </w:rPr>
        <w:t xml:space="preserve"> with known effect</w:t>
      </w:r>
    </w:p>
    <w:p w14:paraId="5972E6A0" w14:textId="77777777" w:rsidR="00F37EDF" w:rsidRPr="005321BC" w:rsidRDefault="00BA317E" w:rsidP="00AD4D62">
      <w:pPr>
        <w:pStyle w:val="NormalIndent"/>
        <w:spacing w:after="0"/>
        <w:rPr>
          <w:color w:val="000000"/>
          <w:sz w:val="24"/>
          <w:szCs w:val="24"/>
        </w:rPr>
      </w:pPr>
      <w:r w:rsidRPr="005321BC">
        <w:rPr>
          <w:color w:val="000000"/>
          <w:sz w:val="24"/>
          <w:szCs w:val="24"/>
        </w:rPr>
        <w:t>Each 3</w:t>
      </w:r>
      <w:r w:rsidR="00F37EDF" w:rsidRPr="005321BC">
        <w:rPr>
          <w:color w:val="000000"/>
          <w:sz w:val="24"/>
          <w:szCs w:val="24"/>
        </w:rPr>
        <w:t>00 mg hard capsule</w:t>
      </w:r>
      <w:r w:rsidRPr="005321BC">
        <w:rPr>
          <w:color w:val="000000"/>
          <w:sz w:val="24"/>
          <w:szCs w:val="24"/>
        </w:rPr>
        <w:t xml:space="preserve"> contains 41</w:t>
      </w:r>
      <w:r w:rsidR="00F37EDF" w:rsidRPr="005321BC">
        <w:rPr>
          <w:color w:val="000000"/>
          <w:sz w:val="24"/>
          <w:szCs w:val="24"/>
        </w:rPr>
        <w:t> mg lactose (as monohydrate).</w:t>
      </w:r>
    </w:p>
    <w:p w14:paraId="280665DD" w14:textId="77777777" w:rsidR="005A02A7" w:rsidRPr="005321BC" w:rsidRDefault="005A02A7" w:rsidP="00AD4D62">
      <w:pPr>
        <w:pStyle w:val="NormalIndent"/>
        <w:spacing w:after="0"/>
        <w:rPr>
          <w:color w:val="000000"/>
          <w:sz w:val="24"/>
          <w:szCs w:val="24"/>
        </w:rPr>
      </w:pPr>
    </w:p>
    <w:p w14:paraId="187E8BAE" w14:textId="77777777" w:rsidR="00F37EDF" w:rsidRPr="005321BC" w:rsidRDefault="00F37EDF" w:rsidP="00AD4D62">
      <w:pPr>
        <w:pStyle w:val="NormalIndent"/>
        <w:spacing w:after="0"/>
        <w:rPr>
          <w:color w:val="000000"/>
          <w:sz w:val="24"/>
          <w:szCs w:val="24"/>
        </w:rPr>
      </w:pPr>
      <w:r w:rsidRPr="005321BC">
        <w:rPr>
          <w:color w:val="000000"/>
          <w:sz w:val="24"/>
          <w:szCs w:val="24"/>
        </w:rPr>
        <w:t>For</w:t>
      </w:r>
      <w:r w:rsidR="008549CE" w:rsidRPr="005321BC">
        <w:rPr>
          <w:color w:val="000000"/>
          <w:sz w:val="24"/>
          <w:szCs w:val="24"/>
        </w:rPr>
        <w:t xml:space="preserve"> the </w:t>
      </w:r>
      <w:r w:rsidRPr="005321BC">
        <w:rPr>
          <w:color w:val="000000"/>
          <w:sz w:val="24"/>
          <w:szCs w:val="24"/>
        </w:rPr>
        <w:t>full list of excipients, see section 6.1.</w:t>
      </w:r>
    </w:p>
    <w:p w14:paraId="49C1551F" w14:textId="77777777" w:rsidR="005A02A7" w:rsidRPr="005321BC" w:rsidRDefault="005A02A7" w:rsidP="00AD4D62">
      <w:pPr>
        <w:pStyle w:val="NormalIndent"/>
        <w:spacing w:after="0"/>
        <w:rPr>
          <w:color w:val="000000"/>
          <w:sz w:val="24"/>
          <w:szCs w:val="24"/>
        </w:rPr>
      </w:pPr>
    </w:p>
    <w:p w14:paraId="18EB67F9" w14:textId="77777777" w:rsidR="009E0FD0" w:rsidRPr="005321BC" w:rsidRDefault="009E0FD0" w:rsidP="00AD4D62">
      <w:pPr>
        <w:pStyle w:val="Heading1"/>
        <w:spacing w:before="0" w:after="0"/>
        <w:rPr>
          <w:color w:val="000000"/>
          <w:sz w:val="24"/>
          <w:szCs w:val="24"/>
        </w:rPr>
      </w:pPr>
      <w:r w:rsidRPr="005321BC">
        <w:rPr>
          <w:color w:val="000000"/>
          <w:sz w:val="24"/>
          <w:szCs w:val="24"/>
        </w:rPr>
        <w:t>3</w:t>
      </w:r>
      <w:r w:rsidRPr="005321BC">
        <w:rPr>
          <w:color w:val="000000"/>
          <w:sz w:val="24"/>
          <w:szCs w:val="24"/>
        </w:rPr>
        <w:tab/>
        <w:t>P</w:t>
      </w:r>
      <w:r w:rsidR="00CA1F15" w:rsidRPr="005321BC">
        <w:rPr>
          <w:color w:val="000000"/>
          <w:sz w:val="24"/>
          <w:szCs w:val="24"/>
        </w:rPr>
        <w:t>HARMACEUTICAL FORM</w:t>
      </w:r>
    </w:p>
    <w:p w14:paraId="1A00698A" w14:textId="77777777" w:rsidR="005A02A7" w:rsidRPr="005321BC" w:rsidRDefault="005A02A7" w:rsidP="00AD4D62">
      <w:pPr>
        <w:pStyle w:val="NormalIndent"/>
        <w:spacing w:after="0"/>
        <w:rPr>
          <w:color w:val="000000"/>
          <w:sz w:val="24"/>
          <w:szCs w:val="24"/>
        </w:rPr>
      </w:pPr>
    </w:p>
    <w:p w14:paraId="1CDDA1CF" w14:textId="77777777" w:rsidR="006566F9" w:rsidRPr="00976A9A" w:rsidRDefault="006566F9" w:rsidP="00AD4D62">
      <w:pPr>
        <w:pStyle w:val="NormalIndent"/>
        <w:spacing w:after="0"/>
        <w:rPr>
          <w:color w:val="000000"/>
          <w:sz w:val="24"/>
          <w:szCs w:val="24"/>
        </w:rPr>
      </w:pPr>
      <w:r w:rsidRPr="00976A9A">
        <w:rPr>
          <w:color w:val="000000"/>
          <w:sz w:val="24"/>
          <w:szCs w:val="24"/>
        </w:rPr>
        <w:t>Capsule, hard</w:t>
      </w:r>
    </w:p>
    <w:p w14:paraId="7D955165" w14:textId="77777777" w:rsidR="008549CE" w:rsidRPr="005321BC" w:rsidRDefault="008549CE" w:rsidP="00AD4D62">
      <w:pPr>
        <w:pStyle w:val="NormalIndent"/>
        <w:spacing w:after="0"/>
        <w:rPr>
          <w:color w:val="000000"/>
          <w:sz w:val="24"/>
          <w:szCs w:val="24"/>
        </w:rPr>
      </w:pPr>
    </w:p>
    <w:p w14:paraId="64608FAB" w14:textId="77777777" w:rsidR="006566F9" w:rsidRPr="005321BC" w:rsidRDefault="005A02A7" w:rsidP="00AD4D62">
      <w:pPr>
        <w:pStyle w:val="NormalIndent"/>
        <w:spacing w:after="0"/>
        <w:rPr>
          <w:color w:val="000000"/>
          <w:sz w:val="24"/>
          <w:szCs w:val="24"/>
        </w:rPr>
      </w:pPr>
      <w:r w:rsidRPr="005321BC">
        <w:rPr>
          <w:color w:val="000000"/>
          <w:sz w:val="24"/>
          <w:szCs w:val="24"/>
        </w:rPr>
        <w:t xml:space="preserve">A two-piece, </w:t>
      </w:r>
      <w:r w:rsidR="00BA317E" w:rsidRPr="005321BC">
        <w:rPr>
          <w:color w:val="000000"/>
          <w:sz w:val="24"/>
          <w:szCs w:val="24"/>
        </w:rPr>
        <w:t>yellow</w:t>
      </w:r>
      <w:r w:rsidRPr="005321BC">
        <w:rPr>
          <w:color w:val="000000"/>
          <w:sz w:val="24"/>
          <w:szCs w:val="24"/>
        </w:rPr>
        <w:t xml:space="preserve"> opaque hard </w:t>
      </w:r>
      <w:r w:rsidR="002252F8" w:rsidRPr="00391E0B">
        <w:rPr>
          <w:color w:val="000000"/>
          <w:sz w:val="24"/>
          <w:szCs w:val="24"/>
        </w:rPr>
        <w:t xml:space="preserve">gelatin </w:t>
      </w:r>
      <w:r w:rsidRPr="005321BC">
        <w:rPr>
          <w:color w:val="000000"/>
          <w:sz w:val="24"/>
          <w:szCs w:val="24"/>
        </w:rPr>
        <w:t>caps</w:t>
      </w:r>
      <w:r w:rsidR="00BA317E" w:rsidRPr="005321BC">
        <w:rPr>
          <w:color w:val="000000"/>
          <w:sz w:val="24"/>
          <w:szCs w:val="24"/>
        </w:rPr>
        <w:t>ule, imprinted with 'Neurontin 3</w:t>
      </w:r>
      <w:r w:rsidRPr="005321BC">
        <w:rPr>
          <w:color w:val="000000"/>
          <w:sz w:val="24"/>
          <w:szCs w:val="24"/>
        </w:rPr>
        <w:t>00 mg' and 'PD' and containing a white to off-white powder.</w:t>
      </w:r>
    </w:p>
    <w:p w14:paraId="67747640" w14:textId="77777777" w:rsidR="005A02A7" w:rsidRPr="005321BC" w:rsidRDefault="005A02A7" w:rsidP="00AD4D62">
      <w:pPr>
        <w:pStyle w:val="NormalIndent"/>
        <w:spacing w:after="0"/>
        <w:rPr>
          <w:color w:val="000000"/>
          <w:sz w:val="24"/>
          <w:szCs w:val="24"/>
        </w:rPr>
      </w:pPr>
    </w:p>
    <w:p w14:paraId="79E95B00" w14:textId="77777777" w:rsidR="009E0FD0" w:rsidRPr="005321BC" w:rsidRDefault="009E0FD0" w:rsidP="00AD4D62">
      <w:pPr>
        <w:pStyle w:val="Heading1"/>
        <w:spacing w:before="0" w:after="0"/>
        <w:rPr>
          <w:color w:val="000000"/>
          <w:sz w:val="24"/>
          <w:szCs w:val="24"/>
        </w:rPr>
      </w:pPr>
      <w:r w:rsidRPr="005321BC">
        <w:rPr>
          <w:color w:val="000000"/>
          <w:sz w:val="24"/>
          <w:szCs w:val="24"/>
        </w:rPr>
        <w:t>4</w:t>
      </w:r>
      <w:r w:rsidRPr="005321BC">
        <w:rPr>
          <w:color w:val="000000"/>
          <w:sz w:val="24"/>
          <w:szCs w:val="24"/>
        </w:rPr>
        <w:tab/>
      </w:r>
      <w:r w:rsidR="00CA1F15" w:rsidRPr="005321BC">
        <w:rPr>
          <w:color w:val="000000"/>
          <w:sz w:val="24"/>
          <w:szCs w:val="24"/>
        </w:rPr>
        <w:t>CLINICAL PARTICULARS</w:t>
      </w:r>
    </w:p>
    <w:p w14:paraId="08550278" w14:textId="77777777" w:rsidR="009E0FD0" w:rsidRPr="005321BC" w:rsidRDefault="009E0FD0" w:rsidP="00AD4D62">
      <w:pPr>
        <w:pStyle w:val="NormalIndent"/>
        <w:spacing w:after="0"/>
        <w:rPr>
          <w:color w:val="000000"/>
          <w:sz w:val="24"/>
          <w:szCs w:val="24"/>
        </w:rPr>
      </w:pPr>
    </w:p>
    <w:p w14:paraId="404C65A0" w14:textId="77777777" w:rsidR="009E0FD0" w:rsidRPr="00391E0B" w:rsidRDefault="009E0FD0" w:rsidP="00AD4D62">
      <w:pPr>
        <w:pStyle w:val="Heading2"/>
        <w:spacing w:before="0" w:after="0"/>
        <w:rPr>
          <w:color w:val="000000"/>
          <w:szCs w:val="24"/>
        </w:rPr>
      </w:pPr>
      <w:r w:rsidRPr="00391E0B">
        <w:rPr>
          <w:color w:val="000000"/>
          <w:szCs w:val="24"/>
        </w:rPr>
        <w:t>4.1</w:t>
      </w:r>
      <w:r w:rsidRPr="00391E0B">
        <w:rPr>
          <w:color w:val="000000"/>
          <w:szCs w:val="24"/>
        </w:rPr>
        <w:tab/>
        <w:t>Therapeutic indications</w:t>
      </w:r>
    </w:p>
    <w:p w14:paraId="4DE36F29" w14:textId="77777777" w:rsidR="008549CE" w:rsidRPr="005321BC" w:rsidRDefault="008549CE" w:rsidP="00AD4D62">
      <w:pPr>
        <w:pStyle w:val="NormalIndent"/>
        <w:spacing w:after="0"/>
        <w:rPr>
          <w:color w:val="000000"/>
          <w:sz w:val="24"/>
          <w:szCs w:val="24"/>
          <w:u w:val="single"/>
        </w:rPr>
      </w:pPr>
    </w:p>
    <w:p w14:paraId="292C4F0A" w14:textId="77777777" w:rsidR="00CF0F4A" w:rsidRPr="005321BC" w:rsidRDefault="00CF0F4A" w:rsidP="00AD4D62">
      <w:pPr>
        <w:pStyle w:val="NormalIndent"/>
        <w:spacing w:after="0"/>
        <w:rPr>
          <w:color w:val="000000"/>
          <w:sz w:val="24"/>
          <w:szCs w:val="24"/>
        </w:rPr>
      </w:pPr>
      <w:r w:rsidRPr="005321BC">
        <w:rPr>
          <w:color w:val="000000"/>
          <w:sz w:val="24"/>
          <w:szCs w:val="24"/>
          <w:u w:val="single"/>
        </w:rPr>
        <w:t>Epilepsy</w:t>
      </w:r>
    </w:p>
    <w:p w14:paraId="23E0EFA0" w14:textId="77777777" w:rsidR="008549CE" w:rsidRPr="005321BC" w:rsidRDefault="008549CE" w:rsidP="00AD4D62">
      <w:pPr>
        <w:pStyle w:val="NormalIndent"/>
        <w:spacing w:after="0"/>
        <w:rPr>
          <w:color w:val="000000"/>
          <w:sz w:val="24"/>
          <w:szCs w:val="24"/>
        </w:rPr>
      </w:pPr>
    </w:p>
    <w:p w14:paraId="0755A16C" w14:textId="77777777" w:rsidR="00CF0F4A" w:rsidRPr="005321BC" w:rsidRDefault="00F804CF" w:rsidP="00AD4D62">
      <w:pPr>
        <w:pStyle w:val="NormalIndent"/>
        <w:spacing w:after="0"/>
        <w:rPr>
          <w:color w:val="000000"/>
          <w:sz w:val="24"/>
          <w:szCs w:val="24"/>
        </w:rPr>
      </w:pPr>
      <w:r>
        <w:rPr>
          <w:color w:val="000000"/>
          <w:sz w:val="24"/>
          <w:szCs w:val="24"/>
        </w:rPr>
        <w:t>Neurontin</w:t>
      </w:r>
      <w:r w:rsidRPr="005321BC">
        <w:rPr>
          <w:color w:val="000000"/>
          <w:sz w:val="24"/>
          <w:szCs w:val="24"/>
        </w:rPr>
        <w:t xml:space="preserve"> </w:t>
      </w:r>
      <w:r w:rsidR="00CF0F4A" w:rsidRPr="005321BC">
        <w:rPr>
          <w:color w:val="000000"/>
          <w:sz w:val="24"/>
          <w:szCs w:val="24"/>
        </w:rPr>
        <w:t>is indicated as adjunctive therapy in the treatment of partial seizures with and without secondary generalization in adults and children aged 6 years and above (see section 5.1).</w:t>
      </w:r>
    </w:p>
    <w:p w14:paraId="7B1E6CF8" w14:textId="77777777" w:rsidR="00AD4D62" w:rsidRPr="005321BC" w:rsidRDefault="00AD4D62" w:rsidP="00AD4D62">
      <w:pPr>
        <w:pStyle w:val="NormalIndent"/>
        <w:spacing w:after="0"/>
        <w:rPr>
          <w:i/>
          <w:color w:val="000000"/>
          <w:sz w:val="24"/>
          <w:szCs w:val="24"/>
        </w:rPr>
      </w:pPr>
    </w:p>
    <w:p w14:paraId="594763E6" w14:textId="77777777" w:rsidR="00CF0F4A" w:rsidRPr="005321BC" w:rsidRDefault="00F804CF" w:rsidP="00AD4D62">
      <w:pPr>
        <w:pStyle w:val="NormalIndent"/>
        <w:spacing w:after="0"/>
        <w:rPr>
          <w:color w:val="000000"/>
          <w:sz w:val="24"/>
          <w:szCs w:val="24"/>
          <w:lang w:val="en-US"/>
        </w:rPr>
      </w:pPr>
      <w:r>
        <w:rPr>
          <w:color w:val="000000"/>
          <w:sz w:val="24"/>
          <w:szCs w:val="24"/>
          <w:lang w:val="en-US"/>
        </w:rPr>
        <w:t>Neurontin</w:t>
      </w:r>
      <w:r w:rsidRPr="005321BC">
        <w:rPr>
          <w:color w:val="000000"/>
          <w:sz w:val="24"/>
          <w:szCs w:val="24"/>
          <w:lang w:val="en-US"/>
        </w:rPr>
        <w:t xml:space="preserve"> </w:t>
      </w:r>
      <w:r w:rsidR="00CF0F4A" w:rsidRPr="005321BC">
        <w:rPr>
          <w:color w:val="000000"/>
          <w:sz w:val="24"/>
          <w:szCs w:val="24"/>
          <w:lang w:val="en-US"/>
        </w:rPr>
        <w:t>is indicated as monotherapy in the treatment of partial seizures with and without secondary generalization in adults and adolescents aged 12 years and above.</w:t>
      </w:r>
    </w:p>
    <w:p w14:paraId="22D0477F" w14:textId="77777777" w:rsidR="00CF0F4A" w:rsidRPr="005321BC" w:rsidRDefault="00CF0F4A" w:rsidP="00AD4D62">
      <w:pPr>
        <w:pStyle w:val="NormalIndent"/>
        <w:spacing w:after="0"/>
        <w:rPr>
          <w:color w:val="000000"/>
          <w:sz w:val="24"/>
          <w:szCs w:val="24"/>
        </w:rPr>
      </w:pPr>
    </w:p>
    <w:p w14:paraId="2B539DEB" w14:textId="77777777" w:rsidR="00CF0F4A" w:rsidRPr="005321BC" w:rsidRDefault="00CF0F4A" w:rsidP="00AD4D62">
      <w:pPr>
        <w:pStyle w:val="NormalIndent"/>
        <w:spacing w:after="0"/>
        <w:rPr>
          <w:color w:val="000000"/>
          <w:sz w:val="24"/>
          <w:szCs w:val="24"/>
          <w:u w:val="single"/>
        </w:rPr>
      </w:pPr>
      <w:r w:rsidRPr="005321BC">
        <w:rPr>
          <w:color w:val="000000"/>
          <w:sz w:val="24"/>
          <w:szCs w:val="24"/>
          <w:u w:val="single"/>
        </w:rPr>
        <w:t>Treatment of peripheral neuropathic pain</w:t>
      </w:r>
    </w:p>
    <w:p w14:paraId="41DDFE7D" w14:textId="77777777" w:rsidR="008549CE" w:rsidRPr="005321BC" w:rsidRDefault="008549CE" w:rsidP="00AD4D62">
      <w:pPr>
        <w:pStyle w:val="NormalIndent"/>
        <w:spacing w:after="0"/>
        <w:rPr>
          <w:color w:val="000000"/>
          <w:sz w:val="24"/>
          <w:szCs w:val="24"/>
        </w:rPr>
      </w:pPr>
    </w:p>
    <w:p w14:paraId="7C78CB23" w14:textId="77777777" w:rsidR="00CF0F4A" w:rsidRPr="005321BC" w:rsidRDefault="00F804CF" w:rsidP="00AD4D62">
      <w:pPr>
        <w:pStyle w:val="NormalIndent"/>
        <w:spacing w:after="0"/>
        <w:rPr>
          <w:color w:val="000000"/>
          <w:sz w:val="24"/>
          <w:szCs w:val="24"/>
        </w:rPr>
      </w:pPr>
      <w:r>
        <w:rPr>
          <w:color w:val="000000"/>
          <w:sz w:val="24"/>
          <w:szCs w:val="24"/>
        </w:rPr>
        <w:t>Neurontin</w:t>
      </w:r>
      <w:r w:rsidRPr="005321BC">
        <w:rPr>
          <w:color w:val="000000"/>
          <w:sz w:val="24"/>
          <w:szCs w:val="24"/>
        </w:rPr>
        <w:t xml:space="preserve"> </w:t>
      </w:r>
      <w:r w:rsidR="00CF0F4A" w:rsidRPr="005321BC">
        <w:rPr>
          <w:color w:val="000000"/>
          <w:sz w:val="24"/>
          <w:szCs w:val="24"/>
        </w:rPr>
        <w:t>is indicated for the treatment of peripheral neuropathic pain such as painful diabetic neuropathy and post-herpetic neuralgia in adults.</w:t>
      </w:r>
    </w:p>
    <w:p w14:paraId="4115F3BA" w14:textId="77777777" w:rsidR="00AD4D62" w:rsidRPr="005321BC" w:rsidRDefault="00AD4D62" w:rsidP="00AD4D62">
      <w:pPr>
        <w:pStyle w:val="NormalIndent"/>
        <w:spacing w:after="0"/>
        <w:rPr>
          <w:color w:val="000000"/>
          <w:sz w:val="24"/>
          <w:szCs w:val="24"/>
        </w:rPr>
      </w:pPr>
    </w:p>
    <w:p w14:paraId="023403B6" w14:textId="77777777" w:rsidR="009E0FD0" w:rsidRPr="00391E0B" w:rsidRDefault="009E0FD0" w:rsidP="00AD4D62">
      <w:pPr>
        <w:pStyle w:val="Heading2"/>
        <w:numPr>
          <w:ilvl w:val="1"/>
          <w:numId w:val="22"/>
        </w:numPr>
        <w:spacing w:before="0" w:after="0"/>
        <w:rPr>
          <w:color w:val="000000"/>
          <w:szCs w:val="24"/>
        </w:rPr>
      </w:pPr>
      <w:r w:rsidRPr="00391E0B">
        <w:rPr>
          <w:color w:val="000000"/>
          <w:szCs w:val="24"/>
        </w:rPr>
        <w:t>Posology and method of administration</w:t>
      </w:r>
    </w:p>
    <w:p w14:paraId="207F0821" w14:textId="77777777" w:rsidR="00AD4D62" w:rsidRPr="005321BC" w:rsidRDefault="00AD4D62" w:rsidP="00AD4D62">
      <w:pPr>
        <w:pStyle w:val="NormalIndent"/>
        <w:spacing w:after="0"/>
        <w:rPr>
          <w:color w:val="000000"/>
          <w:sz w:val="24"/>
          <w:szCs w:val="24"/>
        </w:rPr>
      </w:pPr>
    </w:p>
    <w:p w14:paraId="44679782" w14:textId="77777777" w:rsidR="008549CE" w:rsidRPr="005321BC" w:rsidRDefault="008549CE" w:rsidP="00AD4D62">
      <w:pPr>
        <w:pStyle w:val="NormalIndent"/>
        <w:spacing w:after="0"/>
        <w:rPr>
          <w:color w:val="000000"/>
          <w:sz w:val="24"/>
          <w:szCs w:val="24"/>
          <w:u w:val="single"/>
        </w:rPr>
      </w:pPr>
      <w:r w:rsidRPr="005321BC">
        <w:rPr>
          <w:color w:val="000000"/>
          <w:sz w:val="24"/>
          <w:szCs w:val="24"/>
          <w:u w:val="single"/>
        </w:rPr>
        <w:t>Posology</w:t>
      </w:r>
    </w:p>
    <w:p w14:paraId="552C2593" w14:textId="77777777" w:rsidR="008549CE" w:rsidRPr="005321BC" w:rsidRDefault="008549CE" w:rsidP="00AD4D62">
      <w:pPr>
        <w:pStyle w:val="NormalIndent"/>
        <w:spacing w:after="0"/>
        <w:rPr>
          <w:color w:val="000000"/>
          <w:sz w:val="24"/>
          <w:szCs w:val="24"/>
        </w:rPr>
      </w:pPr>
    </w:p>
    <w:p w14:paraId="19AA5FF5" w14:textId="77777777" w:rsidR="009F31D5" w:rsidRPr="005321BC" w:rsidRDefault="009F31D5" w:rsidP="00AD4D62">
      <w:pPr>
        <w:pStyle w:val="NormalIndent"/>
        <w:spacing w:after="0"/>
        <w:rPr>
          <w:color w:val="000000"/>
          <w:sz w:val="24"/>
          <w:szCs w:val="24"/>
        </w:rPr>
      </w:pPr>
      <w:r w:rsidRPr="005321BC">
        <w:rPr>
          <w:color w:val="000000"/>
          <w:sz w:val="24"/>
          <w:szCs w:val="24"/>
        </w:rPr>
        <w:t>For all indications a titration scheme for the initiation of therapy is described in Table 1, which is recommended for adults and adolescents aged 12 years and above.  Dosing instructions for children under 12 years of age are provided under a separate sub-heading later in this section.</w:t>
      </w:r>
    </w:p>
    <w:p w14:paraId="382FEE88" w14:textId="77777777" w:rsidR="008549CE" w:rsidRPr="005321BC" w:rsidRDefault="008549CE" w:rsidP="00AD4D62">
      <w:pPr>
        <w:pStyle w:val="NormalIndent"/>
        <w:spacing w:after="0"/>
        <w:rPr>
          <w:color w:val="000000"/>
          <w:sz w:val="24"/>
          <w:szCs w:val="24"/>
        </w:rPr>
      </w:pPr>
    </w:p>
    <w:tbl>
      <w:tblPr>
        <w:tblW w:w="0" w:type="auto"/>
        <w:tblInd w:w="829"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CellMar>
          <w:left w:w="120" w:type="dxa"/>
          <w:right w:w="120" w:type="dxa"/>
        </w:tblCellMar>
        <w:tblLook w:val="000F" w:firstRow="0" w:lastRow="0" w:firstColumn="0" w:lastColumn="0" w:noHBand="0" w:noVBand="0"/>
      </w:tblPr>
      <w:tblGrid>
        <w:gridCol w:w="2397"/>
        <w:gridCol w:w="2520"/>
        <w:gridCol w:w="3446"/>
      </w:tblGrid>
      <w:tr w:rsidR="009F31D5" w:rsidRPr="005321BC" w14:paraId="73689BEA" w14:textId="77777777" w:rsidTr="005321BC">
        <w:tblPrEx>
          <w:tblCellMar>
            <w:top w:w="0" w:type="dxa"/>
            <w:bottom w:w="0" w:type="dxa"/>
          </w:tblCellMar>
        </w:tblPrEx>
        <w:tc>
          <w:tcPr>
            <w:tcW w:w="8363" w:type="dxa"/>
            <w:gridSpan w:val="3"/>
          </w:tcPr>
          <w:p w14:paraId="21DE978C" w14:textId="77777777" w:rsidR="009F31D5" w:rsidRPr="005321BC" w:rsidRDefault="009F31D5" w:rsidP="005321BC">
            <w:pPr>
              <w:spacing w:after="0"/>
              <w:jc w:val="center"/>
              <w:rPr>
                <w:color w:val="000000"/>
                <w:sz w:val="24"/>
                <w:szCs w:val="24"/>
              </w:rPr>
            </w:pPr>
            <w:r w:rsidRPr="005321BC">
              <w:rPr>
                <w:color w:val="000000"/>
                <w:sz w:val="24"/>
                <w:szCs w:val="24"/>
              </w:rPr>
              <w:lastRenderedPageBreak/>
              <w:t>Table 1</w:t>
            </w:r>
          </w:p>
        </w:tc>
      </w:tr>
      <w:tr w:rsidR="009F31D5" w:rsidRPr="005321BC" w14:paraId="19AD746F" w14:textId="77777777" w:rsidTr="005321BC">
        <w:tblPrEx>
          <w:tblCellMar>
            <w:top w:w="0" w:type="dxa"/>
            <w:bottom w:w="0" w:type="dxa"/>
          </w:tblCellMar>
        </w:tblPrEx>
        <w:tc>
          <w:tcPr>
            <w:tcW w:w="8363" w:type="dxa"/>
            <w:gridSpan w:val="3"/>
          </w:tcPr>
          <w:p w14:paraId="0F3259D8" w14:textId="77777777" w:rsidR="009F31D5" w:rsidRPr="005321BC" w:rsidRDefault="009F31D5" w:rsidP="005321BC">
            <w:pPr>
              <w:spacing w:after="0"/>
              <w:jc w:val="center"/>
              <w:rPr>
                <w:color w:val="000000"/>
                <w:sz w:val="24"/>
                <w:szCs w:val="24"/>
              </w:rPr>
            </w:pPr>
            <w:r w:rsidRPr="005321BC">
              <w:rPr>
                <w:color w:val="000000"/>
                <w:sz w:val="24"/>
                <w:szCs w:val="24"/>
              </w:rPr>
              <w:t>DOSING CHART – INITIAL TITRATION</w:t>
            </w:r>
          </w:p>
        </w:tc>
      </w:tr>
      <w:tr w:rsidR="009F31D5" w:rsidRPr="005321BC" w14:paraId="0BA826B1" w14:textId="77777777" w:rsidTr="005321BC">
        <w:tblPrEx>
          <w:tblCellMar>
            <w:top w:w="0" w:type="dxa"/>
            <w:bottom w:w="0" w:type="dxa"/>
          </w:tblCellMar>
        </w:tblPrEx>
        <w:trPr>
          <w:cantSplit/>
        </w:trPr>
        <w:tc>
          <w:tcPr>
            <w:tcW w:w="2397" w:type="dxa"/>
          </w:tcPr>
          <w:p w14:paraId="2E588C4F" w14:textId="77777777" w:rsidR="009F31D5" w:rsidRPr="005321BC" w:rsidRDefault="009F31D5" w:rsidP="005321BC">
            <w:pPr>
              <w:suppressAutoHyphens/>
              <w:spacing w:after="0"/>
              <w:jc w:val="center"/>
              <w:rPr>
                <w:color w:val="000000"/>
                <w:spacing w:val="-3"/>
                <w:sz w:val="24"/>
                <w:szCs w:val="24"/>
              </w:rPr>
            </w:pPr>
            <w:r w:rsidRPr="005321BC">
              <w:rPr>
                <w:color w:val="000000"/>
                <w:spacing w:val="-3"/>
                <w:sz w:val="24"/>
                <w:szCs w:val="24"/>
              </w:rPr>
              <w:t>Day 1</w:t>
            </w:r>
          </w:p>
        </w:tc>
        <w:tc>
          <w:tcPr>
            <w:tcW w:w="2520" w:type="dxa"/>
          </w:tcPr>
          <w:p w14:paraId="160B7F34" w14:textId="77777777" w:rsidR="009F31D5" w:rsidRPr="005321BC" w:rsidRDefault="009F31D5" w:rsidP="005321BC">
            <w:pPr>
              <w:suppressAutoHyphens/>
              <w:spacing w:after="0"/>
              <w:jc w:val="center"/>
              <w:rPr>
                <w:color w:val="000000"/>
                <w:spacing w:val="-3"/>
                <w:sz w:val="24"/>
                <w:szCs w:val="24"/>
              </w:rPr>
            </w:pPr>
            <w:r w:rsidRPr="005321BC">
              <w:rPr>
                <w:color w:val="000000"/>
                <w:spacing w:val="-3"/>
                <w:sz w:val="24"/>
                <w:szCs w:val="24"/>
              </w:rPr>
              <w:t>Day 2</w:t>
            </w:r>
          </w:p>
        </w:tc>
        <w:tc>
          <w:tcPr>
            <w:tcW w:w="3446" w:type="dxa"/>
          </w:tcPr>
          <w:p w14:paraId="521BB2D3" w14:textId="77777777" w:rsidR="009F31D5" w:rsidRPr="005321BC" w:rsidRDefault="009F31D5" w:rsidP="005321BC">
            <w:pPr>
              <w:suppressAutoHyphens/>
              <w:spacing w:after="0"/>
              <w:jc w:val="center"/>
              <w:rPr>
                <w:color w:val="000000"/>
                <w:spacing w:val="-3"/>
                <w:sz w:val="24"/>
                <w:szCs w:val="24"/>
              </w:rPr>
            </w:pPr>
            <w:r w:rsidRPr="005321BC">
              <w:rPr>
                <w:color w:val="000000"/>
                <w:spacing w:val="-3"/>
                <w:sz w:val="24"/>
                <w:szCs w:val="24"/>
              </w:rPr>
              <w:t>Day 3</w:t>
            </w:r>
          </w:p>
        </w:tc>
      </w:tr>
      <w:tr w:rsidR="009F31D5" w:rsidRPr="005321BC" w14:paraId="1C68463B" w14:textId="77777777" w:rsidTr="005321BC">
        <w:tblPrEx>
          <w:tblCellMar>
            <w:top w:w="0" w:type="dxa"/>
            <w:bottom w:w="0" w:type="dxa"/>
          </w:tblCellMar>
        </w:tblPrEx>
        <w:trPr>
          <w:cantSplit/>
        </w:trPr>
        <w:tc>
          <w:tcPr>
            <w:tcW w:w="2397" w:type="dxa"/>
          </w:tcPr>
          <w:p w14:paraId="4CE10634" w14:textId="77777777" w:rsidR="009F31D5" w:rsidRPr="005321BC" w:rsidRDefault="009F31D5" w:rsidP="005321BC">
            <w:pPr>
              <w:suppressAutoHyphens/>
              <w:spacing w:after="0"/>
              <w:jc w:val="center"/>
              <w:rPr>
                <w:color w:val="000000"/>
                <w:spacing w:val="-3"/>
                <w:sz w:val="24"/>
                <w:szCs w:val="24"/>
              </w:rPr>
            </w:pPr>
            <w:r w:rsidRPr="005321BC">
              <w:rPr>
                <w:color w:val="000000"/>
                <w:spacing w:val="-3"/>
                <w:sz w:val="24"/>
                <w:szCs w:val="24"/>
              </w:rPr>
              <w:t>300 mg once a day</w:t>
            </w:r>
          </w:p>
        </w:tc>
        <w:tc>
          <w:tcPr>
            <w:tcW w:w="2520" w:type="dxa"/>
          </w:tcPr>
          <w:p w14:paraId="6FB7D1AE" w14:textId="77777777" w:rsidR="009F31D5" w:rsidRPr="005321BC" w:rsidRDefault="009F31D5" w:rsidP="005321BC">
            <w:pPr>
              <w:suppressAutoHyphens/>
              <w:spacing w:after="0"/>
              <w:jc w:val="center"/>
              <w:rPr>
                <w:color w:val="000000"/>
                <w:spacing w:val="-3"/>
                <w:sz w:val="24"/>
                <w:szCs w:val="24"/>
              </w:rPr>
            </w:pPr>
            <w:r w:rsidRPr="005321BC">
              <w:rPr>
                <w:color w:val="000000"/>
                <w:spacing w:val="-3"/>
                <w:sz w:val="24"/>
                <w:szCs w:val="24"/>
              </w:rPr>
              <w:t>300 mg two times a day</w:t>
            </w:r>
          </w:p>
        </w:tc>
        <w:tc>
          <w:tcPr>
            <w:tcW w:w="3446" w:type="dxa"/>
          </w:tcPr>
          <w:p w14:paraId="79F3E36A" w14:textId="77777777" w:rsidR="009F31D5" w:rsidRPr="005321BC" w:rsidRDefault="009F31D5" w:rsidP="005321BC">
            <w:pPr>
              <w:suppressAutoHyphens/>
              <w:spacing w:after="0"/>
              <w:jc w:val="center"/>
              <w:rPr>
                <w:color w:val="000000"/>
                <w:spacing w:val="-3"/>
                <w:sz w:val="24"/>
                <w:szCs w:val="24"/>
              </w:rPr>
            </w:pPr>
            <w:r w:rsidRPr="005321BC">
              <w:rPr>
                <w:color w:val="000000"/>
                <w:spacing w:val="-3"/>
                <w:sz w:val="24"/>
                <w:szCs w:val="24"/>
              </w:rPr>
              <w:t>300 mg three times a day</w:t>
            </w:r>
          </w:p>
        </w:tc>
      </w:tr>
    </w:tbl>
    <w:p w14:paraId="675B0E7D" w14:textId="77777777" w:rsidR="009F31D5" w:rsidRPr="005321BC" w:rsidRDefault="009F31D5" w:rsidP="00AD4D62">
      <w:pPr>
        <w:pStyle w:val="NormalIndent"/>
        <w:spacing w:after="0"/>
        <w:rPr>
          <w:color w:val="000000"/>
          <w:sz w:val="24"/>
          <w:szCs w:val="24"/>
        </w:rPr>
      </w:pPr>
    </w:p>
    <w:p w14:paraId="2B47AF12" w14:textId="77777777" w:rsidR="005A02A7" w:rsidRPr="005321BC" w:rsidRDefault="005A02A7" w:rsidP="005A02A7">
      <w:pPr>
        <w:spacing w:after="0"/>
        <w:ind w:firstLine="720"/>
        <w:rPr>
          <w:color w:val="000000"/>
          <w:sz w:val="24"/>
          <w:szCs w:val="24"/>
          <w:lang w:val="en-US"/>
        </w:rPr>
      </w:pPr>
      <w:r w:rsidRPr="005321BC">
        <w:rPr>
          <w:color w:val="000000"/>
          <w:sz w:val="24"/>
          <w:szCs w:val="24"/>
          <w:u w:val="single"/>
          <w:lang w:val="en-US"/>
        </w:rPr>
        <w:t>Discontinuation of gabapentin</w:t>
      </w:r>
    </w:p>
    <w:p w14:paraId="78142153" w14:textId="77777777" w:rsidR="008549CE" w:rsidRPr="005321BC" w:rsidRDefault="008549CE" w:rsidP="005A02A7">
      <w:pPr>
        <w:pStyle w:val="NormalIndent"/>
        <w:spacing w:after="0"/>
        <w:rPr>
          <w:color w:val="000000"/>
          <w:sz w:val="24"/>
          <w:szCs w:val="24"/>
          <w:lang w:val="en-US"/>
        </w:rPr>
      </w:pPr>
    </w:p>
    <w:p w14:paraId="374F5A8C" w14:textId="77777777" w:rsidR="005A02A7" w:rsidRPr="005321BC" w:rsidRDefault="005A02A7" w:rsidP="005A02A7">
      <w:pPr>
        <w:pStyle w:val="NormalIndent"/>
        <w:spacing w:after="0"/>
        <w:rPr>
          <w:bCs/>
          <w:color w:val="000000"/>
          <w:sz w:val="24"/>
          <w:szCs w:val="24"/>
          <w:u w:val="single"/>
        </w:rPr>
      </w:pPr>
      <w:r w:rsidRPr="005321BC">
        <w:rPr>
          <w:color w:val="000000"/>
          <w:sz w:val="24"/>
          <w:szCs w:val="24"/>
          <w:lang w:val="en-US"/>
        </w:rPr>
        <w:t xml:space="preserve">In accordance with current clinical practice, if gabapentin </w:t>
      </w:r>
      <w:proofErr w:type="gramStart"/>
      <w:r w:rsidRPr="005321BC">
        <w:rPr>
          <w:color w:val="000000"/>
          <w:sz w:val="24"/>
          <w:szCs w:val="24"/>
          <w:lang w:val="en-US"/>
        </w:rPr>
        <w:t>has to</w:t>
      </w:r>
      <w:proofErr w:type="gramEnd"/>
      <w:r w:rsidRPr="005321BC">
        <w:rPr>
          <w:color w:val="000000"/>
          <w:sz w:val="24"/>
          <w:szCs w:val="24"/>
          <w:lang w:val="en-US"/>
        </w:rPr>
        <w:t xml:space="preserve"> be discontinued it is recommended this should be done gradually over a minimum of 1 week independent of the indication.</w:t>
      </w:r>
    </w:p>
    <w:p w14:paraId="7A518E30" w14:textId="77777777" w:rsidR="005A02A7" w:rsidRPr="005321BC" w:rsidRDefault="005A02A7" w:rsidP="00AD4D62">
      <w:pPr>
        <w:pStyle w:val="NormalIndent"/>
        <w:spacing w:after="0"/>
        <w:rPr>
          <w:bCs/>
          <w:color w:val="000000"/>
          <w:sz w:val="24"/>
          <w:szCs w:val="24"/>
          <w:u w:val="single"/>
        </w:rPr>
      </w:pPr>
    </w:p>
    <w:p w14:paraId="25C8C5C5" w14:textId="77777777" w:rsidR="009F31D5" w:rsidRPr="005321BC" w:rsidRDefault="009F31D5" w:rsidP="00AD4D62">
      <w:pPr>
        <w:pStyle w:val="NormalIndent"/>
        <w:spacing w:after="0"/>
        <w:rPr>
          <w:bCs/>
          <w:color w:val="000000"/>
          <w:sz w:val="24"/>
          <w:szCs w:val="24"/>
          <w:u w:val="single"/>
        </w:rPr>
      </w:pPr>
      <w:r w:rsidRPr="005321BC">
        <w:rPr>
          <w:bCs/>
          <w:color w:val="000000"/>
          <w:sz w:val="24"/>
          <w:szCs w:val="24"/>
          <w:u w:val="single"/>
        </w:rPr>
        <w:t>Epilepsy</w:t>
      </w:r>
    </w:p>
    <w:p w14:paraId="2257D3A3" w14:textId="77777777" w:rsidR="008549CE" w:rsidRPr="005321BC" w:rsidRDefault="008549CE" w:rsidP="00AD4D62">
      <w:pPr>
        <w:pStyle w:val="NormalIndent"/>
        <w:spacing w:after="0"/>
        <w:rPr>
          <w:color w:val="000000"/>
          <w:sz w:val="24"/>
          <w:szCs w:val="24"/>
        </w:rPr>
      </w:pPr>
    </w:p>
    <w:p w14:paraId="1E5EC91E" w14:textId="77777777" w:rsidR="009F31D5" w:rsidRPr="005321BC" w:rsidRDefault="009F31D5" w:rsidP="00AD4D62">
      <w:pPr>
        <w:pStyle w:val="NormalIndent"/>
        <w:spacing w:after="0"/>
        <w:rPr>
          <w:color w:val="000000"/>
          <w:sz w:val="24"/>
          <w:szCs w:val="24"/>
        </w:rPr>
      </w:pPr>
      <w:r w:rsidRPr="005321BC">
        <w:rPr>
          <w:color w:val="000000"/>
          <w:sz w:val="24"/>
          <w:szCs w:val="24"/>
        </w:rPr>
        <w:t xml:space="preserve">Epilepsy typically requires long-term therapy.  Dosage is determined by the treating physician according to individual tolerance and efficacy.  </w:t>
      </w:r>
    </w:p>
    <w:p w14:paraId="35564084" w14:textId="77777777" w:rsidR="009F31D5" w:rsidRPr="005321BC" w:rsidRDefault="009F31D5" w:rsidP="00AD4D62">
      <w:pPr>
        <w:pStyle w:val="NormalIndent"/>
        <w:spacing w:after="0"/>
        <w:rPr>
          <w:i/>
          <w:color w:val="000000"/>
          <w:sz w:val="24"/>
          <w:szCs w:val="24"/>
        </w:rPr>
      </w:pPr>
    </w:p>
    <w:p w14:paraId="48F5DFC5" w14:textId="77777777" w:rsidR="009F31D5" w:rsidRPr="005321BC" w:rsidRDefault="009F31D5" w:rsidP="00AD4D62">
      <w:pPr>
        <w:pStyle w:val="NormalIndent"/>
        <w:spacing w:after="0"/>
        <w:rPr>
          <w:i/>
          <w:color w:val="000000"/>
          <w:sz w:val="24"/>
          <w:szCs w:val="24"/>
        </w:rPr>
      </w:pPr>
      <w:r w:rsidRPr="005321BC">
        <w:rPr>
          <w:i/>
          <w:color w:val="000000"/>
          <w:sz w:val="24"/>
          <w:szCs w:val="24"/>
        </w:rPr>
        <w:t>Adults and adolescents</w:t>
      </w:r>
    </w:p>
    <w:p w14:paraId="1B965DEA" w14:textId="77777777" w:rsidR="008549CE" w:rsidRPr="005321BC" w:rsidRDefault="008549CE" w:rsidP="00AD4D62">
      <w:pPr>
        <w:pStyle w:val="NormalIndent"/>
        <w:spacing w:after="0"/>
        <w:rPr>
          <w:color w:val="000000"/>
          <w:sz w:val="24"/>
          <w:szCs w:val="24"/>
        </w:rPr>
      </w:pPr>
      <w:bookmarkStart w:id="1" w:name="OLE_LINK1"/>
    </w:p>
    <w:p w14:paraId="729D8936" w14:textId="77777777" w:rsidR="009F31D5" w:rsidRPr="005321BC" w:rsidRDefault="009F31D5" w:rsidP="00AD4D62">
      <w:pPr>
        <w:pStyle w:val="NormalIndent"/>
        <w:spacing w:after="0"/>
        <w:rPr>
          <w:color w:val="000000"/>
          <w:sz w:val="24"/>
          <w:szCs w:val="24"/>
        </w:rPr>
      </w:pPr>
      <w:r w:rsidRPr="005321BC">
        <w:rPr>
          <w:color w:val="000000"/>
          <w:sz w:val="24"/>
          <w:szCs w:val="24"/>
        </w:rPr>
        <w:t xml:space="preserve">In clinical trials, the effective dosing range was 900 to 3600 mg/day.  Therapy may be initiated by titrating the dose as described in Table 1 or by administering 300 mg three times a day (TID) on Day 1. Thereafter, based on individual patient response and tolerability, the dose can be further increased in 300 mg/day increments every 2-3 days up to a maximum dose of 3600 mg/day.  </w:t>
      </w:r>
      <w:r w:rsidRPr="005321BC">
        <w:rPr>
          <w:color w:val="000000"/>
          <w:sz w:val="24"/>
          <w:szCs w:val="24"/>
          <w:lang w:val="en-US"/>
        </w:rPr>
        <w:t xml:space="preserve">Slower titration of gabapentin dosage may be appropriate for individual patients.  The minimum time to reach a dose of 1800 mg/day is one week, to reach 2400 mg/day is a total of 2 weeks, and to reach 3600 mg/day is a total of 3 weeks.  </w:t>
      </w:r>
      <w:r w:rsidRPr="005321BC">
        <w:rPr>
          <w:color w:val="000000"/>
          <w:sz w:val="24"/>
          <w:szCs w:val="24"/>
        </w:rPr>
        <w:t>Dosages up to 4800 mg/day have been well tolerated in long-term open-label clinical studies.  The total daily dose should be divided in three single doses, the maximum time interval between the doses should not exceed 12 hours to prevent breakthrough convulsions.</w:t>
      </w:r>
    </w:p>
    <w:bookmarkEnd w:id="1"/>
    <w:p w14:paraId="20A5C718" w14:textId="77777777" w:rsidR="009F31D5" w:rsidRPr="005321BC" w:rsidRDefault="009F31D5" w:rsidP="00AD4D62">
      <w:pPr>
        <w:pStyle w:val="NormalIndent"/>
        <w:spacing w:after="0"/>
        <w:rPr>
          <w:color w:val="000000"/>
          <w:sz w:val="24"/>
          <w:szCs w:val="24"/>
          <w:lang w:val="en-US"/>
        </w:rPr>
      </w:pPr>
    </w:p>
    <w:p w14:paraId="12D39B8B" w14:textId="77777777" w:rsidR="009F31D5" w:rsidRPr="005321BC" w:rsidRDefault="009F31D5" w:rsidP="00AD4D62">
      <w:pPr>
        <w:pStyle w:val="NormalIndent"/>
        <w:spacing w:after="0"/>
        <w:rPr>
          <w:i/>
          <w:color w:val="000000"/>
          <w:sz w:val="24"/>
          <w:szCs w:val="24"/>
          <w:lang w:val="en-US"/>
        </w:rPr>
      </w:pPr>
      <w:r w:rsidRPr="005321BC">
        <w:rPr>
          <w:i/>
          <w:color w:val="000000"/>
          <w:sz w:val="24"/>
          <w:szCs w:val="24"/>
          <w:lang w:val="en-US"/>
        </w:rPr>
        <w:t>Children aged 6 years and above</w:t>
      </w:r>
    </w:p>
    <w:p w14:paraId="5B02E355" w14:textId="77777777" w:rsidR="008549CE" w:rsidRPr="005321BC" w:rsidRDefault="008549CE" w:rsidP="00AD4D62">
      <w:pPr>
        <w:pStyle w:val="NormalIndent"/>
        <w:spacing w:after="0"/>
        <w:rPr>
          <w:color w:val="000000"/>
          <w:sz w:val="24"/>
          <w:szCs w:val="24"/>
          <w:lang w:val="en-US"/>
        </w:rPr>
      </w:pPr>
    </w:p>
    <w:p w14:paraId="18D82ACB" w14:textId="77777777" w:rsidR="009F31D5" w:rsidRDefault="009F31D5" w:rsidP="00AD4D62">
      <w:pPr>
        <w:pStyle w:val="NormalIndent"/>
        <w:spacing w:after="0"/>
        <w:rPr>
          <w:color w:val="000000"/>
          <w:sz w:val="24"/>
          <w:szCs w:val="24"/>
          <w:lang w:val="en-US"/>
        </w:rPr>
      </w:pPr>
      <w:r w:rsidRPr="005321BC">
        <w:rPr>
          <w:color w:val="000000"/>
          <w:sz w:val="24"/>
          <w:szCs w:val="24"/>
          <w:lang w:val="en-US"/>
        </w:rPr>
        <w:t>The starting dose should range from 10 to 15 mg/kg/day and the effective dose is reached by upward titration over a period of approximately three days.  The effective dose of gabapentin in children aged 6 years and older is 25 to 35 mg/kg/day.  Dosages up to 50 mg/kg/day have been well tolerated in a long-term clinical study.  The total daily dose should be divided in three single doses, the maximum time interval between doses should not exceed 12 hours.</w:t>
      </w:r>
    </w:p>
    <w:p w14:paraId="37EE6B57" w14:textId="77777777" w:rsidR="00976A9A" w:rsidRPr="005321BC" w:rsidRDefault="00976A9A" w:rsidP="00AD4D62">
      <w:pPr>
        <w:pStyle w:val="NormalIndent"/>
        <w:spacing w:after="0"/>
        <w:rPr>
          <w:color w:val="000000"/>
          <w:sz w:val="24"/>
          <w:szCs w:val="24"/>
          <w:lang w:val="en-US"/>
        </w:rPr>
      </w:pPr>
    </w:p>
    <w:p w14:paraId="5098A7EB" w14:textId="77777777" w:rsidR="009F31D5" w:rsidRPr="005321BC" w:rsidRDefault="009F31D5" w:rsidP="00AD4D62">
      <w:pPr>
        <w:pStyle w:val="NormalIndent"/>
        <w:spacing w:after="0"/>
        <w:rPr>
          <w:color w:val="000000"/>
          <w:sz w:val="24"/>
          <w:szCs w:val="24"/>
        </w:rPr>
      </w:pPr>
      <w:r w:rsidRPr="005321BC">
        <w:rPr>
          <w:color w:val="000000"/>
          <w:sz w:val="24"/>
          <w:szCs w:val="24"/>
        </w:rPr>
        <w:t>It is not necessary to monitor gabapentin plasma concentrations to optimize gabapentin therapy. Further, gabapentin may be used in combination with other antiepileptic medicinal products without concern for alteration of the plasma concentrations of gabapentin or serum concentrations of other antiepileptic medicinal products.</w:t>
      </w:r>
    </w:p>
    <w:p w14:paraId="0B6ECEDF" w14:textId="77777777" w:rsidR="00391E0B" w:rsidRDefault="00391E0B" w:rsidP="00AD4D62">
      <w:pPr>
        <w:pStyle w:val="NormalIndent"/>
        <w:spacing w:after="0"/>
        <w:rPr>
          <w:color w:val="000000"/>
          <w:sz w:val="24"/>
          <w:szCs w:val="24"/>
        </w:rPr>
      </w:pPr>
    </w:p>
    <w:p w14:paraId="3502F516" w14:textId="77777777" w:rsidR="00391E0B" w:rsidRPr="005321BC" w:rsidRDefault="00391E0B" w:rsidP="00AD4D62">
      <w:pPr>
        <w:pStyle w:val="NormalIndent"/>
        <w:spacing w:after="0"/>
        <w:rPr>
          <w:color w:val="000000"/>
          <w:sz w:val="24"/>
          <w:szCs w:val="24"/>
        </w:rPr>
      </w:pPr>
    </w:p>
    <w:p w14:paraId="4D81300C" w14:textId="77777777" w:rsidR="009F31D5" w:rsidRPr="005321BC" w:rsidRDefault="009F31D5" w:rsidP="00AD4D62">
      <w:pPr>
        <w:pStyle w:val="NormalIndent"/>
        <w:spacing w:after="0"/>
        <w:rPr>
          <w:color w:val="000000"/>
          <w:sz w:val="24"/>
          <w:szCs w:val="24"/>
          <w:u w:val="single"/>
        </w:rPr>
      </w:pPr>
      <w:r w:rsidRPr="005321BC">
        <w:rPr>
          <w:color w:val="000000"/>
          <w:sz w:val="24"/>
          <w:szCs w:val="24"/>
          <w:u w:val="single"/>
        </w:rPr>
        <w:t>Peripheral neuropathic pain</w:t>
      </w:r>
    </w:p>
    <w:p w14:paraId="701D1B24" w14:textId="77777777" w:rsidR="009F31D5" w:rsidRPr="005321BC" w:rsidRDefault="009F31D5" w:rsidP="00AD4D62">
      <w:pPr>
        <w:pStyle w:val="NormalIndent"/>
        <w:spacing w:after="0"/>
        <w:rPr>
          <w:color w:val="000000"/>
          <w:sz w:val="24"/>
          <w:szCs w:val="24"/>
          <w:u w:val="single"/>
        </w:rPr>
      </w:pPr>
    </w:p>
    <w:p w14:paraId="27A72BAA" w14:textId="77777777" w:rsidR="009F31D5" w:rsidRPr="005321BC" w:rsidRDefault="009F31D5" w:rsidP="00AD4D62">
      <w:pPr>
        <w:pStyle w:val="NormalIndent"/>
        <w:spacing w:after="0"/>
        <w:rPr>
          <w:color w:val="000000"/>
          <w:sz w:val="24"/>
          <w:szCs w:val="24"/>
          <w:u w:val="single"/>
        </w:rPr>
      </w:pPr>
      <w:r w:rsidRPr="005321BC">
        <w:rPr>
          <w:i/>
          <w:color w:val="000000"/>
          <w:sz w:val="24"/>
          <w:szCs w:val="24"/>
        </w:rPr>
        <w:t>Adults</w:t>
      </w:r>
    </w:p>
    <w:p w14:paraId="5342EEB3" w14:textId="77777777" w:rsidR="008549CE" w:rsidRPr="005321BC" w:rsidRDefault="008549CE" w:rsidP="00AD4D62">
      <w:pPr>
        <w:pStyle w:val="NormalIndent"/>
        <w:spacing w:after="0"/>
        <w:rPr>
          <w:color w:val="000000"/>
          <w:sz w:val="24"/>
          <w:szCs w:val="24"/>
        </w:rPr>
      </w:pPr>
    </w:p>
    <w:p w14:paraId="49CC2FFB" w14:textId="77777777" w:rsidR="009F31D5" w:rsidRPr="005321BC" w:rsidRDefault="009F31D5" w:rsidP="00AD4D62">
      <w:pPr>
        <w:pStyle w:val="NormalIndent"/>
        <w:spacing w:after="0"/>
        <w:rPr>
          <w:color w:val="000000"/>
          <w:sz w:val="24"/>
          <w:szCs w:val="24"/>
        </w:rPr>
      </w:pPr>
      <w:r w:rsidRPr="005321BC">
        <w:rPr>
          <w:color w:val="000000"/>
          <w:sz w:val="24"/>
          <w:szCs w:val="24"/>
        </w:rPr>
        <w:t>The therapy may be initiated by titrating the dose as described in Table 1. Alternatively, the starting dose is 900 mg/day given as three equally divided doses.  Thereafter, based on individual patient response and tolerability, the dose can be further increased in 300 mg/day increments every 2-3 days up to a maximum dose of 3600 mg/day.  Slower titration of gabapentin dosage may be appropriate for individual patients.  The minimum time to reach a dose of 1800 mg/day is one week, to reach 2400 mg/day is a total of 2 weeks, and to reach 3600 mg/day is a total of 3 weeks.</w:t>
      </w:r>
    </w:p>
    <w:p w14:paraId="395979B0" w14:textId="77777777" w:rsidR="005A02A7" w:rsidRPr="005321BC" w:rsidRDefault="005A02A7" w:rsidP="00AD4D62">
      <w:pPr>
        <w:pStyle w:val="NormalIndent"/>
        <w:spacing w:after="0"/>
        <w:rPr>
          <w:color w:val="000000"/>
          <w:sz w:val="24"/>
          <w:szCs w:val="24"/>
        </w:rPr>
      </w:pPr>
    </w:p>
    <w:p w14:paraId="389E360C" w14:textId="77777777" w:rsidR="009F31D5" w:rsidRPr="005321BC" w:rsidRDefault="009F31D5" w:rsidP="00AD4D62">
      <w:pPr>
        <w:pStyle w:val="NormalIndent"/>
        <w:spacing w:after="0"/>
        <w:rPr>
          <w:color w:val="000000"/>
          <w:sz w:val="24"/>
          <w:szCs w:val="24"/>
        </w:rPr>
      </w:pPr>
      <w:r w:rsidRPr="005321BC">
        <w:rPr>
          <w:color w:val="000000"/>
          <w:sz w:val="24"/>
          <w:szCs w:val="24"/>
        </w:rPr>
        <w:t>In the treatment of peripheral neuropathic pain such as painful diabetic neuropathy and post-herpetic neuralgia, efficacy and safety have not been examined in clinical studies for treatment periods longer than 5 months. If a patient requires dosing longer than 5 months for the treatment of peripheral neuropathic pain, the treating physician should assess the patient’s clinical status and determine the need for additional therapy.</w:t>
      </w:r>
    </w:p>
    <w:p w14:paraId="288C2D6C" w14:textId="77777777" w:rsidR="009F31D5" w:rsidRPr="005321BC" w:rsidRDefault="009F31D5" w:rsidP="00AD4D62">
      <w:pPr>
        <w:pStyle w:val="NormalIndent"/>
        <w:spacing w:after="0"/>
        <w:rPr>
          <w:color w:val="000000"/>
          <w:sz w:val="24"/>
          <w:szCs w:val="24"/>
          <w:u w:val="single"/>
        </w:rPr>
      </w:pPr>
    </w:p>
    <w:p w14:paraId="24B75184" w14:textId="77777777" w:rsidR="009F31D5" w:rsidRPr="005321BC" w:rsidRDefault="009F31D5" w:rsidP="00AD4D62">
      <w:pPr>
        <w:pStyle w:val="NormalIndent"/>
        <w:spacing w:after="0"/>
        <w:rPr>
          <w:bCs/>
          <w:color w:val="000000"/>
          <w:sz w:val="24"/>
          <w:szCs w:val="24"/>
          <w:u w:val="single"/>
        </w:rPr>
      </w:pPr>
      <w:r w:rsidRPr="005321BC">
        <w:rPr>
          <w:bCs/>
          <w:color w:val="000000"/>
          <w:sz w:val="24"/>
          <w:szCs w:val="24"/>
          <w:u w:val="single"/>
        </w:rPr>
        <w:t>Instruction for all areas of indication</w:t>
      </w:r>
    </w:p>
    <w:p w14:paraId="27BF0128" w14:textId="77777777" w:rsidR="00024F9D" w:rsidRPr="005321BC" w:rsidRDefault="00024F9D" w:rsidP="00AD4D62">
      <w:pPr>
        <w:pStyle w:val="NormalIndent"/>
        <w:spacing w:after="0"/>
        <w:rPr>
          <w:color w:val="000000"/>
          <w:sz w:val="24"/>
          <w:szCs w:val="24"/>
        </w:rPr>
      </w:pPr>
    </w:p>
    <w:p w14:paraId="659C2AF4" w14:textId="77777777" w:rsidR="009F31D5" w:rsidRPr="005321BC" w:rsidRDefault="009F31D5" w:rsidP="00AD4D62">
      <w:pPr>
        <w:pStyle w:val="NormalIndent"/>
        <w:spacing w:after="0"/>
        <w:rPr>
          <w:color w:val="000000"/>
          <w:sz w:val="24"/>
          <w:szCs w:val="24"/>
          <w:u w:val="single"/>
        </w:rPr>
      </w:pPr>
      <w:r w:rsidRPr="005321BC">
        <w:rPr>
          <w:color w:val="000000"/>
          <w:sz w:val="24"/>
          <w:szCs w:val="24"/>
        </w:rPr>
        <w:t>In patients with poor general health, i.e., low body weight, after organ transplantation etc., the dose should be titrated more slowly, either by using smaller dosage strengths or longer intervals between dosage increases.</w:t>
      </w:r>
    </w:p>
    <w:p w14:paraId="3328C129" w14:textId="77777777" w:rsidR="009F31D5" w:rsidRPr="005321BC" w:rsidRDefault="009F31D5" w:rsidP="00AD4D62">
      <w:pPr>
        <w:pStyle w:val="NormalIndent"/>
        <w:spacing w:after="0"/>
        <w:rPr>
          <w:color w:val="000000"/>
          <w:sz w:val="24"/>
          <w:szCs w:val="24"/>
          <w:u w:val="single"/>
        </w:rPr>
      </w:pPr>
    </w:p>
    <w:p w14:paraId="3D8718A9" w14:textId="77777777" w:rsidR="009F31D5" w:rsidRPr="005321BC" w:rsidRDefault="00F804CF" w:rsidP="00AD4D62">
      <w:pPr>
        <w:pStyle w:val="NormalIndent"/>
        <w:spacing w:after="0"/>
        <w:rPr>
          <w:color w:val="000000"/>
          <w:sz w:val="24"/>
          <w:szCs w:val="24"/>
          <w:u w:val="single"/>
        </w:rPr>
      </w:pPr>
      <w:r>
        <w:rPr>
          <w:color w:val="000000"/>
          <w:sz w:val="24"/>
          <w:szCs w:val="24"/>
          <w:u w:val="single"/>
        </w:rPr>
        <w:t>E</w:t>
      </w:r>
      <w:r w:rsidR="009F31D5" w:rsidRPr="005321BC">
        <w:rPr>
          <w:color w:val="000000"/>
          <w:sz w:val="24"/>
          <w:szCs w:val="24"/>
          <w:u w:val="single"/>
        </w:rPr>
        <w:t>lderly (over 65 years of age)</w:t>
      </w:r>
    </w:p>
    <w:p w14:paraId="02C9F246" w14:textId="77777777" w:rsidR="00024F9D" w:rsidRPr="005321BC" w:rsidRDefault="00024F9D" w:rsidP="00AD4D62">
      <w:pPr>
        <w:pStyle w:val="NormalIndent"/>
        <w:spacing w:after="0"/>
        <w:rPr>
          <w:color w:val="000000"/>
          <w:sz w:val="24"/>
          <w:szCs w:val="24"/>
        </w:rPr>
      </w:pPr>
    </w:p>
    <w:p w14:paraId="186029F8" w14:textId="77777777" w:rsidR="009F31D5" w:rsidRPr="005321BC" w:rsidRDefault="009F31D5" w:rsidP="00AD4D62">
      <w:pPr>
        <w:pStyle w:val="NormalIndent"/>
        <w:spacing w:after="0"/>
        <w:rPr>
          <w:color w:val="000000"/>
          <w:sz w:val="24"/>
          <w:szCs w:val="24"/>
          <w:u w:val="single"/>
        </w:rPr>
      </w:pPr>
      <w:r w:rsidRPr="005321BC">
        <w:rPr>
          <w:color w:val="000000"/>
          <w:sz w:val="24"/>
          <w:szCs w:val="24"/>
        </w:rPr>
        <w:t>Elderly patients may require dosage adjustment because of declining renal function with age (see Table 2). Somnolence, peripheral oedema and asthenia may be more frequent in elderly patients.</w:t>
      </w:r>
    </w:p>
    <w:p w14:paraId="3C36CDF6" w14:textId="77777777" w:rsidR="009F31D5" w:rsidRPr="005321BC" w:rsidRDefault="009F31D5" w:rsidP="00AD4D62">
      <w:pPr>
        <w:pStyle w:val="NormalIndent"/>
        <w:spacing w:after="0"/>
        <w:rPr>
          <w:color w:val="000000"/>
          <w:sz w:val="24"/>
          <w:szCs w:val="24"/>
        </w:rPr>
      </w:pPr>
    </w:p>
    <w:p w14:paraId="1D88300F" w14:textId="77777777" w:rsidR="009F31D5" w:rsidRPr="005321BC" w:rsidRDefault="00F804CF" w:rsidP="00AD4D62">
      <w:pPr>
        <w:pStyle w:val="NormalIndent"/>
        <w:spacing w:after="0"/>
        <w:rPr>
          <w:color w:val="000000"/>
          <w:sz w:val="24"/>
          <w:szCs w:val="24"/>
          <w:u w:val="single"/>
        </w:rPr>
      </w:pPr>
      <w:r>
        <w:rPr>
          <w:color w:val="000000"/>
          <w:sz w:val="24"/>
          <w:szCs w:val="24"/>
          <w:u w:val="single"/>
        </w:rPr>
        <w:t>R</w:t>
      </w:r>
      <w:r w:rsidR="009F31D5" w:rsidRPr="005321BC">
        <w:rPr>
          <w:color w:val="000000"/>
          <w:sz w:val="24"/>
          <w:szCs w:val="24"/>
          <w:u w:val="single"/>
        </w:rPr>
        <w:t>enal impairment</w:t>
      </w:r>
    </w:p>
    <w:p w14:paraId="0CA87330" w14:textId="77777777" w:rsidR="00024F9D" w:rsidRPr="005321BC" w:rsidRDefault="00024F9D" w:rsidP="00AD4D62">
      <w:pPr>
        <w:pStyle w:val="NormalIndent"/>
        <w:spacing w:after="0"/>
        <w:rPr>
          <w:color w:val="000000"/>
          <w:sz w:val="24"/>
          <w:szCs w:val="24"/>
        </w:rPr>
      </w:pPr>
    </w:p>
    <w:p w14:paraId="3557B3B5" w14:textId="77777777" w:rsidR="009F31D5" w:rsidRPr="005321BC" w:rsidRDefault="009F31D5" w:rsidP="00AD4D62">
      <w:pPr>
        <w:pStyle w:val="NormalIndent"/>
        <w:spacing w:after="0"/>
        <w:rPr>
          <w:color w:val="000000"/>
          <w:sz w:val="24"/>
          <w:szCs w:val="24"/>
        </w:rPr>
      </w:pPr>
      <w:r w:rsidRPr="005321BC">
        <w:rPr>
          <w:color w:val="000000"/>
          <w:sz w:val="24"/>
          <w:szCs w:val="24"/>
        </w:rPr>
        <w:t>Dosage adjustment is recommended in patients with compromised renal function as described in Table 2 and/or those undergoing haemodialysis.  Gabapentin 100 mg capsules can be used to follow dosing recommendations for patients with renal insufficiency.</w:t>
      </w:r>
    </w:p>
    <w:p w14:paraId="0095F43C" w14:textId="77777777" w:rsidR="00AD4D62" w:rsidRPr="005321BC" w:rsidRDefault="00AD4D62" w:rsidP="00AD4D62">
      <w:pPr>
        <w:keepNext/>
        <w:keepLines/>
        <w:suppressAutoHyphens/>
        <w:spacing w:after="0"/>
        <w:rPr>
          <w:color w:val="000000"/>
          <w:spacing w:val="-3"/>
          <w:sz w:val="24"/>
          <w:szCs w:val="24"/>
        </w:rPr>
      </w:pPr>
    </w:p>
    <w:tbl>
      <w:tblPr>
        <w:tblW w:w="7951" w:type="dxa"/>
        <w:tblInd w:w="804"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0AF" w:firstRow="1" w:lastRow="0" w:firstColumn="1" w:lastColumn="0" w:noHBand="0" w:noVBand="0"/>
      </w:tblPr>
      <w:tblGrid>
        <w:gridCol w:w="4230"/>
        <w:gridCol w:w="3721"/>
      </w:tblGrid>
      <w:tr w:rsidR="00AD4D62" w:rsidRPr="005321BC" w14:paraId="6010FC42" w14:textId="77777777" w:rsidTr="005321BC">
        <w:tblPrEx>
          <w:tblCellMar>
            <w:top w:w="0" w:type="dxa"/>
            <w:bottom w:w="0" w:type="dxa"/>
          </w:tblCellMar>
        </w:tblPrEx>
        <w:tc>
          <w:tcPr>
            <w:tcW w:w="7951" w:type="dxa"/>
            <w:gridSpan w:val="2"/>
          </w:tcPr>
          <w:p w14:paraId="13C74E3B" w14:textId="77777777" w:rsidR="00AD4D62" w:rsidRPr="005321BC" w:rsidRDefault="00AD4D62" w:rsidP="005321BC">
            <w:pPr>
              <w:keepNext/>
              <w:keepLines/>
              <w:tabs>
                <w:tab w:val="left" w:pos="480"/>
                <w:tab w:val="left" w:pos="720"/>
                <w:tab w:val="left" w:pos="1008"/>
                <w:tab w:val="left" w:pos="1260"/>
                <w:tab w:val="left" w:pos="1512"/>
                <w:tab w:val="left" w:pos="1764"/>
                <w:tab w:val="left" w:pos="2016"/>
                <w:tab w:val="left" w:pos="2268"/>
                <w:tab w:val="left" w:pos="2400"/>
                <w:tab w:val="left" w:pos="2880"/>
              </w:tabs>
              <w:suppressAutoHyphens/>
              <w:spacing w:after="0"/>
              <w:jc w:val="center"/>
              <w:rPr>
                <w:caps/>
                <w:color w:val="000000"/>
                <w:spacing w:val="-3"/>
                <w:sz w:val="24"/>
                <w:szCs w:val="24"/>
              </w:rPr>
            </w:pPr>
            <w:r w:rsidRPr="005321BC">
              <w:rPr>
                <w:color w:val="000000"/>
                <w:spacing w:val="-3"/>
                <w:sz w:val="24"/>
                <w:szCs w:val="24"/>
              </w:rPr>
              <w:t>Table</w:t>
            </w:r>
            <w:r w:rsidRPr="005321BC">
              <w:rPr>
                <w:caps/>
                <w:color w:val="000000"/>
                <w:spacing w:val="-3"/>
                <w:sz w:val="24"/>
                <w:szCs w:val="24"/>
              </w:rPr>
              <w:t xml:space="preserve"> 2</w:t>
            </w:r>
          </w:p>
        </w:tc>
      </w:tr>
      <w:tr w:rsidR="00AD4D62" w:rsidRPr="005321BC" w14:paraId="50165F18" w14:textId="77777777" w:rsidTr="005321BC">
        <w:tblPrEx>
          <w:tblCellMar>
            <w:top w:w="0" w:type="dxa"/>
            <w:bottom w:w="0" w:type="dxa"/>
          </w:tblCellMar>
        </w:tblPrEx>
        <w:tc>
          <w:tcPr>
            <w:tcW w:w="7951" w:type="dxa"/>
            <w:gridSpan w:val="2"/>
          </w:tcPr>
          <w:p w14:paraId="06AA589E" w14:textId="77777777" w:rsidR="00AD4D62" w:rsidRPr="005321BC" w:rsidRDefault="00AD4D62" w:rsidP="005321BC">
            <w:pPr>
              <w:keepNext/>
              <w:keepLines/>
              <w:tabs>
                <w:tab w:val="left" w:pos="480"/>
                <w:tab w:val="left" w:pos="720"/>
                <w:tab w:val="left" w:pos="1008"/>
                <w:tab w:val="left" w:pos="1260"/>
                <w:tab w:val="left" w:pos="1512"/>
                <w:tab w:val="left" w:pos="1764"/>
                <w:tab w:val="left" w:pos="2016"/>
                <w:tab w:val="left" w:pos="2268"/>
                <w:tab w:val="left" w:pos="2400"/>
                <w:tab w:val="left" w:pos="2880"/>
              </w:tabs>
              <w:suppressAutoHyphens/>
              <w:spacing w:after="0"/>
              <w:jc w:val="center"/>
              <w:rPr>
                <w:caps/>
                <w:color w:val="000000"/>
                <w:spacing w:val="-3"/>
                <w:sz w:val="24"/>
                <w:szCs w:val="24"/>
              </w:rPr>
            </w:pPr>
            <w:r w:rsidRPr="005321BC">
              <w:rPr>
                <w:caps/>
                <w:color w:val="000000"/>
                <w:spacing w:val="-3"/>
                <w:sz w:val="24"/>
                <w:szCs w:val="24"/>
              </w:rPr>
              <w:t>Dosage of Gabapentin in Adults Based on Renal Function</w:t>
            </w:r>
          </w:p>
        </w:tc>
      </w:tr>
      <w:tr w:rsidR="00AD4D62" w:rsidRPr="005321BC" w14:paraId="2E69F8CE" w14:textId="77777777" w:rsidTr="005321BC">
        <w:tblPrEx>
          <w:tblCellMar>
            <w:top w:w="0" w:type="dxa"/>
            <w:bottom w:w="0" w:type="dxa"/>
          </w:tblCellMar>
        </w:tblPrEx>
        <w:tc>
          <w:tcPr>
            <w:tcW w:w="4230" w:type="dxa"/>
          </w:tcPr>
          <w:p w14:paraId="054AF051" w14:textId="77777777" w:rsidR="00AD4D62" w:rsidRPr="005321BC" w:rsidRDefault="00AD4D62" w:rsidP="005321BC">
            <w:pPr>
              <w:keepNext/>
              <w:keepLines/>
              <w:tabs>
                <w:tab w:val="left" w:pos="480"/>
                <w:tab w:val="left" w:pos="720"/>
                <w:tab w:val="left" w:pos="1008"/>
                <w:tab w:val="left" w:pos="1260"/>
                <w:tab w:val="left" w:pos="1512"/>
                <w:tab w:val="left" w:pos="1764"/>
                <w:tab w:val="left" w:pos="2016"/>
                <w:tab w:val="left" w:pos="2268"/>
                <w:tab w:val="left" w:pos="2400"/>
                <w:tab w:val="left" w:pos="2880"/>
              </w:tabs>
              <w:suppressAutoHyphens/>
              <w:spacing w:after="0"/>
              <w:jc w:val="center"/>
              <w:rPr>
                <w:color w:val="000000"/>
                <w:spacing w:val="-3"/>
                <w:sz w:val="24"/>
                <w:szCs w:val="24"/>
              </w:rPr>
            </w:pPr>
            <w:r w:rsidRPr="005321BC">
              <w:rPr>
                <w:color w:val="000000"/>
                <w:spacing w:val="-3"/>
                <w:sz w:val="24"/>
                <w:szCs w:val="24"/>
              </w:rPr>
              <w:t>Creatinine Clearance (</w:t>
            </w:r>
            <w:r w:rsidR="00024F9D" w:rsidRPr="005321BC">
              <w:rPr>
                <w:color w:val="000000"/>
                <w:spacing w:val="-3"/>
                <w:sz w:val="24"/>
                <w:szCs w:val="24"/>
              </w:rPr>
              <w:t>mL</w:t>
            </w:r>
            <w:r w:rsidRPr="005321BC">
              <w:rPr>
                <w:color w:val="000000"/>
                <w:spacing w:val="-3"/>
                <w:sz w:val="24"/>
                <w:szCs w:val="24"/>
              </w:rPr>
              <w:t>/min)</w:t>
            </w:r>
          </w:p>
        </w:tc>
        <w:tc>
          <w:tcPr>
            <w:tcW w:w="3721" w:type="dxa"/>
          </w:tcPr>
          <w:p w14:paraId="26F209AD" w14:textId="77777777" w:rsidR="00AD4D62" w:rsidRPr="005321BC" w:rsidRDefault="00AD4D62" w:rsidP="005321BC">
            <w:pPr>
              <w:keepNext/>
              <w:keepLines/>
              <w:tabs>
                <w:tab w:val="left" w:pos="480"/>
                <w:tab w:val="left" w:pos="720"/>
                <w:tab w:val="left" w:pos="1008"/>
                <w:tab w:val="left" w:pos="1260"/>
                <w:tab w:val="left" w:pos="1512"/>
                <w:tab w:val="left" w:pos="1764"/>
                <w:tab w:val="left" w:pos="2016"/>
                <w:tab w:val="left" w:pos="2268"/>
                <w:tab w:val="left" w:pos="2400"/>
                <w:tab w:val="left" w:pos="2880"/>
              </w:tabs>
              <w:suppressAutoHyphens/>
              <w:spacing w:after="0"/>
              <w:jc w:val="center"/>
              <w:rPr>
                <w:color w:val="000000"/>
                <w:spacing w:val="-3"/>
                <w:sz w:val="24"/>
                <w:szCs w:val="24"/>
              </w:rPr>
            </w:pPr>
            <w:r w:rsidRPr="005321BC">
              <w:rPr>
                <w:color w:val="000000"/>
                <w:spacing w:val="-3"/>
                <w:sz w:val="24"/>
                <w:szCs w:val="24"/>
              </w:rPr>
              <w:t xml:space="preserve">Total Daily </w:t>
            </w:r>
            <w:proofErr w:type="spellStart"/>
            <w:r w:rsidRPr="005321BC">
              <w:rPr>
                <w:color w:val="000000"/>
                <w:spacing w:val="-3"/>
                <w:sz w:val="24"/>
                <w:szCs w:val="24"/>
              </w:rPr>
              <w:t>Dose</w:t>
            </w:r>
            <w:r w:rsidRPr="005321BC">
              <w:rPr>
                <w:color w:val="000000"/>
                <w:spacing w:val="-3"/>
                <w:sz w:val="24"/>
                <w:szCs w:val="24"/>
                <w:vertAlign w:val="superscript"/>
              </w:rPr>
              <w:t>a</w:t>
            </w:r>
            <w:proofErr w:type="spellEnd"/>
            <w:r w:rsidRPr="005321BC">
              <w:rPr>
                <w:color w:val="000000"/>
                <w:spacing w:val="-3"/>
                <w:sz w:val="24"/>
                <w:szCs w:val="24"/>
              </w:rPr>
              <w:t xml:space="preserve"> (mg/day)</w:t>
            </w:r>
          </w:p>
        </w:tc>
      </w:tr>
      <w:tr w:rsidR="00AD4D62" w:rsidRPr="005321BC" w14:paraId="3A5202F1" w14:textId="77777777" w:rsidTr="005321BC">
        <w:tblPrEx>
          <w:tblCellMar>
            <w:top w:w="0" w:type="dxa"/>
            <w:bottom w:w="0" w:type="dxa"/>
          </w:tblCellMar>
        </w:tblPrEx>
        <w:tc>
          <w:tcPr>
            <w:tcW w:w="4230" w:type="dxa"/>
          </w:tcPr>
          <w:p w14:paraId="327AD133" w14:textId="77777777" w:rsidR="00AD4D62" w:rsidRPr="005321BC" w:rsidRDefault="00AD4D62" w:rsidP="005321BC">
            <w:pPr>
              <w:keepNext/>
              <w:keepLines/>
              <w:tabs>
                <w:tab w:val="left" w:pos="480"/>
                <w:tab w:val="left" w:pos="720"/>
                <w:tab w:val="left" w:pos="1008"/>
                <w:tab w:val="left" w:pos="1260"/>
                <w:tab w:val="left" w:pos="1512"/>
                <w:tab w:val="left" w:pos="1764"/>
                <w:tab w:val="left" w:pos="2016"/>
                <w:tab w:val="left" w:pos="2268"/>
                <w:tab w:val="left" w:pos="2400"/>
                <w:tab w:val="left" w:pos="2880"/>
              </w:tabs>
              <w:suppressAutoHyphens/>
              <w:spacing w:after="0"/>
              <w:jc w:val="center"/>
              <w:rPr>
                <w:color w:val="000000"/>
                <w:spacing w:val="-3"/>
                <w:sz w:val="24"/>
                <w:szCs w:val="24"/>
              </w:rPr>
            </w:pPr>
            <w:r w:rsidRPr="005321BC">
              <w:rPr>
                <w:color w:val="000000"/>
                <w:spacing w:val="-3"/>
                <w:sz w:val="24"/>
                <w:szCs w:val="24"/>
              </w:rPr>
              <w:sym w:font="Symbol" w:char="F0B3"/>
            </w:r>
            <w:r w:rsidRPr="005321BC">
              <w:rPr>
                <w:color w:val="000000"/>
                <w:spacing w:val="-3"/>
                <w:sz w:val="24"/>
                <w:szCs w:val="24"/>
              </w:rPr>
              <w:t>80</w:t>
            </w:r>
          </w:p>
        </w:tc>
        <w:tc>
          <w:tcPr>
            <w:tcW w:w="3721" w:type="dxa"/>
          </w:tcPr>
          <w:p w14:paraId="2CB86D9E" w14:textId="77777777" w:rsidR="00AD4D62" w:rsidRPr="005321BC" w:rsidRDefault="00AD4D62" w:rsidP="005321BC">
            <w:pPr>
              <w:keepNext/>
              <w:keepLines/>
              <w:tabs>
                <w:tab w:val="left" w:pos="480"/>
                <w:tab w:val="left" w:pos="720"/>
                <w:tab w:val="left" w:pos="1008"/>
                <w:tab w:val="left" w:pos="1260"/>
                <w:tab w:val="left" w:pos="1512"/>
                <w:tab w:val="left" w:pos="1764"/>
                <w:tab w:val="left" w:pos="2016"/>
                <w:tab w:val="left" w:pos="2268"/>
                <w:tab w:val="left" w:pos="2400"/>
                <w:tab w:val="left" w:pos="2880"/>
              </w:tabs>
              <w:suppressAutoHyphens/>
              <w:spacing w:after="0"/>
              <w:jc w:val="center"/>
              <w:rPr>
                <w:color w:val="000000"/>
                <w:spacing w:val="-3"/>
                <w:sz w:val="24"/>
                <w:szCs w:val="24"/>
              </w:rPr>
            </w:pPr>
            <w:r w:rsidRPr="005321BC">
              <w:rPr>
                <w:color w:val="000000"/>
                <w:spacing w:val="-3"/>
                <w:sz w:val="24"/>
                <w:szCs w:val="24"/>
              </w:rPr>
              <w:t>900-3600</w:t>
            </w:r>
          </w:p>
        </w:tc>
      </w:tr>
      <w:tr w:rsidR="00AD4D62" w:rsidRPr="005321BC" w14:paraId="07B005AA" w14:textId="77777777" w:rsidTr="005321BC">
        <w:tblPrEx>
          <w:tblCellMar>
            <w:top w:w="0" w:type="dxa"/>
            <w:bottom w:w="0" w:type="dxa"/>
          </w:tblCellMar>
        </w:tblPrEx>
        <w:tc>
          <w:tcPr>
            <w:tcW w:w="4230" w:type="dxa"/>
          </w:tcPr>
          <w:p w14:paraId="7747A865" w14:textId="77777777" w:rsidR="00AD4D62" w:rsidRPr="005321BC" w:rsidRDefault="00AD4D62" w:rsidP="005321BC">
            <w:pPr>
              <w:keepNext/>
              <w:keepLines/>
              <w:tabs>
                <w:tab w:val="left" w:pos="480"/>
                <w:tab w:val="left" w:pos="720"/>
                <w:tab w:val="left" w:pos="1008"/>
                <w:tab w:val="left" w:pos="1260"/>
                <w:tab w:val="left" w:pos="1512"/>
                <w:tab w:val="left" w:pos="1764"/>
                <w:tab w:val="left" w:pos="2016"/>
                <w:tab w:val="left" w:pos="2268"/>
                <w:tab w:val="left" w:pos="2400"/>
                <w:tab w:val="left" w:pos="2880"/>
              </w:tabs>
              <w:suppressAutoHyphens/>
              <w:spacing w:after="0"/>
              <w:jc w:val="center"/>
              <w:rPr>
                <w:color w:val="000000"/>
                <w:spacing w:val="-3"/>
                <w:sz w:val="24"/>
                <w:szCs w:val="24"/>
              </w:rPr>
            </w:pPr>
            <w:r w:rsidRPr="005321BC">
              <w:rPr>
                <w:color w:val="000000"/>
                <w:spacing w:val="-3"/>
                <w:sz w:val="24"/>
                <w:szCs w:val="24"/>
              </w:rPr>
              <w:t>50-79</w:t>
            </w:r>
          </w:p>
        </w:tc>
        <w:tc>
          <w:tcPr>
            <w:tcW w:w="3721" w:type="dxa"/>
          </w:tcPr>
          <w:p w14:paraId="13142A86" w14:textId="77777777" w:rsidR="00AD4D62" w:rsidRPr="005321BC" w:rsidRDefault="00AD4D62" w:rsidP="005321BC">
            <w:pPr>
              <w:keepNext/>
              <w:keepLines/>
              <w:tabs>
                <w:tab w:val="left" w:pos="480"/>
                <w:tab w:val="left" w:pos="720"/>
                <w:tab w:val="left" w:pos="1008"/>
                <w:tab w:val="left" w:pos="1260"/>
                <w:tab w:val="left" w:pos="1512"/>
                <w:tab w:val="left" w:pos="1764"/>
                <w:tab w:val="left" w:pos="2016"/>
                <w:tab w:val="left" w:pos="2268"/>
                <w:tab w:val="left" w:pos="2400"/>
                <w:tab w:val="left" w:pos="2880"/>
              </w:tabs>
              <w:suppressAutoHyphens/>
              <w:spacing w:after="0"/>
              <w:jc w:val="center"/>
              <w:rPr>
                <w:color w:val="000000"/>
                <w:spacing w:val="-3"/>
                <w:sz w:val="24"/>
                <w:szCs w:val="24"/>
              </w:rPr>
            </w:pPr>
            <w:r w:rsidRPr="005321BC">
              <w:rPr>
                <w:color w:val="000000"/>
                <w:spacing w:val="-3"/>
                <w:sz w:val="24"/>
                <w:szCs w:val="24"/>
              </w:rPr>
              <w:t>600-1800</w:t>
            </w:r>
          </w:p>
        </w:tc>
      </w:tr>
      <w:tr w:rsidR="00AD4D62" w:rsidRPr="005321BC" w14:paraId="7DA1E236" w14:textId="77777777" w:rsidTr="005321BC">
        <w:tblPrEx>
          <w:tblCellMar>
            <w:top w:w="0" w:type="dxa"/>
            <w:bottom w:w="0" w:type="dxa"/>
          </w:tblCellMar>
        </w:tblPrEx>
        <w:tc>
          <w:tcPr>
            <w:tcW w:w="4230" w:type="dxa"/>
          </w:tcPr>
          <w:p w14:paraId="06D5F9F7" w14:textId="77777777" w:rsidR="00AD4D62" w:rsidRPr="005321BC" w:rsidRDefault="00AD4D62" w:rsidP="005321BC">
            <w:pPr>
              <w:keepNext/>
              <w:keepLines/>
              <w:tabs>
                <w:tab w:val="left" w:pos="480"/>
                <w:tab w:val="left" w:pos="720"/>
                <w:tab w:val="left" w:pos="1008"/>
                <w:tab w:val="left" w:pos="1260"/>
                <w:tab w:val="left" w:pos="1512"/>
                <w:tab w:val="left" w:pos="1764"/>
                <w:tab w:val="left" w:pos="2016"/>
                <w:tab w:val="left" w:pos="2268"/>
                <w:tab w:val="left" w:pos="2400"/>
                <w:tab w:val="left" w:pos="2880"/>
              </w:tabs>
              <w:suppressAutoHyphens/>
              <w:spacing w:after="0"/>
              <w:jc w:val="center"/>
              <w:rPr>
                <w:color w:val="000000"/>
                <w:spacing w:val="-3"/>
                <w:sz w:val="24"/>
                <w:szCs w:val="24"/>
              </w:rPr>
            </w:pPr>
            <w:r w:rsidRPr="005321BC">
              <w:rPr>
                <w:color w:val="000000"/>
                <w:spacing w:val="-3"/>
                <w:sz w:val="24"/>
                <w:szCs w:val="24"/>
              </w:rPr>
              <w:t>30-49</w:t>
            </w:r>
          </w:p>
        </w:tc>
        <w:tc>
          <w:tcPr>
            <w:tcW w:w="3721" w:type="dxa"/>
          </w:tcPr>
          <w:p w14:paraId="59E33CD7" w14:textId="77777777" w:rsidR="00AD4D62" w:rsidRPr="005321BC" w:rsidRDefault="00AD4D62" w:rsidP="005321BC">
            <w:pPr>
              <w:keepNext/>
              <w:keepLines/>
              <w:tabs>
                <w:tab w:val="left" w:pos="480"/>
                <w:tab w:val="left" w:pos="720"/>
                <w:tab w:val="left" w:pos="1008"/>
                <w:tab w:val="left" w:pos="1260"/>
                <w:tab w:val="left" w:pos="1512"/>
                <w:tab w:val="left" w:pos="1764"/>
                <w:tab w:val="left" w:pos="2016"/>
                <w:tab w:val="left" w:pos="2268"/>
                <w:tab w:val="left" w:pos="2400"/>
                <w:tab w:val="left" w:pos="2880"/>
              </w:tabs>
              <w:suppressAutoHyphens/>
              <w:spacing w:after="0"/>
              <w:jc w:val="center"/>
              <w:rPr>
                <w:color w:val="000000"/>
                <w:spacing w:val="-3"/>
                <w:sz w:val="24"/>
                <w:szCs w:val="24"/>
              </w:rPr>
            </w:pPr>
            <w:r w:rsidRPr="005321BC">
              <w:rPr>
                <w:color w:val="000000"/>
                <w:spacing w:val="-3"/>
                <w:sz w:val="24"/>
                <w:szCs w:val="24"/>
              </w:rPr>
              <w:t>300-900</w:t>
            </w:r>
          </w:p>
        </w:tc>
      </w:tr>
      <w:tr w:rsidR="00AD4D62" w:rsidRPr="005321BC" w14:paraId="42325CC1" w14:textId="77777777" w:rsidTr="005321BC">
        <w:tblPrEx>
          <w:tblCellMar>
            <w:top w:w="0" w:type="dxa"/>
            <w:bottom w:w="0" w:type="dxa"/>
          </w:tblCellMar>
        </w:tblPrEx>
        <w:tc>
          <w:tcPr>
            <w:tcW w:w="4230" w:type="dxa"/>
          </w:tcPr>
          <w:p w14:paraId="46703737" w14:textId="77777777" w:rsidR="00AD4D62" w:rsidRPr="005321BC" w:rsidRDefault="00AD4D62" w:rsidP="005321BC">
            <w:pPr>
              <w:keepNext/>
              <w:keepLines/>
              <w:tabs>
                <w:tab w:val="left" w:pos="480"/>
                <w:tab w:val="left" w:pos="720"/>
                <w:tab w:val="left" w:pos="1008"/>
                <w:tab w:val="left" w:pos="1260"/>
                <w:tab w:val="left" w:pos="1512"/>
                <w:tab w:val="left" w:pos="1764"/>
                <w:tab w:val="left" w:pos="2016"/>
                <w:tab w:val="left" w:pos="2268"/>
                <w:tab w:val="left" w:pos="2400"/>
                <w:tab w:val="left" w:pos="2880"/>
              </w:tabs>
              <w:suppressAutoHyphens/>
              <w:spacing w:after="0"/>
              <w:jc w:val="center"/>
              <w:rPr>
                <w:color w:val="000000"/>
                <w:spacing w:val="-3"/>
                <w:sz w:val="24"/>
                <w:szCs w:val="24"/>
              </w:rPr>
            </w:pPr>
            <w:r w:rsidRPr="005321BC">
              <w:rPr>
                <w:color w:val="000000"/>
                <w:spacing w:val="-3"/>
                <w:sz w:val="24"/>
                <w:szCs w:val="24"/>
              </w:rPr>
              <w:t>15-29</w:t>
            </w:r>
          </w:p>
        </w:tc>
        <w:tc>
          <w:tcPr>
            <w:tcW w:w="3721" w:type="dxa"/>
          </w:tcPr>
          <w:p w14:paraId="5A030DB9" w14:textId="77777777" w:rsidR="00AD4D62" w:rsidRPr="005321BC" w:rsidRDefault="00AD4D62" w:rsidP="005321BC">
            <w:pPr>
              <w:keepNext/>
              <w:keepLines/>
              <w:tabs>
                <w:tab w:val="left" w:pos="480"/>
                <w:tab w:val="left" w:pos="720"/>
                <w:tab w:val="left" w:pos="1008"/>
                <w:tab w:val="left" w:pos="1260"/>
                <w:tab w:val="left" w:pos="1512"/>
                <w:tab w:val="left" w:pos="1764"/>
                <w:tab w:val="left" w:pos="2016"/>
                <w:tab w:val="left" w:pos="2268"/>
                <w:tab w:val="left" w:pos="2400"/>
                <w:tab w:val="left" w:pos="2880"/>
              </w:tabs>
              <w:suppressAutoHyphens/>
              <w:spacing w:after="0"/>
              <w:jc w:val="center"/>
              <w:rPr>
                <w:color w:val="000000"/>
                <w:spacing w:val="-3"/>
                <w:sz w:val="24"/>
                <w:szCs w:val="24"/>
              </w:rPr>
            </w:pPr>
            <w:r w:rsidRPr="005321BC">
              <w:rPr>
                <w:color w:val="000000"/>
                <w:spacing w:val="-3"/>
                <w:sz w:val="24"/>
                <w:szCs w:val="24"/>
              </w:rPr>
              <w:t>150</w:t>
            </w:r>
            <w:r w:rsidRPr="005321BC">
              <w:rPr>
                <w:color w:val="000000"/>
                <w:spacing w:val="-3"/>
                <w:sz w:val="24"/>
                <w:szCs w:val="24"/>
                <w:vertAlign w:val="superscript"/>
              </w:rPr>
              <w:t>b</w:t>
            </w:r>
            <w:r w:rsidRPr="005321BC">
              <w:rPr>
                <w:color w:val="000000"/>
                <w:spacing w:val="-3"/>
                <w:sz w:val="24"/>
                <w:szCs w:val="24"/>
              </w:rPr>
              <w:t>-600</w:t>
            </w:r>
          </w:p>
        </w:tc>
      </w:tr>
      <w:tr w:rsidR="00AD4D62" w:rsidRPr="005321BC" w14:paraId="09EFF50E" w14:textId="77777777" w:rsidTr="005321BC">
        <w:tblPrEx>
          <w:tblCellMar>
            <w:top w:w="0" w:type="dxa"/>
            <w:bottom w:w="0" w:type="dxa"/>
          </w:tblCellMar>
        </w:tblPrEx>
        <w:tc>
          <w:tcPr>
            <w:tcW w:w="4230" w:type="dxa"/>
          </w:tcPr>
          <w:p w14:paraId="211D3D32" w14:textId="77777777" w:rsidR="00AD4D62" w:rsidRPr="005321BC" w:rsidRDefault="00AD4D62" w:rsidP="005321BC">
            <w:pPr>
              <w:keepNext/>
              <w:keepLines/>
              <w:tabs>
                <w:tab w:val="left" w:pos="480"/>
                <w:tab w:val="left" w:pos="720"/>
                <w:tab w:val="left" w:pos="1008"/>
                <w:tab w:val="left" w:pos="1260"/>
                <w:tab w:val="left" w:pos="1512"/>
                <w:tab w:val="left" w:pos="1764"/>
                <w:tab w:val="left" w:pos="2016"/>
                <w:tab w:val="left" w:pos="2268"/>
                <w:tab w:val="left" w:pos="2400"/>
                <w:tab w:val="left" w:pos="2880"/>
              </w:tabs>
              <w:suppressAutoHyphens/>
              <w:spacing w:after="0"/>
              <w:jc w:val="center"/>
              <w:rPr>
                <w:color w:val="000000"/>
                <w:spacing w:val="-3"/>
                <w:sz w:val="24"/>
                <w:szCs w:val="24"/>
              </w:rPr>
            </w:pPr>
            <w:r w:rsidRPr="005321BC">
              <w:rPr>
                <w:color w:val="000000"/>
                <w:spacing w:val="-3"/>
                <w:sz w:val="24"/>
                <w:szCs w:val="24"/>
              </w:rPr>
              <w:t>&lt;15</w:t>
            </w:r>
            <w:r w:rsidRPr="005321BC">
              <w:rPr>
                <w:color w:val="000000"/>
                <w:spacing w:val="-3"/>
                <w:sz w:val="24"/>
                <w:szCs w:val="24"/>
                <w:vertAlign w:val="superscript"/>
              </w:rPr>
              <w:t>c</w:t>
            </w:r>
          </w:p>
        </w:tc>
        <w:tc>
          <w:tcPr>
            <w:tcW w:w="3721" w:type="dxa"/>
          </w:tcPr>
          <w:p w14:paraId="79C15BE9" w14:textId="77777777" w:rsidR="00AD4D62" w:rsidRPr="005321BC" w:rsidRDefault="00AD4D62" w:rsidP="005321BC">
            <w:pPr>
              <w:keepNext/>
              <w:keepLines/>
              <w:tabs>
                <w:tab w:val="left" w:pos="480"/>
                <w:tab w:val="left" w:pos="720"/>
                <w:tab w:val="left" w:pos="1008"/>
                <w:tab w:val="left" w:pos="1260"/>
                <w:tab w:val="left" w:pos="1512"/>
                <w:tab w:val="left" w:pos="1764"/>
                <w:tab w:val="left" w:pos="2016"/>
                <w:tab w:val="left" w:pos="2268"/>
                <w:tab w:val="left" w:pos="2400"/>
                <w:tab w:val="left" w:pos="2880"/>
              </w:tabs>
              <w:suppressAutoHyphens/>
              <w:spacing w:after="0"/>
              <w:jc w:val="center"/>
              <w:rPr>
                <w:color w:val="000000"/>
                <w:spacing w:val="-3"/>
                <w:sz w:val="24"/>
                <w:szCs w:val="24"/>
              </w:rPr>
            </w:pPr>
            <w:r w:rsidRPr="005321BC">
              <w:rPr>
                <w:color w:val="000000"/>
                <w:spacing w:val="-3"/>
                <w:sz w:val="24"/>
                <w:szCs w:val="24"/>
              </w:rPr>
              <w:t>150</w:t>
            </w:r>
            <w:r w:rsidRPr="005321BC">
              <w:rPr>
                <w:color w:val="000000"/>
                <w:spacing w:val="-3"/>
                <w:sz w:val="24"/>
                <w:szCs w:val="24"/>
                <w:vertAlign w:val="superscript"/>
              </w:rPr>
              <w:t>b</w:t>
            </w:r>
            <w:r w:rsidRPr="005321BC">
              <w:rPr>
                <w:color w:val="000000"/>
                <w:spacing w:val="-3"/>
                <w:sz w:val="24"/>
                <w:szCs w:val="24"/>
              </w:rPr>
              <w:t>-300</w:t>
            </w:r>
          </w:p>
        </w:tc>
      </w:tr>
    </w:tbl>
    <w:p w14:paraId="5598D3DB" w14:textId="77777777" w:rsidR="00AD4D62" w:rsidRPr="005321BC" w:rsidRDefault="00AD4D62" w:rsidP="00AD4D62">
      <w:pPr>
        <w:suppressAutoHyphens/>
        <w:spacing w:after="0"/>
        <w:ind w:left="709"/>
        <w:rPr>
          <w:color w:val="000000"/>
          <w:spacing w:val="-3"/>
          <w:sz w:val="24"/>
          <w:szCs w:val="24"/>
        </w:rPr>
      </w:pPr>
      <w:r w:rsidRPr="005321BC">
        <w:rPr>
          <w:color w:val="000000"/>
          <w:spacing w:val="-3"/>
          <w:sz w:val="24"/>
          <w:szCs w:val="24"/>
          <w:vertAlign w:val="superscript"/>
        </w:rPr>
        <w:t xml:space="preserve">a </w:t>
      </w:r>
      <w:r w:rsidRPr="005321BC">
        <w:rPr>
          <w:color w:val="000000"/>
          <w:spacing w:val="-3"/>
          <w:sz w:val="24"/>
          <w:szCs w:val="24"/>
        </w:rPr>
        <w:t>Total daily dose should be administered as three divided doses.  Reduced dosages are for patients with renal impairment (creatinine clearance &lt; 79 </w:t>
      </w:r>
      <w:r w:rsidR="00024F9D" w:rsidRPr="005321BC">
        <w:rPr>
          <w:color w:val="000000"/>
          <w:spacing w:val="-3"/>
          <w:sz w:val="24"/>
          <w:szCs w:val="24"/>
        </w:rPr>
        <w:t>mL</w:t>
      </w:r>
      <w:r w:rsidRPr="005321BC">
        <w:rPr>
          <w:color w:val="000000"/>
          <w:spacing w:val="-3"/>
          <w:sz w:val="24"/>
          <w:szCs w:val="24"/>
        </w:rPr>
        <w:t>/min).</w:t>
      </w:r>
    </w:p>
    <w:p w14:paraId="6304541F" w14:textId="77777777" w:rsidR="00AD4D62" w:rsidRPr="005321BC" w:rsidRDefault="00AD4D62" w:rsidP="00AD4D62">
      <w:pPr>
        <w:suppressAutoHyphens/>
        <w:spacing w:after="0"/>
        <w:ind w:left="709"/>
        <w:rPr>
          <w:color w:val="000000"/>
          <w:spacing w:val="-3"/>
          <w:sz w:val="24"/>
          <w:szCs w:val="24"/>
        </w:rPr>
      </w:pPr>
      <w:r w:rsidRPr="005321BC">
        <w:rPr>
          <w:color w:val="000000"/>
          <w:spacing w:val="-3"/>
          <w:sz w:val="24"/>
          <w:szCs w:val="24"/>
          <w:vertAlign w:val="superscript"/>
        </w:rPr>
        <w:t>b</w:t>
      </w:r>
      <w:r w:rsidRPr="005321BC">
        <w:rPr>
          <w:color w:val="000000"/>
          <w:spacing w:val="-3"/>
          <w:sz w:val="24"/>
          <w:szCs w:val="24"/>
        </w:rPr>
        <w:t xml:space="preserve"> </w:t>
      </w:r>
      <w:proofErr w:type="gramStart"/>
      <w:r w:rsidRPr="005321BC">
        <w:rPr>
          <w:color w:val="000000"/>
          <w:spacing w:val="-3"/>
          <w:sz w:val="24"/>
          <w:szCs w:val="24"/>
        </w:rPr>
        <w:t>To</w:t>
      </w:r>
      <w:proofErr w:type="gramEnd"/>
      <w:r w:rsidRPr="005321BC">
        <w:rPr>
          <w:color w:val="000000"/>
          <w:spacing w:val="-3"/>
          <w:sz w:val="24"/>
          <w:szCs w:val="24"/>
        </w:rPr>
        <w:t xml:space="preserve"> be administered as 300 mg every other day.</w:t>
      </w:r>
    </w:p>
    <w:p w14:paraId="381C01C1" w14:textId="77777777" w:rsidR="009F31D5" w:rsidRPr="005321BC" w:rsidRDefault="00AD4D62" w:rsidP="00AD4D62">
      <w:pPr>
        <w:pStyle w:val="NormalIndent"/>
        <w:spacing w:after="0"/>
        <w:rPr>
          <w:color w:val="000000"/>
          <w:sz w:val="24"/>
          <w:szCs w:val="24"/>
        </w:rPr>
      </w:pPr>
      <w:r w:rsidRPr="005321BC">
        <w:rPr>
          <w:color w:val="000000"/>
          <w:spacing w:val="-3"/>
          <w:sz w:val="24"/>
          <w:szCs w:val="24"/>
          <w:vertAlign w:val="superscript"/>
        </w:rPr>
        <w:t xml:space="preserve">c </w:t>
      </w:r>
      <w:proofErr w:type="gramStart"/>
      <w:r w:rsidRPr="005321BC">
        <w:rPr>
          <w:color w:val="000000"/>
          <w:sz w:val="24"/>
          <w:szCs w:val="24"/>
        </w:rPr>
        <w:t>For</w:t>
      </w:r>
      <w:proofErr w:type="gramEnd"/>
      <w:r w:rsidRPr="005321BC">
        <w:rPr>
          <w:color w:val="000000"/>
          <w:sz w:val="24"/>
          <w:szCs w:val="24"/>
        </w:rPr>
        <w:t xml:space="preserve"> patients with creatinine clearance &lt;15 </w:t>
      </w:r>
      <w:r w:rsidR="00024F9D" w:rsidRPr="005321BC">
        <w:rPr>
          <w:color w:val="000000"/>
          <w:sz w:val="24"/>
          <w:szCs w:val="24"/>
        </w:rPr>
        <w:t>mL</w:t>
      </w:r>
      <w:r w:rsidRPr="005321BC">
        <w:rPr>
          <w:color w:val="000000"/>
          <w:sz w:val="24"/>
          <w:szCs w:val="24"/>
        </w:rPr>
        <w:t xml:space="preserve">/min, the daily dose should be reduced in proportion to creatinine clearance (e.g., patients with a creatinine clearance of 7.5 </w:t>
      </w:r>
      <w:r w:rsidR="00024F9D" w:rsidRPr="005321BC">
        <w:rPr>
          <w:color w:val="000000"/>
          <w:sz w:val="24"/>
          <w:szCs w:val="24"/>
        </w:rPr>
        <w:t>mL</w:t>
      </w:r>
      <w:r w:rsidRPr="005321BC">
        <w:rPr>
          <w:color w:val="000000"/>
          <w:sz w:val="24"/>
          <w:szCs w:val="24"/>
        </w:rPr>
        <w:t xml:space="preserve">/min should receive one-half the daily dose that patients with a creatinine clearance of 15 </w:t>
      </w:r>
      <w:r w:rsidR="00024F9D" w:rsidRPr="005321BC">
        <w:rPr>
          <w:color w:val="000000"/>
          <w:sz w:val="24"/>
          <w:szCs w:val="24"/>
        </w:rPr>
        <w:t>mL</w:t>
      </w:r>
      <w:r w:rsidRPr="005321BC">
        <w:rPr>
          <w:color w:val="000000"/>
          <w:sz w:val="24"/>
          <w:szCs w:val="24"/>
        </w:rPr>
        <w:t>/min receive).</w:t>
      </w:r>
    </w:p>
    <w:p w14:paraId="257C1072" w14:textId="77777777" w:rsidR="00AD4D62" w:rsidRPr="005321BC" w:rsidRDefault="00AD4D62" w:rsidP="00AD4D62">
      <w:pPr>
        <w:pStyle w:val="NormalIndent"/>
        <w:spacing w:after="0"/>
        <w:rPr>
          <w:color w:val="000000"/>
          <w:sz w:val="24"/>
          <w:szCs w:val="24"/>
        </w:rPr>
      </w:pPr>
    </w:p>
    <w:p w14:paraId="238FBC42" w14:textId="77777777" w:rsidR="001960D5" w:rsidRPr="005321BC" w:rsidRDefault="001960D5" w:rsidP="00AD4D62">
      <w:pPr>
        <w:pStyle w:val="NormalIndent"/>
        <w:spacing w:after="0"/>
        <w:rPr>
          <w:bCs/>
          <w:color w:val="000000"/>
          <w:sz w:val="24"/>
          <w:szCs w:val="24"/>
          <w:u w:val="single"/>
        </w:rPr>
      </w:pPr>
      <w:r w:rsidRPr="005321BC">
        <w:rPr>
          <w:bCs/>
          <w:color w:val="000000"/>
          <w:sz w:val="24"/>
          <w:szCs w:val="24"/>
          <w:u w:val="single"/>
        </w:rPr>
        <w:t>Use in patients undergoing haemodialysis</w:t>
      </w:r>
    </w:p>
    <w:p w14:paraId="5C35F775" w14:textId="77777777" w:rsidR="00024F9D" w:rsidRPr="005321BC" w:rsidRDefault="00024F9D" w:rsidP="00AD4D62">
      <w:pPr>
        <w:pStyle w:val="NormalIndent"/>
        <w:spacing w:after="0"/>
        <w:rPr>
          <w:color w:val="000000"/>
          <w:sz w:val="24"/>
          <w:szCs w:val="24"/>
        </w:rPr>
      </w:pPr>
    </w:p>
    <w:p w14:paraId="1D632849" w14:textId="77777777" w:rsidR="001960D5" w:rsidRPr="005321BC" w:rsidRDefault="001960D5" w:rsidP="00AD4D62">
      <w:pPr>
        <w:pStyle w:val="NormalIndent"/>
        <w:spacing w:after="0"/>
        <w:rPr>
          <w:color w:val="000000"/>
          <w:sz w:val="24"/>
          <w:szCs w:val="24"/>
          <w:u w:val="single"/>
        </w:rPr>
      </w:pPr>
      <w:r w:rsidRPr="005321BC">
        <w:rPr>
          <w:color w:val="000000"/>
          <w:sz w:val="24"/>
          <w:szCs w:val="24"/>
        </w:rPr>
        <w:t xml:space="preserve">For </w:t>
      </w:r>
      <w:proofErr w:type="spellStart"/>
      <w:r w:rsidRPr="005321BC">
        <w:rPr>
          <w:color w:val="000000"/>
          <w:sz w:val="24"/>
          <w:szCs w:val="24"/>
        </w:rPr>
        <w:t>anuric</w:t>
      </w:r>
      <w:proofErr w:type="spellEnd"/>
      <w:r w:rsidRPr="005321BC">
        <w:rPr>
          <w:color w:val="000000"/>
          <w:sz w:val="24"/>
          <w:szCs w:val="24"/>
        </w:rPr>
        <w:t xml:space="preserve"> patients undergoing haemodialysis who have never received gabapentin, a loading dose of 300 to 400 mg, then 200 to 300 mg of gabapentin following each 4 hours of haemodialysis, is recommended. On dialysis-free days, there should be no treatment with gabapentin.</w:t>
      </w:r>
    </w:p>
    <w:p w14:paraId="000D37C3" w14:textId="77777777" w:rsidR="005056D2" w:rsidRPr="005321BC" w:rsidRDefault="005056D2" w:rsidP="00AD4D62">
      <w:pPr>
        <w:pStyle w:val="NormalIndent"/>
        <w:spacing w:after="0"/>
        <w:rPr>
          <w:color w:val="000000"/>
          <w:sz w:val="24"/>
          <w:szCs w:val="24"/>
        </w:rPr>
      </w:pPr>
    </w:p>
    <w:p w14:paraId="1620F302" w14:textId="77777777" w:rsidR="001960D5" w:rsidRPr="005321BC" w:rsidRDefault="001960D5" w:rsidP="00AD4D62">
      <w:pPr>
        <w:pStyle w:val="NormalIndent"/>
        <w:spacing w:after="0"/>
        <w:rPr>
          <w:color w:val="000000"/>
          <w:sz w:val="24"/>
          <w:szCs w:val="24"/>
        </w:rPr>
      </w:pPr>
      <w:r w:rsidRPr="005321BC">
        <w:rPr>
          <w:color w:val="000000"/>
          <w:sz w:val="24"/>
          <w:szCs w:val="24"/>
        </w:rPr>
        <w:t>For renally impaired patients undergoing haemodialysis, the maintenance dose of gabapentin should be based on the dosing recommendations found in Table 2.  In addition to the maintenance dose, an additional 200 to 300 mg dose following each 4-hour haemodialysis treatment is recommended.</w:t>
      </w:r>
    </w:p>
    <w:p w14:paraId="09174BEE" w14:textId="77777777" w:rsidR="00092F4E" w:rsidRPr="005321BC" w:rsidRDefault="00092F4E" w:rsidP="00AD4D62">
      <w:pPr>
        <w:pStyle w:val="NormalIndent"/>
        <w:spacing w:after="0"/>
        <w:rPr>
          <w:color w:val="000000"/>
          <w:sz w:val="24"/>
          <w:szCs w:val="24"/>
        </w:rPr>
      </w:pPr>
    </w:p>
    <w:p w14:paraId="5DC88D12" w14:textId="77777777" w:rsidR="00190E3F" w:rsidRPr="005321BC" w:rsidRDefault="00190E3F" w:rsidP="00190E3F">
      <w:pPr>
        <w:pStyle w:val="NormalIndent"/>
        <w:spacing w:after="0"/>
        <w:rPr>
          <w:color w:val="000000"/>
          <w:sz w:val="24"/>
          <w:szCs w:val="24"/>
          <w:u w:val="single"/>
        </w:rPr>
      </w:pPr>
      <w:r w:rsidRPr="005321BC">
        <w:rPr>
          <w:color w:val="000000"/>
          <w:sz w:val="24"/>
          <w:szCs w:val="24"/>
          <w:u w:val="single"/>
        </w:rPr>
        <w:t>Method of administration</w:t>
      </w:r>
    </w:p>
    <w:p w14:paraId="71D8C83E" w14:textId="77777777" w:rsidR="00190E3F" w:rsidRPr="005321BC" w:rsidRDefault="00190E3F" w:rsidP="00190E3F">
      <w:pPr>
        <w:pStyle w:val="NormalIndent"/>
        <w:spacing w:after="0"/>
        <w:rPr>
          <w:color w:val="000000"/>
          <w:sz w:val="24"/>
          <w:szCs w:val="24"/>
        </w:rPr>
      </w:pPr>
    </w:p>
    <w:p w14:paraId="2486DEF2" w14:textId="77777777" w:rsidR="00190E3F" w:rsidRPr="005321BC" w:rsidRDefault="00190E3F" w:rsidP="00190E3F">
      <w:pPr>
        <w:pStyle w:val="NormalIndent"/>
        <w:spacing w:after="0"/>
        <w:rPr>
          <w:color w:val="000000"/>
          <w:sz w:val="24"/>
          <w:szCs w:val="24"/>
        </w:rPr>
      </w:pPr>
      <w:r w:rsidRPr="005321BC">
        <w:rPr>
          <w:color w:val="000000"/>
          <w:sz w:val="24"/>
          <w:szCs w:val="24"/>
        </w:rPr>
        <w:t>For oral use.</w:t>
      </w:r>
    </w:p>
    <w:p w14:paraId="6523BD75" w14:textId="77777777" w:rsidR="00190E3F" w:rsidRPr="005321BC" w:rsidRDefault="00190E3F" w:rsidP="00190E3F">
      <w:pPr>
        <w:pStyle w:val="NormalIndent"/>
        <w:spacing w:after="0"/>
        <w:rPr>
          <w:color w:val="000000"/>
          <w:sz w:val="24"/>
          <w:szCs w:val="24"/>
        </w:rPr>
      </w:pPr>
    </w:p>
    <w:p w14:paraId="27281FA6" w14:textId="77777777" w:rsidR="00190E3F" w:rsidRPr="005321BC" w:rsidRDefault="00190E3F" w:rsidP="00190E3F">
      <w:pPr>
        <w:pStyle w:val="NormalIndent"/>
        <w:spacing w:after="0"/>
        <w:rPr>
          <w:color w:val="000000"/>
          <w:sz w:val="24"/>
          <w:szCs w:val="24"/>
        </w:rPr>
      </w:pPr>
      <w:r w:rsidRPr="005321BC">
        <w:rPr>
          <w:color w:val="000000"/>
          <w:sz w:val="24"/>
          <w:szCs w:val="24"/>
        </w:rPr>
        <w:t>Gabapentin can be given with or without food and should be swallowed whole with sufficient fluid-intake (e.g. a glass of water).</w:t>
      </w:r>
    </w:p>
    <w:p w14:paraId="4952FD98" w14:textId="77777777" w:rsidR="00AD4D62" w:rsidRPr="005321BC" w:rsidRDefault="00AD4D62" w:rsidP="00AD4D62">
      <w:pPr>
        <w:pStyle w:val="NormalIndent"/>
        <w:spacing w:after="0"/>
        <w:rPr>
          <w:color w:val="000000"/>
          <w:sz w:val="24"/>
          <w:szCs w:val="24"/>
        </w:rPr>
      </w:pPr>
    </w:p>
    <w:p w14:paraId="0FD78557" w14:textId="77777777" w:rsidR="009E0FD0" w:rsidRPr="00391E0B" w:rsidRDefault="00CA1F15" w:rsidP="00AD4D62">
      <w:pPr>
        <w:pStyle w:val="Heading2"/>
        <w:numPr>
          <w:ilvl w:val="1"/>
          <w:numId w:val="21"/>
        </w:numPr>
        <w:spacing w:before="0" w:after="0"/>
        <w:rPr>
          <w:color w:val="000000"/>
          <w:szCs w:val="24"/>
        </w:rPr>
      </w:pPr>
      <w:r w:rsidRPr="00391E0B">
        <w:rPr>
          <w:color w:val="000000"/>
          <w:szCs w:val="24"/>
        </w:rPr>
        <w:t>Contra</w:t>
      </w:r>
      <w:r w:rsidR="009E0FD0" w:rsidRPr="00391E0B">
        <w:rPr>
          <w:color w:val="000000"/>
          <w:szCs w:val="24"/>
        </w:rPr>
        <w:t>indications</w:t>
      </w:r>
    </w:p>
    <w:p w14:paraId="5A231B44" w14:textId="77777777" w:rsidR="00AD4D62" w:rsidRPr="005321BC" w:rsidRDefault="00AD4D62" w:rsidP="00AD4D62">
      <w:pPr>
        <w:pStyle w:val="NormalIndent"/>
        <w:spacing w:after="0"/>
        <w:rPr>
          <w:color w:val="000000"/>
          <w:sz w:val="24"/>
          <w:szCs w:val="24"/>
        </w:rPr>
      </w:pPr>
    </w:p>
    <w:p w14:paraId="0FD9F68B" w14:textId="77777777" w:rsidR="001960D5" w:rsidRPr="005321BC" w:rsidRDefault="001960D5" w:rsidP="00AD4D62">
      <w:pPr>
        <w:pStyle w:val="NormalIndent"/>
        <w:spacing w:after="0"/>
        <w:rPr>
          <w:color w:val="000000"/>
          <w:sz w:val="24"/>
          <w:szCs w:val="24"/>
        </w:rPr>
      </w:pPr>
      <w:r w:rsidRPr="005321BC">
        <w:rPr>
          <w:color w:val="000000"/>
          <w:sz w:val="24"/>
          <w:szCs w:val="24"/>
        </w:rPr>
        <w:t>Hypersensitivity to the active substance or to any of the excipients</w:t>
      </w:r>
      <w:r w:rsidR="00190E3F" w:rsidRPr="005321BC">
        <w:rPr>
          <w:color w:val="000000"/>
          <w:sz w:val="24"/>
          <w:szCs w:val="24"/>
        </w:rPr>
        <w:t xml:space="preserve"> listed in section 6.1</w:t>
      </w:r>
      <w:r w:rsidRPr="005321BC">
        <w:rPr>
          <w:color w:val="000000"/>
          <w:sz w:val="24"/>
          <w:szCs w:val="24"/>
        </w:rPr>
        <w:t>.</w:t>
      </w:r>
    </w:p>
    <w:p w14:paraId="37D3E91F" w14:textId="77777777" w:rsidR="009E0FD0" w:rsidRPr="005321BC" w:rsidRDefault="009E0FD0" w:rsidP="00AD4D62">
      <w:pPr>
        <w:pStyle w:val="NormalIndent"/>
        <w:spacing w:after="0"/>
        <w:rPr>
          <w:color w:val="000000"/>
          <w:sz w:val="24"/>
          <w:szCs w:val="24"/>
        </w:rPr>
      </w:pPr>
    </w:p>
    <w:p w14:paraId="57A30DB2" w14:textId="77777777" w:rsidR="009E0FD0" w:rsidRPr="00391E0B" w:rsidRDefault="009E0FD0" w:rsidP="00AD4D62">
      <w:pPr>
        <w:pStyle w:val="Heading2"/>
        <w:spacing w:before="0" w:after="0"/>
        <w:rPr>
          <w:color w:val="000000"/>
          <w:szCs w:val="24"/>
        </w:rPr>
      </w:pPr>
      <w:r w:rsidRPr="00391E0B">
        <w:rPr>
          <w:color w:val="000000"/>
          <w:szCs w:val="24"/>
        </w:rPr>
        <w:t>4.4</w:t>
      </w:r>
      <w:r w:rsidRPr="00391E0B">
        <w:rPr>
          <w:color w:val="000000"/>
          <w:szCs w:val="24"/>
        </w:rPr>
        <w:tab/>
        <w:t>Special warnings and precautions for use</w:t>
      </w:r>
    </w:p>
    <w:p w14:paraId="255151CA" w14:textId="77777777" w:rsidR="00F61E62" w:rsidRPr="005321BC" w:rsidRDefault="00F61E62" w:rsidP="00106CC0">
      <w:pPr>
        <w:autoSpaceDE w:val="0"/>
        <w:autoSpaceDN w:val="0"/>
        <w:adjustRightInd w:val="0"/>
        <w:ind w:left="720"/>
        <w:rPr>
          <w:color w:val="000000"/>
          <w:sz w:val="24"/>
          <w:szCs w:val="24"/>
        </w:rPr>
      </w:pPr>
    </w:p>
    <w:p w14:paraId="3BBB69FB" w14:textId="77777777" w:rsidR="00F804CF" w:rsidRPr="00976A9A" w:rsidRDefault="00F804CF" w:rsidP="00976A9A">
      <w:pPr>
        <w:keepNext/>
        <w:ind w:left="720"/>
        <w:rPr>
          <w:snapToGrid w:val="0"/>
          <w:sz w:val="24"/>
          <w:szCs w:val="24"/>
          <w:u w:val="single"/>
        </w:rPr>
      </w:pPr>
      <w:r w:rsidRPr="00976A9A">
        <w:rPr>
          <w:snapToGrid w:val="0"/>
          <w:sz w:val="24"/>
          <w:szCs w:val="24"/>
          <w:u w:val="single"/>
        </w:rPr>
        <w:t>Drug Rash with Eosinophilia and Systemic Symptoms (DRESS)</w:t>
      </w:r>
    </w:p>
    <w:p w14:paraId="1FDD937C" w14:textId="77777777" w:rsidR="00F804CF" w:rsidRPr="00976A9A" w:rsidRDefault="00F804CF" w:rsidP="00976A9A">
      <w:pPr>
        <w:ind w:left="720"/>
        <w:rPr>
          <w:snapToGrid w:val="0"/>
          <w:sz w:val="24"/>
          <w:szCs w:val="24"/>
        </w:rPr>
      </w:pPr>
      <w:r w:rsidRPr="00976A9A">
        <w:rPr>
          <w:sz w:val="24"/>
          <w:szCs w:val="24"/>
        </w:rPr>
        <w:t xml:space="preserve">Severe, life-threatening, systemic hypersensitivity reactions such as Drug rash with eosinophilia and systemic symptoms (DRESS) have been reported in patients taking antiepileptic drugs including gabapentin (see section 4.8). </w:t>
      </w:r>
    </w:p>
    <w:p w14:paraId="126FB299" w14:textId="77777777" w:rsidR="00F804CF" w:rsidRPr="00976A9A" w:rsidRDefault="00F804CF" w:rsidP="00976A9A">
      <w:pPr>
        <w:ind w:left="720"/>
        <w:rPr>
          <w:snapToGrid w:val="0"/>
          <w:sz w:val="24"/>
          <w:szCs w:val="24"/>
        </w:rPr>
      </w:pPr>
      <w:r w:rsidRPr="00976A9A">
        <w:rPr>
          <w:snapToGrid w:val="0"/>
          <w:sz w:val="24"/>
          <w:szCs w:val="24"/>
        </w:rPr>
        <w:t xml:space="preserve">It is important to note that early manifestations of hypersensitivity, such as fever or lymphadenopathy, may be present even though rash is not evident. If such signs or symptoms are present, the patient should be evaluated immediately. Gabapentin should be discontinued if an alternative </w:t>
      </w:r>
      <w:proofErr w:type="spellStart"/>
      <w:r w:rsidRPr="00976A9A">
        <w:rPr>
          <w:snapToGrid w:val="0"/>
          <w:sz w:val="24"/>
          <w:szCs w:val="24"/>
        </w:rPr>
        <w:t>etiology</w:t>
      </w:r>
      <w:proofErr w:type="spellEnd"/>
      <w:r w:rsidRPr="00976A9A">
        <w:rPr>
          <w:snapToGrid w:val="0"/>
          <w:sz w:val="24"/>
          <w:szCs w:val="24"/>
        </w:rPr>
        <w:t xml:space="preserve"> for the signs or symptoms cannot be established. </w:t>
      </w:r>
    </w:p>
    <w:p w14:paraId="6223540C" w14:textId="77777777" w:rsidR="00F804CF" w:rsidRPr="00976A9A" w:rsidRDefault="00F804CF" w:rsidP="00976A9A">
      <w:pPr>
        <w:ind w:left="720"/>
        <w:rPr>
          <w:bCs/>
          <w:snapToGrid w:val="0"/>
          <w:sz w:val="24"/>
          <w:szCs w:val="24"/>
          <w:u w:val="single"/>
        </w:rPr>
      </w:pPr>
      <w:r w:rsidRPr="00976A9A">
        <w:rPr>
          <w:bCs/>
          <w:snapToGrid w:val="0"/>
          <w:sz w:val="24"/>
          <w:szCs w:val="24"/>
          <w:u w:val="single"/>
        </w:rPr>
        <w:t>Anaphylaxis</w:t>
      </w:r>
    </w:p>
    <w:p w14:paraId="005C409B" w14:textId="77777777" w:rsidR="00F804CF" w:rsidRPr="00976A9A" w:rsidRDefault="00F804CF" w:rsidP="00976A9A">
      <w:pPr>
        <w:ind w:left="720"/>
        <w:rPr>
          <w:iCs/>
          <w:sz w:val="24"/>
          <w:szCs w:val="24"/>
        </w:rPr>
      </w:pPr>
      <w:r w:rsidRPr="00976A9A">
        <w:rPr>
          <w:sz w:val="24"/>
          <w:szCs w:val="24"/>
        </w:rPr>
        <w:t>Gabapentin</w:t>
      </w:r>
      <w:r w:rsidRPr="00976A9A">
        <w:rPr>
          <w:iCs/>
          <w:sz w:val="24"/>
          <w:szCs w:val="24"/>
        </w:rPr>
        <w:t xml:space="preserve"> can cause anaphylaxis. Signs and symptoms in reported cases have included difficulty breathing, swelling of the lips, throat, and tongue, and hypotension requiring emergency treatment. Patients should be instructed to discontinue gabapentin and seek immediate medical care should they experience signs or symptoms of anaphylaxis (see section 4.8).</w:t>
      </w:r>
    </w:p>
    <w:p w14:paraId="6E273187" w14:textId="77777777" w:rsidR="00F804CF" w:rsidRDefault="00F804CF" w:rsidP="00F61E62">
      <w:pPr>
        <w:autoSpaceDE w:val="0"/>
        <w:autoSpaceDN w:val="0"/>
        <w:adjustRightInd w:val="0"/>
        <w:spacing w:after="0"/>
        <w:ind w:left="720"/>
        <w:rPr>
          <w:color w:val="000000"/>
          <w:sz w:val="24"/>
          <w:szCs w:val="24"/>
          <w:u w:val="single"/>
        </w:rPr>
      </w:pPr>
    </w:p>
    <w:p w14:paraId="70A40339" w14:textId="77777777" w:rsidR="00190E3F" w:rsidRPr="005321BC" w:rsidRDefault="00190E3F" w:rsidP="00F61E62">
      <w:pPr>
        <w:autoSpaceDE w:val="0"/>
        <w:autoSpaceDN w:val="0"/>
        <w:adjustRightInd w:val="0"/>
        <w:spacing w:after="0"/>
        <w:ind w:left="720"/>
        <w:rPr>
          <w:color w:val="000000"/>
          <w:sz w:val="24"/>
          <w:szCs w:val="24"/>
          <w:u w:val="single"/>
        </w:rPr>
      </w:pPr>
      <w:r w:rsidRPr="005321BC">
        <w:rPr>
          <w:color w:val="000000"/>
          <w:sz w:val="24"/>
          <w:szCs w:val="24"/>
          <w:u w:val="single"/>
        </w:rPr>
        <w:t>Suicidal ideation and behaviour</w:t>
      </w:r>
    </w:p>
    <w:p w14:paraId="5F1CA19C" w14:textId="77777777" w:rsidR="00190E3F" w:rsidRPr="005321BC" w:rsidRDefault="00190E3F" w:rsidP="00F61E62">
      <w:pPr>
        <w:autoSpaceDE w:val="0"/>
        <w:autoSpaceDN w:val="0"/>
        <w:adjustRightInd w:val="0"/>
        <w:spacing w:after="0"/>
        <w:ind w:left="720"/>
        <w:rPr>
          <w:color w:val="000000"/>
          <w:sz w:val="24"/>
          <w:szCs w:val="24"/>
        </w:rPr>
      </w:pPr>
    </w:p>
    <w:p w14:paraId="6870B9E8" w14:textId="77777777" w:rsidR="00106CC0" w:rsidRPr="005321BC" w:rsidRDefault="00106CC0" w:rsidP="00F61E62">
      <w:pPr>
        <w:autoSpaceDE w:val="0"/>
        <w:autoSpaceDN w:val="0"/>
        <w:adjustRightInd w:val="0"/>
        <w:spacing w:after="0"/>
        <w:ind w:left="720"/>
        <w:rPr>
          <w:color w:val="000000"/>
          <w:sz w:val="24"/>
          <w:szCs w:val="24"/>
        </w:rPr>
      </w:pPr>
      <w:r w:rsidRPr="005321BC">
        <w:rPr>
          <w:color w:val="000000"/>
          <w:sz w:val="24"/>
          <w:szCs w:val="24"/>
        </w:rPr>
        <w:t>Suicidal ideation and behaviour have been reported in patients treated with anti</w:t>
      </w:r>
      <w:r w:rsidR="00FD50E3">
        <w:rPr>
          <w:color w:val="000000"/>
          <w:sz w:val="24"/>
          <w:szCs w:val="24"/>
        </w:rPr>
        <w:t>-</w:t>
      </w:r>
      <w:r w:rsidRPr="005321BC">
        <w:rPr>
          <w:color w:val="000000"/>
          <w:sz w:val="24"/>
          <w:szCs w:val="24"/>
        </w:rPr>
        <w:t xml:space="preserve">epileptic agents in several indications. A meta-analysis of randomised </w:t>
      </w:r>
      <w:proofErr w:type="gramStart"/>
      <w:r w:rsidRPr="005321BC">
        <w:rPr>
          <w:color w:val="000000"/>
          <w:sz w:val="24"/>
          <w:szCs w:val="24"/>
        </w:rPr>
        <w:t>placebo controlled</w:t>
      </w:r>
      <w:proofErr w:type="gramEnd"/>
      <w:r w:rsidRPr="005321BC">
        <w:rPr>
          <w:color w:val="000000"/>
          <w:sz w:val="24"/>
          <w:szCs w:val="24"/>
        </w:rPr>
        <w:t xml:space="preserve"> trials of anti</w:t>
      </w:r>
      <w:r w:rsidR="00FD50E3">
        <w:rPr>
          <w:color w:val="000000"/>
          <w:sz w:val="24"/>
          <w:szCs w:val="24"/>
        </w:rPr>
        <w:t>-</w:t>
      </w:r>
      <w:r w:rsidRPr="005321BC">
        <w:rPr>
          <w:color w:val="000000"/>
          <w:sz w:val="24"/>
          <w:szCs w:val="24"/>
        </w:rPr>
        <w:t xml:space="preserve">epileptic drugs has also shown a small increased risk of suicidal ideation and behaviour. The mechanism of this risk is not </w:t>
      </w:r>
      <w:proofErr w:type="gramStart"/>
      <w:r w:rsidRPr="005321BC">
        <w:rPr>
          <w:color w:val="000000"/>
          <w:sz w:val="24"/>
          <w:szCs w:val="24"/>
        </w:rPr>
        <w:t>known</w:t>
      </w:r>
      <w:proofErr w:type="gramEnd"/>
      <w:r w:rsidRPr="005321BC">
        <w:rPr>
          <w:color w:val="000000"/>
          <w:sz w:val="24"/>
          <w:szCs w:val="24"/>
        </w:rPr>
        <w:t xml:space="preserve"> and the available data do not exclude the possibility of an increased risk for gabapentin.</w:t>
      </w:r>
    </w:p>
    <w:p w14:paraId="4798EA20" w14:textId="77777777" w:rsidR="00106CC0" w:rsidRPr="005321BC" w:rsidRDefault="00106CC0" w:rsidP="00F61E62">
      <w:pPr>
        <w:autoSpaceDE w:val="0"/>
        <w:autoSpaceDN w:val="0"/>
        <w:adjustRightInd w:val="0"/>
        <w:spacing w:after="0"/>
        <w:ind w:left="720"/>
        <w:rPr>
          <w:color w:val="000000"/>
          <w:sz w:val="24"/>
          <w:szCs w:val="24"/>
        </w:rPr>
      </w:pPr>
    </w:p>
    <w:p w14:paraId="505A963B" w14:textId="77777777" w:rsidR="00106CC0" w:rsidRPr="005321BC" w:rsidRDefault="00106CC0" w:rsidP="00F61E62">
      <w:pPr>
        <w:pStyle w:val="NormalIndent"/>
        <w:spacing w:after="0"/>
        <w:rPr>
          <w:color w:val="000000"/>
          <w:sz w:val="24"/>
          <w:szCs w:val="24"/>
        </w:rPr>
      </w:pPr>
      <w:proofErr w:type="gramStart"/>
      <w:r w:rsidRPr="005321BC">
        <w:rPr>
          <w:color w:val="000000"/>
          <w:sz w:val="24"/>
          <w:szCs w:val="24"/>
        </w:rPr>
        <w:t>Therefore</w:t>
      </w:r>
      <w:proofErr w:type="gramEnd"/>
      <w:r w:rsidRPr="005321BC">
        <w:rPr>
          <w:color w:val="000000"/>
          <w:sz w:val="24"/>
          <w:szCs w:val="24"/>
        </w:rPr>
        <w:t xml:space="preserve"> patients should be monitored for signs of suicidal ideation and behaviours and appropriate treatment should be considered. Patients (and caregivers of patients) should be advised to seek medical advice should signs of suicidal ideation or behaviour emerge.</w:t>
      </w:r>
    </w:p>
    <w:p w14:paraId="3E422FA6" w14:textId="77777777" w:rsidR="00190E3F" w:rsidRPr="005321BC" w:rsidRDefault="00190E3F" w:rsidP="00AD4D62">
      <w:pPr>
        <w:pStyle w:val="NormalIndent"/>
        <w:spacing w:after="0"/>
        <w:rPr>
          <w:color w:val="000000"/>
          <w:sz w:val="24"/>
          <w:szCs w:val="24"/>
          <w:u w:val="single"/>
        </w:rPr>
      </w:pPr>
    </w:p>
    <w:p w14:paraId="0C2AC175" w14:textId="77777777" w:rsidR="00106CC0" w:rsidRPr="005321BC" w:rsidRDefault="00190E3F" w:rsidP="00AD4D62">
      <w:pPr>
        <w:pStyle w:val="NormalIndent"/>
        <w:spacing w:after="0"/>
        <w:rPr>
          <w:color w:val="000000"/>
          <w:sz w:val="24"/>
          <w:szCs w:val="24"/>
        </w:rPr>
      </w:pPr>
      <w:r w:rsidRPr="005321BC">
        <w:rPr>
          <w:color w:val="000000"/>
          <w:sz w:val="24"/>
          <w:szCs w:val="24"/>
          <w:u w:val="single"/>
        </w:rPr>
        <w:t>Acute pancreatitis</w:t>
      </w:r>
    </w:p>
    <w:p w14:paraId="5F4C6A49" w14:textId="77777777" w:rsidR="00190E3F" w:rsidRPr="005321BC" w:rsidRDefault="00190E3F" w:rsidP="00AD4D62">
      <w:pPr>
        <w:pStyle w:val="NormalIndent"/>
        <w:spacing w:after="0"/>
        <w:rPr>
          <w:color w:val="000000"/>
          <w:sz w:val="24"/>
          <w:szCs w:val="24"/>
        </w:rPr>
      </w:pPr>
    </w:p>
    <w:p w14:paraId="119668FC" w14:textId="77777777" w:rsidR="001960D5" w:rsidRPr="005321BC" w:rsidRDefault="001960D5" w:rsidP="00AD4D62">
      <w:pPr>
        <w:pStyle w:val="NormalIndent"/>
        <w:spacing w:after="0"/>
        <w:rPr>
          <w:color w:val="000000"/>
          <w:sz w:val="24"/>
          <w:szCs w:val="24"/>
        </w:rPr>
      </w:pPr>
      <w:r w:rsidRPr="005321BC">
        <w:rPr>
          <w:color w:val="000000"/>
          <w:sz w:val="24"/>
          <w:szCs w:val="24"/>
        </w:rPr>
        <w:t>If a patient develops acute pancreatitis under treatment with gabapentin, discontinuation of gabapentin should be considered (see section 4.8).</w:t>
      </w:r>
    </w:p>
    <w:p w14:paraId="524645B1" w14:textId="77777777" w:rsidR="00190E3F" w:rsidRPr="005321BC" w:rsidRDefault="00190E3F" w:rsidP="00AD4D62">
      <w:pPr>
        <w:pStyle w:val="NormalIndent"/>
        <w:spacing w:after="0"/>
        <w:rPr>
          <w:color w:val="000000"/>
          <w:sz w:val="24"/>
          <w:szCs w:val="24"/>
          <w:u w:val="single"/>
        </w:rPr>
      </w:pPr>
    </w:p>
    <w:p w14:paraId="6CEC6F57" w14:textId="77777777" w:rsidR="00B87C1E" w:rsidRPr="005321BC" w:rsidRDefault="00190E3F" w:rsidP="00AD4D62">
      <w:pPr>
        <w:pStyle w:val="NormalIndent"/>
        <w:spacing w:after="0"/>
        <w:rPr>
          <w:color w:val="000000"/>
          <w:sz w:val="24"/>
          <w:szCs w:val="24"/>
        </w:rPr>
      </w:pPr>
      <w:r w:rsidRPr="005321BC">
        <w:rPr>
          <w:color w:val="000000"/>
          <w:sz w:val="24"/>
          <w:szCs w:val="24"/>
          <w:u w:val="single"/>
        </w:rPr>
        <w:t>Seizures</w:t>
      </w:r>
    </w:p>
    <w:p w14:paraId="457846DB" w14:textId="77777777" w:rsidR="00190E3F" w:rsidRPr="005321BC" w:rsidRDefault="00190E3F" w:rsidP="00AD4D62">
      <w:pPr>
        <w:pStyle w:val="NormalIndent"/>
        <w:spacing w:after="0"/>
        <w:rPr>
          <w:color w:val="000000"/>
          <w:sz w:val="24"/>
          <w:szCs w:val="24"/>
        </w:rPr>
      </w:pPr>
    </w:p>
    <w:p w14:paraId="324308EA" w14:textId="77777777" w:rsidR="001960D5" w:rsidRPr="005321BC" w:rsidRDefault="001960D5" w:rsidP="00AD4D62">
      <w:pPr>
        <w:pStyle w:val="NormalIndent"/>
        <w:spacing w:after="0"/>
        <w:rPr>
          <w:color w:val="000000"/>
          <w:sz w:val="24"/>
          <w:szCs w:val="24"/>
        </w:rPr>
      </w:pPr>
      <w:r w:rsidRPr="005321BC">
        <w:rPr>
          <w:color w:val="000000"/>
          <w:sz w:val="24"/>
          <w:szCs w:val="24"/>
        </w:rPr>
        <w:t xml:space="preserve">Although there is no evidence of rebound seizures with </w:t>
      </w:r>
      <w:r w:rsidR="00B87C1E" w:rsidRPr="005321BC">
        <w:rPr>
          <w:color w:val="000000"/>
          <w:sz w:val="24"/>
          <w:szCs w:val="24"/>
        </w:rPr>
        <w:t>gabapentin</w:t>
      </w:r>
      <w:r w:rsidRPr="005321BC">
        <w:rPr>
          <w:color w:val="000000"/>
          <w:sz w:val="24"/>
          <w:szCs w:val="24"/>
        </w:rPr>
        <w:t>, abrupt withdrawal of anticonvulsant</w:t>
      </w:r>
      <w:r w:rsidR="00AA0F31" w:rsidRPr="005321BC">
        <w:rPr>
          <w:color w:val="000000"/>
          <w:sz w:val="24"/>
          <w:szCs w:val="24"/>
        </w:rPr>
        <w:t>s</w:t>
      </w:r>
      <w:r w:rsidRPr="005321BC">
        <w:rPr>
          <w:color w:val="000000"/>
          <w:sz w:val="24"/>
          <w:szCs w:val="24"/>
        </w:rPr>
        <w:t xml:space="preserve"> in epileptic patients may precipitate status </w:t>
      </w:r>
      <w:proofErr w:type="gramStart"/>
      <w:r w:rsidRPr="005321BC">
        <w:rPr>
          <w:color w:val="000000"/>
          <w:sz w:val="24"/>
          <w:szCs w:val="24"/>
        </w:rPr>
        <w:t>epilepticus</w:t>
      </w:r>
      <w:r w:rsidR="00B87C1E" w:rsidRPr="005321BC">
        <w:rPr>
          <w:color w:val="000000"/>
          <w:sz w:val="24"/>
          <w:szCs w:val="24"/>
        </w:rPr>
        <w:t xml:space="preserve">  (</w:t>
      </w:r>
      <w:proofErr w:type="gramEnd"/>
      <w:r w:rsidR="00B87C1E" w:rsidRPr="005321BC">
        <w:rPr>
          <w:color w:val="000000"/>
          <w:sz w:val="24"/>
          <w:szCs w:val="24"/>
        </w:rPr>
        <w:t>see section</w:t>
      </w:r>
      <w:r w:rsidR="00B87C1E" w:rsidRPr="005321BC">
        <w:rPr>
          <w:bCs/>
          <w:color w:val="000000"/>
          <w:sz w:val="24"/>
          <w:szCs w:val="24"/>
        </w:rPr>
        <w:t xml:space="preserve"> 4.2</w:t>
      </w:r>
      <w:r w:rsidR="00B87C1E" w:rsidRPr="005321BC">
        <w:rPr>
          <w:color w:val="000000"/>
          <w:sz w:val="24"/>
          <w:szCs w:val="24"/>
        </w:rPr>
        <w:t>).</w:t>
      </w:r>
    </w:p>
    <w:p w14:paraId="50B9CC2D" w14:textId="77777777" w:rsidR="001960D5" w:rsidRPr="005321BC" w:rsidRDefault="001960D5" w:rsidP="00AD4D62">
      <w:pPr>
        <w:pStyle w:val="NormalIndent"/>
        <w:spacing w:after="0"/>
        <w:rPr>
          <w:color w:val="000000"/>
          <w:sz w:val="24"/>
          <w:szCs w:val="24"/>
        </w:rPr>
      </w:pPr>
    </w:p>
    <w:p w14:paraId="02DACC05" w14:textId="77777777" w:rsidR="00B87C1E" w:rsidRPr="005321BC" w:rsidRDefault="00B87C1E" w:rsidP="00AD4D62">
      <w:pPr>
        <w:pStyle w:val="NormalIndent"/>
        <w:spacing w:after="0"/>
        <w:rPr>
          <w:color w:val="000000"/>
          <w:sz w:val="24"/>
          <w:szCs w:val="24"/>
        </w:rPr>
      </w:pPr>
      <w:r w:rsidRPr="005321BC">
        <w:rPr>
          <w:color w:val="000000"/>
          <w:sz w:val="24"/>
          <w:szCs w:val="24"/>
        </w:rPr>
        <w:t>As with other antiepileptic medicinal products, some patients may experience an increase in seizure frequency or the onset of new types of seizures with gabapentin.</w:t>
      </w:r>
    </w:p>
    <w:p w14:paraId="1ED17DFC" w14:textId="77777777" w:rsidR="00B87C1E" w:rsidRPr="005321BC" w:rsidRDefault="00B87C1E" w:rsidP="00AD4D62">
      <w:pPr>
        <w:pStyle w:val="NormalIndent"/>
        <w:spacing w:after="0"/>
        <w:rPr>
          <w:color w:val="000000"/>
          <w:sz w:val="24"/>
          <w:szCs w:val="24"/>
        </w:rPr>
      </w:pPr>
    </w:p>
    <w:p w14:paraId="65DAFFCB" w14:textId="77777777" w:rsidR="00B87C1E" w:rsidRPr="005321BC" w:rsidRDefault="00B87C1E" w:rsidP="00AD4D62">
      <w:pPr>
        <w:pStyle w:val="NormalIndent"/>
        <w:spacing w:after="0"/>
        <w:rPr>
          <w:color w:val="000000"/>
          <w:sz w:val="24"/>
          <w:szCs w:val="24"/>
        </w:rPr>
      </w:pPr>
      <w:r w:rsidRPr="005321BC">
        <w:rPr>
          <w:color w:val="000000"/>
          <w:sz w:val="24"/>
          <w:szCs w:val="24"/>
        </w:rPr>
        <w:t>As with other anti</w:t>
      </w:r>
      <w:r w:rsidR="00FD50E3">
        <w:rPr>
          <w:color w:val="000000"/>
          <w:sz w:val="24"/>
          <w:szCs w:val="24"/>
        </w:rPr>
        <w:t>-</w:t>
      </w:r>
      <w:r w:rsidRPr="005321BC">
        <w:rPr>
          <w:color w:val="000000"/>
          <w:sz w:val="24"/>
          <w:szCs w:val="24"/>
        </w:rPr>
        <w:t>epileptics, attempts to withdraw concomitant anti</w:t>
      </w:r>
      <w:r w:rsidR="00FD50E3">
        <w:rPr>
          <w:color w:val="000000"/>
          <w:sz w:val="24"/>
          <w:szCs w:val="24"/>
        </w:rPr>
        <w:t>-</w:t>
      </w:r>
      <w:r w:rsidRPr="005321BC">
        <w:rPr>
          <w:color w:val="000000"/>
          <w:sz w:val="24"/>
          <w:szCs w:val="24"/>
        </w:rPr>
        <w:t xml:space="preserve">epileptics in treatment refractive patients on more than one antiepileptic, in order to reach gabapentin </w:t>
      </w:r>
      <w:proofErr w:type="gramStart"/>
      <w:r w:rsidRPr="005321BC">
        <w:rPr>
          <w:color w:val="000000"/>
          <w:sz w:val="24"/>
          <w:szCs w:val="24"/>
        </w:rPr>
        <w:t>monotherapy</w:t>
      </w:r>
      <w:proofErr w:type="gramEnd"/>
      <w:r w:rsidRPr="005321BC">
        <w:rPr>
          <w:color w:val="000000"/>
          <w:sz w:val="24"/>
          <w:szCs w:val="24"/>
        </w:rPr>
        <w:t xml:space="preserve"> have a low success rate.</w:t>
      </w:r>
    </w:p>
    <w:p w14:paraId="1D93F806" w14:textId="77777777" w:rsidR="00B87C1E" w:rsidRPr="005321BC" w:rsidRDefault="00B87C1E" w:rsidP="00AD4D62">
      <w:pPr>
        <w:pStyle w:val="NormalIndent"/>
        <w:spacing w:after="0"/>
        <w:rPr>
          <w:color w:val="000000"/>
          <w:sz w:val="24"/>
          <w:szCs w:val="24"/>
        </w:rPr>
      </w:pPr>
    </w:p>
    <w:p w14:paraId="509EB986" w14:textId="77777777" w:rsidR="00B87C1E" w:rsidRPr="005321BC" w:rsidRDefault="00B87C1E" w:rsidP="00AD4D62">
      <w:pPr>
        <w:pStyle w:val="NormalIndent"/>
        <w:spacing w:after="0"/>
        <w:rPr>
          <w:color w:val="000000"/>
          <w:sz w:val="24"/>
          <w:szCs w:val="24"/>
        </w:rPr>
      </w:pPr>
      <w:r w:rsidRPr="005321BC">
        <w:rPr>
          <w:color w:val="000000"/>
          <w:sz w:val="24"/>
          <w:szCs w:val="24"/>
        </w:rPr>
        <w:t>Gabapentin</w:t>
      </w:r>
      <w:r w:rsidR="001960D5" w:rsidRPr="005321BC">
        <w:rPr>
          <w:color w:val="000000"/>
          <w:sz w:val="24"/>
          <w:szCs w:val="24"/>
        </w:rPr>
        <w:t xml:space="preserve"> is not considered effective </w:t>
      </w:r>
      <w:r w:rsidRPr="005321BC">
        <w:rPr>
          <w:color w:val="000000"/>
          <w:sz w:val="24"/>
          <w:szCs w:val="24"/>
        </w:rPr>
        <w:t>against primary generalized seizures such as absences and may aggravate these seizures in some patients. Therefore, gabapentin should be used with caution in patients with mixed seizures including absences.</w:t>
      </w:r>
    </w:p>
    <w:p w14:paraId="74401E1F" w14:textId="77777777" w:rsidR="00EF15B6" w:rsidRPr="005321BC" w:rsidRDefault="00EF15B6" w:rsidP="00AD4D62">
      <w:pPr>
        <w:pStyle w:val="NormalIndent"/>
        <w:spacing w:after="0"/>
        <w:rPr>
          <w:color w:val="000000"/>
          <w:sz w:val="24"/>
          <w:szCs w:val="24"/>
        </w:rPr>
      </w:pPr>
    </w:p>
    <w:p w14:paraId="5AD0804C" w14:textId="77777777" w:rsidR="00EF15B6" w:rsidRPr="005321BC" w:rsidRDefault="00EF15B6" w:rsidP="00EF15B6">
      <w:pPr>
        <w:pStyle w:val="NormalIndent"/>
        <w:rPr>
          <w:color w:val="000000"/>
          <w:sz w:val="24"/>
          <w:szCs w:val="24"/>
        </w:rPr>
      </w:pPr>
      <w:r w:rsidRPr="005321BC">
        <w:rPr>
          <w:color w:val="000000"/>
          <w:sz w:val="24"/>
          <w:szCs w:val="24"/>
        </w:rPr>
        <w:t>Gabapentin treatment has been associated with dizziness and somnolence, which could increase the occurrence of accidental injury (fall). There have also been post</w:t>
      </w:r>
      <w:r w:rsidR="00AF533E">
        <w:rPr>
          <w:color w:val="000000"/>
          <w:sz w:val="24"/>
          <w:szCs w:val="24"/>
        </w:rPr>
        <w:t>-</w:t>
      </w:r>
      <w:r w:rsidRPr="005321BC">
        <w:rPr>
          <w:color w:val="000000"/>
          <w:sz w:val="24"/>
          <w:szCs w:val="24"/>
        </w:rPr>
        <w:t>marketing reports of confusion, loss of consciousness and mental impairment. Therefore, patients should be advised to exercise caution until they are familiar with the potential effects of the medication.</w:t>
      </w:r>
    </w:p>
    <w:p w14:paraId="0BD6D953" w14:textId="77777777" w:rsidR="00D91BE2" w:rsidRPr="005321BC" w:rsidRDefault="00D91BE2" w:rsidP="005321BC">
      <w:pPr>
        <w:pStyle w:val="NormalIndent"/>
        <w:spacing w:after="240"/>
        <w:rPr>
          <w:color w:val="000000"/>
          <w:sz w:val="24"/>
          <w:szCs w:val="24"/>
          <w:u w:val="single"/>
        </w:rPr>
      </w:pPr>
      <w:r w:rsidRPr="005321BC">
        <w:rPr>
          <w:color w:val="000000"/>
          <w:sz w:val="24"/>
          <w:szCs w:val="24"/>
          <w:u w:val="single"/>
        </w:rPr>
        <w:t>Concomitant use with opioids</w:t>
      </w:r>
    </w:p>
    <w:p w14:paraId="4C5C0657" w14:textId="77777777" w:rsidR="00D91BE2" w:rsidRPr="005321BC" w:rsidRDefault="00D91BE2" w:rsidP="005321BC">
      <w:pPr>
        <w:pStyle w:val="NormalIndent"/>
        <w:spacing w:after="0"/>
        <w:rPr>
          <w:color w:val="000000"/>
          <w:sz w:val="24"/>
          <w:szCs w:val="24"/>
          <w:lang w:val="en-US"/>
        </w:rPr>
      </w:pPr>
      <w:r w:rsidRPr="005321BC">
        <w:rPr>
          <w:color w:val="000000"/>
          <w:sz w:val="24"/>
          <w:szCs w:val="24"/>
          <w:lang w:val="en-US"/>
        </w:rPr>
        <w:t>Patients who require concomitant treatment with opioids should be carefully observed for signs of central nervous system (CNS) depression, such as somnolence, sedation and respiratory depression</w:t>
      </w:r>
      <w:r w:rsidR="00DC729B" w:rsidRPr="005321BC">
        <w:rPr>
          <w:color w:val="000000"/>
          <w:sz w:val="24"/>
          <w:szCs w:val="24"/>
          <w:lang w:val="en-US"/>
        </w:rPr>
        <w:t>. Patients who use gabapentin</w:t>
      </w:r>
      <w:r w:rsidRPr="005321BC">
        <w:rPr>
          <w:color w:val="000000"/>
          <w:sz w:val="24"/>
          <w:szCs w:val="24"/>
          <w:lang w:val="en-US"/>
        </w:rPr>
        <w:t xml:space="preserve"> and </w:t>
      </w:r>
      <w:r w:rsidR="00DC729B" w:rsidRPr="005321BC">
        <w:rPr>
          <w:color w:val="000000"/>
          <w:sz w:val="24"/>
          <w:szCs w:val="24"/>
          <w:lang w:val="en-US"/>
        </w:rPr>
        <w:t>morphine</w:t>
      </w:r>
      <w:r w:rsidR="002407B3" w:rsidRPr="005321BC">
        <w:rPr>
          <w:color w:val="000000"/>
          <w:sz w:val="24"/>
          <w:szCs w:val="24"/>
          <w:lang w:val="en-US"/>
        </w:rPr>
        <w:t xml:space="preserve"> concomitantly</w:t>
      </w:r>
      <w:r w:rsidR="00DC729B" w:rsidRPr="005321BC">
        <w:rPr>
          <w:color w:val="000000"/>
          <w:sz w:val="24"/>
          <w:szCs w:val="24"/>
          <w:lang w:val="en-US"/>
        </w:rPr>
        <w:t xml:space="preserve"> may experience increase</w:t>
      </w:r>
      <w:r w:rsidR="00C16CDC" w:rsidRPr="005321BC">
        <w:rPr>
          <w:color w:val="000000"/>
          <w:sz w:val="24"/>
          <w:szCs w:val="24"/>
          <w:lang w:val="en-US"/>
        </w:rPr>
        <w:t>s</w:t>
      </w:r>
      <w:r w:rsidR="00DC729B" w:rsidRPr="005321BC">
        <w:rPr>
          <w:color w:val="000000"/>
          <w:sz w:val="24"/>
          <w:szCs w:val="24"/>
          <w:lang w:val="en-US"/>
        </w:rPr>
        <w:t xml:space="preserve"> in gabapentin concentrations. The</w:t>
      </w:r>
      <w:r w:rsidRPr="005321BC">
        <w:rPr>
          <w:color w:val="000000"/>
          <w:sz w:val="24"/>
          <w:szCs w:val="24"/>
          <w:lang w:val="en-US"/>
        </w:rPr>
        <w:t xml:space="preserve"> dose of gabapentin or opioid</w:t>
      </w:r>
      <w:r w:rsidR="00DC729B" w:rsidRPr="005321BC">
        <w:rPr>
          <w:color w:val="000000"/>
          <w:sz w:val="24"/>
          <w:szCs w:val="24"/>
          <w:lang w:val="en-US"/>
        </w:rPr>
        <w:t>s</w:t>
      </w:r>
      <w:r w:rsidRPr="005321BC">
        <w:rPr>
          <w:color w:val="000000"/>
          <w:sz w:val="24"/>
          <w:szCs w:val="24"/>
          <w:lang w:val="en-US"/>
        </w:rPr>
        <w:t xml:space="preserve"> should be reduced appropriately (</w:t>
      </w:r>
      <w:r w:rsidR="00DC729B" w:rsidRPr="005321BC">
        <w:rPr>
          <w:color w:val="000000"/>
          <w:sz w:val="24"/>
          <w:szCs w:val="24"/>
          <w:lang w:val="en-US"/>
        </w:rPr>
        <w:t>s</w:t>
      </w:r>
      <w:r w:rsidRPr="005321BC">
        <w:rPr>
          <w:color w:val="000000"/>
          <w:sz w:val="24"/>
          <w:szCs w:val="24"/>
          <w:lang w:val="en-US"/>
        </w:rPr>
        <w:t xml:space="preserve">ee </w:t>
      </w:r>
      <w:r w:rsidR="00DC729B" w:rsidRPr="005321BC">
        <w:rPr>
          <w:color w:val="000000"/>
          <w:sz w:val="24"/>
          <w:szCs w:val="24"/>
          <w:lang w:val="en-US"/>
        </w:rPr>
        <w:t>s</w:t>
      </w:r>
      <w:r w:rsidRPr="005321BC">
        <w:rPr>
          <w:color w:val="000000"/>
          <w:sz w:val="24"/>
          <w:szCs w:val="24"/>
          <w:lang w:val="en-US"/>
        </w:rPr>
        <w:t>ection 4.5).</w:t>
      </w:r>
    </w:p>
    <w:p w14:paraId="016C127F" w14:textId="77777777" w:rsidR="001960D5" w:rsidRPr="005321BC" w:rsidRDefault="001960D5" w:rsidP="00AD4D62">
      <w:pPr>
        <w:pStyle w:val="NormalIndent"/>
        <w:spacing w:after="0"/>
        <w:rPr>
          <w:color w:val="000000"/>
          <w:sz w:val="24"/>
          <w:szCs w:val="24"/>
        </w:rPr>
      </w:pPr>
    </w:p>
    <w:p w14:paraId="2A0E5247" w14:textId="77777777" w:rsidR="00F145D5" w:rsidRPr="00F145D5" w:rsidRDefault="00F145D5" w:rsidP="00F145D5">
      <w:pPr>
        <w:pStyle w:val="NormalIndent"/>
        <w:rPr>
          <w:ins w:id="2" w:author="Matthews, Nathalie" w:date="2017-07-24T10:34:00Z"/>
          <w:color w:val="000000"/>
          <w:sz w:val="24"/>
          <w:szCs w:val="24"/>
          <w:u w:val="single"/>
        </w:rPr>
      </w:pPr>
      <w:ins w:id="3" w:author="Matthews, Nathalie" w:date="2017-07-24T10:34:00Z">
        <w:r w:rsidRPr="00F145D5">
          <w:rPr>
            <w:color w:val="000000"/>
            <w:sz w:val="24"/>
            <w:szCs w:val="24"/>
            <w:u w:val="single"/>
          </w:rPr>
          <w:t>Respiratory depression</w:t>
        </w:r>
      </w:ins>
    </w:p>
    <w:p w14:paraId="027733DB" w14:textId="77777777" w:rsidR="00F145D5" w:rsidRPr="00F145D5" w:rsidRDefault="00F145D5" w:rsidP="00F145D5">
      <w:pPr>
        <w:pStyle w:val="NormalIndent"/>
        <w:rPr>
          <w:ins w:id="4" w:author="Matthews, Nathalie" w:date="2017-07-24T10:34:00Z"/>
          <w:color w:val="000000"/>
          <w:sz w:val="24"/>
          <w:szCs w:val="24"/>
          <w:u w:val="single"/>
        </w:rPr>
      </w:pPr>
    </w:p>
    <w:p w14:paraId="320D112B" w14:textId="77777777" w:rsidR="00F145D5" w:rsidRDefault="00F145D5" w:rsidP="00F145D5">
      <w:pPr>
        <w:pStyle w:val="NormalIndent"/>
        <w:rPr>
          <w:ins w:id="5" w:author="Matthews, Nathalie" w:date="2017-07-24T10:34:00Z"/>
          <w:color w:val="000000"/>
          <w:sz w:val="24"/>
          <w:szCs w:val="24"/>
          <w:u w:val="single"/>
        </w:rPr>
      </w:pPr>
      <w:ins w:id="6" w:author="Matthews, Nathalie" w:date="2017-07-24T10:34:00Z">
        <w:r w:rsidRPr="00F145D5">
          <w:rPr>
            <w:color w:val="000000"/>
            <w:sz w:val="24"/>
            <w:szCs w:val="24"/>
            <w:u w:val="single"/>
          </w:rPr>
          <w:t>Gabapentin has been associated with severe respiratory depression. Patients with compromised respiratory function, respiratory or neurological disease, renal impairment, concomitant use of CNS depressants and the elderly might be at higher risk of experiencing this severe adverse reaction. Dose adjustments might be necessary in these patients.</w:t>
        </w:r>
      </w:ins>
    </w:p>
    <w:p w14:paraId="3A586E16" w14:textId="77777777" w:rsidR="00F145D5" w:rsidRDefault="00F145D5" w:rsidP="00F145D5">
      <w:pPr>
        <w:pStyle w:val="NormalIndent"/>
        <w:rPr>
          <w:ins w:id="7" w:author="Matthews, Nathalie" w:date="2017-07-24T10:34:00Z"/>
          <w:color w:val="000000"/>
          <w:sz w:val="24"/>
          <w:szCs w:val="24"/>
          <w:u w:val="single"/>
        </w:rPr>
      </w:pPr>
    </w:p>
    <w:p w14:paraId="6D841174" w14:textId="77777777" w:rsidR="00190E3F" w:rsidRPr="005321BC" w:rsidRDefault="00F804CF" w:rsidP="00F145D5">
      <w:pPr>
        <w:pStyle w:val="NormalIndent"/>
        <w:rPr>
          <w:color w:val="000000"/>
          <w:sz w:val="24"/>
          <w:szCs w:val="24"/>
          <w:u w:val="single"/>
        </w:rPr>
      </w:pPr>
      <w:r>
        <w:rPr>
          <w:color w:val="000000"/>
          <w:sz w:val="24"/>
          <w:szCs w:val="24"/>
          <w:u w:val="single"/>
        </w:rPr>
        <w:t>E</w:t>
      </w:r>
      <w:r w:rsidR="00190E3F" w:rsidRPr="005321BC">
        <w:rPr>
          <w:color w:val="000000"/>
          <w:sz w:val="24"/>
          <w:szCs w:val="24"/>
          <w:u w:val="single"/>
        </w:rPr>
        <w:t>lderly (over 65 years of age)</w:t>
      </w:r>
    </w:p>
    <w:p w14:paraId="7E9E6DFF" w14:textId="77777777" w:rsidR="00B87C1E" w:rsidRPr="005321BC" w:rsidRDefault="00B87C1E" w:rsidP="00AD4D62">
      <w:pPr>
        <w:pStyle w:val="NormalIndent"/>
        <w:spacing w:after="0"/>
        <w:rPr>
          <w:color w:val="000000"/>
          <w:sz w:val="24"/>
          <w:szCs w:val="24"/>
        </w:rPr>
      </w:pPr>
      <w:r w:rsidRPr="005321BC">
        <w:rPr>
          <w:color w:val="000000"/>
          <w:sz w:val="24"/>
          <w:szCs w:val="24"/>
        </w:rPr>
        <w:t>No systematic studies in patients 65 years or older have been conducted with</w:t>
      </w:r>
      <w:r w:rsidR="00E03212" w:rsidRPr="005321BC">
        <w:rPr>
          <w:color w:val="000000"/>
          <w:sz w:val="24"/>
          <w:szCs w:val="24"/>
        </w:rPr>
        <w:t xml:space="preserve"> </w:t>
      </w:r>
      <w:r w:rsidRPr="005321BC">
        <w:rPr>
          <w:color w:val="000000"/>
          <w:sz w:val="24"/>
          <w:szCs w:val="24"/>
        </w:rPr>
        <w:t>gabapentin. In one double blind study in patients with neuropathic pain, somnolence, peripheral oedema and asthenia occurred in a somewhat higher percentage in patients aged 65 years or above, than in younger patients.  Apart from these findings, clinical investigations in this age group do not indicate an adverse event profile different from that observed in younger patients.</w:t>
      </w:r>
    </w:p>
    <w:p w14:paraId="1EEECE58" w14:textId="77777777" w:rsidR="00B87C1E" w:rsidRPr="005321BC" w:rsidRDefault="00B87C1E" w:rsidP="00AD4D62">
      <w:pPr>
        <w:pStyle w:val="NormalIndent"/>
        <w:spacing w:after="0"/>
        <w:rPr>
          <w:color w:val="000000"/>
          <w:sz w:val="24"/>
          <w:szCs w:val="24"/>
        </w:rPr>
      </w:pPr>
    </w:p>
    <w:p w14:paraId="4A6EBF70" w14:textId="77777777" w:rsidR="00190E3F" w:rsidRPr="005321BC" w:rsidRDefault="00190E3F" w:rsidP="00AD4D62">
      <w:pPr>
        <w:pStyle w:val="NormalIndent"/>
        <w:spacing w:after="0"/>
        <w:rPr>
          <w:iCs/>
          <w:color w:val="000000"/>
          <w:sz w:val="24"/>
          <w:szCs w:val="24"/>
        </w:rPr>
      </w:pPr>
      <w:r w:rsidRPr="005321BC">
        <w:rPr>
          <w:iCs/>
          <w:color w:val="000000"/>
          <w:sz w:val="24"/>
          <w:szCs w:val="24"/>
          <w:u w:val="single"/>
        </w:rPr>
        <w:t>Paediatric population</w:t>
      </w:r>
    </w:p>
    <w:p w14:paraId="15B311BE" w14:textId="77777777" w:rsidR="00190E3F" w:rsidRPr="005321BC" w:rsidRDefault="00190E3F" w:rsidP="00AD4D62">
      <w:pPr>
        <w:pStyle w:val="NormalIndent"/>
        <w:spacing w:after="0"/>
        <w:rPr>
          <w:iCs/>
          <w:color w:val="000000"/>
          <w:sz w:val="24"/>
          <w:szCs w:val="24"/>
        </w:rPr>
      </w:pPr>
    </w:p>
    <w:p w14:paraId="11BC68A3" w14:textId="77777777" w:rsidR="00B87C1E" w:rsidRPr="005321BC" w:rsidRDefault="00B87C1E" w:rsidP="00AD4D62">
      <w:pPr>
        <w:pStyle w:val="NormalIndent"/>
        <w:spacing w:after="0"/>
        <w:rPr>
          <w:iCs/>
          <w:color w:val="000000"/>
          <w:sz w:val="24"/>
          <w:szCs w:val="24"/>
        </w:rPr>
      </w:pPr>
      <w:r w:rsidRPr="005321BC">
        <w:rPr>
          <w:iCs/>
          <w:color w:val="000000"/>
          <w:sz w:val="24"/>
          <w:szCs w:val="24"/>
        </w:rPr>
        <w:t>The effects of long-term (greater than 36 weeks) gabapentin therapy on learning, intelligence, and development in children and adolescents have not been adequately studied.  The benefits of prolonged therapy must therefore be weighed against the potential risks of such therapy.</w:t>
      </w:r>
    </w:p>
    <w:p w14:paraId="0406FB0D" w14:textId="77777777" w:rsidR="00190E3F" w:rsidRPr="005321BC" w:rsidRDefault="00190E3F" w:rsidP="00AD4D62">
      <w:pPr>
        <w:pStyle w:val="NormalIndent"/>
        <w:spacing w:after="0"/>
        <w:rPr>
          <w:iCs/>
          <w:color w:val="000000"/>
          <w:sz w:val="24"/>
          <w:szCs w:val="24"/>
        </w:rPr>
      </w:pPr>
    </w:p>
    <w:p w14:paraId="1AD9E04A" w14:textId="77777777" w:rsidR="00190E3F" w:rsidRPr="005321BC" w:rsidRDefault="00190E3F" w:rsidP="00190E3F">
      <w:pPr>
        <w:pStyle w:val="NormalIndent"/>
        <w:rPr>
          <w:iCs/>
          <w:color w:val="000000"/>
          <w:sz w:val="24"/>
          <w:szCs w:val="24"/>
          <w:u w:val="single"/>
          <w:lang w:val="en-US"/>
        </w:rPr>
      </w:pPr>
      <w:r w:rsidRPr="005321BC">
        <w:rPr>
          <w:iCs/>
          <w:color w:val="000000"/>
          <w:sz w:val="24"/>
          <w:szCs w:val="24"/>
          <w:u w:val="single"/>
          <w:lang w:val="en-US"/>
        </w:rPr>
        <w:t xml:space="preserve">Abuse and </w:t>
      </w:r>
      <w:r w:rsidR="00F804CF">
        <w:rPr>
          <w:iCs/>
          <w:color w:val="000000"/>
          <w:sz w:val="24"/>
          <w:szCs w:val="24"/>
          <w:u w:val="single"/>
          <w:lang w:val="en-US"/>
        </w:rPr>
        <w:t>d</w:t>
      </w:r>
      <w:r w:rsidRPr="005321BC">
        <w:rPr>
          <w:iCs/>
          <w:color w:val="000000"/>
          <w:sz w:val="24"/>
          <w:szCs w:val="24"/>
          <w:u w:val="single"/>
          <w:lang w:val="en-US"/>
        </w:rPr>
        <w:t>ependence</w:t>
      </w:r>
    </w:p>
    <w:p w14:paraId="337E440F" w14:textId="77777777" w:rsidR="005056D2" w:rsidRDefault="00190E3F" w:rsidP="00190E3F">
      <w:pPr>
        <w:pStyle w:val="NormalIndent"/>
        <w:rPr>
          <w:iCs/>
          <w:color w:val="000000"/>
          <w:sz w:val="24"/>
          <w:szCs w:val="24"/>
          <w:lang w:val="en-US"/>
        </w:rPr>
      </w:pPr>
      <w:r w:rsidRPr="005321BC">
        <w:rPr>
          <w:iCs/>
          <w:color w:val="000000"/>
          <w:sz w:val="24"/>
          <w:szCs w:val="24"/>
          <w:lang w:val="en-US"/>
        </w:rPr>
        <w:t>Cases of abuse and dependence have been reported in the post-marketing database. Carefully evaluate patients for a history of drug abuse and observe them for possible signs of gabapentin abuse</w:t>
      </w:r>
      <w:r w:rsidRPr="005321BC">
        <w:rPr>
          <w:i/>
          <w:iCs/>
          <w:color w:val="000000"/>
          <w:sz w:val="24"/>
          <w:szCs w:val="24"/>
        </w:rPr>
        <w:t xml:space="preserve"> </w:t>
      </w:r>
      <w:r w:rsidRPr="005321BC">
        <w:rPr>
          <w:iCs/>
          <w:color w:val="000000"/>
          <w:sz w:val="24"/>
          <w:szCs w:val="24"/>
        </w:rPr>
        <w:t>e.g. drug-seeking behaviour, dose escalation, development of tolerance</w:t>
      </w:r>
      <w:r w:rsidRPr="005321BC">
        <w:rPr>
          <w:iCs/>
          <w:color w:val="000000"/>
          <w:sz w:val="24"/>
          <w:szCs w:val="24"/>
          <w:lang w:val="en-US"/>
        </w:rPr>
        <w:t>.</w:t>
      </w:r>
    </w:p>
    <w:p w14:paraId="0E05D0BD" w14:textId="77777777" w:rsidR="00391E0B" w:rsidRPr="005321BC" w:rsidRDefault="00391E0B" w:rsidP="00190E3F">
      <w:pPr>
        <w:pStyle w:val="NormalIndent"/>
        <w:rPr>
          <w:iCs/>
          <w:color w:val="000000"/>
          <w:sz w:val="24"/>
          <w:szCs w:val="24"/>
          <w:lang w:val="en-US"/>
        </w:rPr>
      </w:pPr>
    </w:p>
    <w:p w14:paraId="10259B9C" w14:textId="77777777" w:rsidR="00190E3F" w:rsidRPr="005321BC" w:rsidRDefault="00B87C1E" w:rsidP="00AD4D62">
      <w:pPr>
        <w:pStyle w:val="NormalIndent"/>
        <w:spacing w:after="0"/>
        <w:rPr>
          <w:color w:val="000000"/>
          <w:sz w:val="24"/>
          <w:szCs w:val="24"/>
        </w:rPr>
      </w:pPr>
      <w:r w:rsidRPr="005321BC">
        <w:rPr>
          <w:color w:val="000000"/>
          <w:sz w:val="24"/>
          <w:szCs w:val="24"/>
          <w:u w:val="single"/>
        </w:rPr>
        <w:t>Laboratory tests</w:t>
      </w:r>
    </w:p>
    <w:p w14:paraId="0DCF64F3" w14:textId="77777777" w:rsidR="00B87C1E" w:rsidRPr="005321BC" w:rsidRDefault="00B87C1E" w:rsidP="00AD4D62">
      <w:pPr>
        <w:pStyle w:val="NormalIndent"/>
        <w:spacing w:after="0"/>
        <w:rPr>
          <w:color w:val="000000"/>
          <w:sz w:val="24"/>
          <w:szCs w:val="24"/>
        </w:rPr>
      </w:pPr>
      <w:r w:rsidRPr="005321BC">
        <w:rPr>
          <w:color w:val="000000"/>
          <w:sz w:val="24"/>
          <w:szCs w:val="24"/>
        </w:rPr>
        <w:t>False positive readings may be obtained in the semi-quantitative determination of total urine protein by dipstick tests. It is therefore recommended to verify such a positive dipstick test result by methods based on a different analytical principle such as the Biuret method, turbidimetric or dye-binding methods, or to use these alternative methods from the beginning.</w:t>
      </w:r>
    </w:p>
    <w:p w14:paraId="6860775F" w14:textId="77777777" w:rsidR="00B87C1E" w:rsidRPr="005321BC" w:rsidRDefault="00B87C1E" w:rsidP="00AD4D62">
      <w:pPr>
        <w:pStyle w:val="NormalIndent"/>
        <w:spacing w:after="0"/>
        <w:rPr>
          <w:color w:val="000000"/>
          <w:sz w:val="24"/>
          <w:szCs w:val="24"/>
        </w:rPr>
      </w:pPr>
    </w:p>
    <w:p w14:paraId="57D06116" w14:textId="77777777" w:rsidR="00B87C1E" w:rsidRPr="005321BC" w:rsidRDefault="005A02A7" w:rsidP="00AD4D62">
      <w:pPr>
        <w:pStyle w:val="NormalIndent"/>
        <w:spacing w:after="0"/>
        <w:rPr>
          <w:color w:val="000000"/>
          <w:sz w:val="24"/>
          <w:szCs w:val="24"/>
        </w:rPr>
      </w:pPr>
      <w:r w:rsidRPr="005321BC">
        <w:rPr>
          <w:color w:val="000000"/>
          <w:sz w:val="24"/>
          <w:szCs w:val="24"/>
        </w:rPr>
        <w:t xml:space="preserve">Neurontin hard capsules contain lactose. </w:t>
      </w:r>
      <w:r w:rsidR="00B87C1E" w:rsidRPr="005321BC">
        <w:rPr>
          <w:color w:val="000000"/>
          <w:sz w:val="24"/>
          <w:szCs w:val="24"/>
        </w:rPr>
        <w:t>Patients with rare hereditary problems of galactose intolerance, the Lapp lactase deficiency or glucose-galactose malabsorption should not take this medicine</w:t>
      </w:r>
      <w:r w:rsidR="00D344E1" w:rsidRPr="005321BC">
        <w:rPr>
          <w:color w:val="000000"/>
          <w:sz w:val="24"/>
          <w:szCs w:val="24"/>
        </w:rPr>
        <w:t>.</w:t>
      </w:r>
      <w:r w:rsidR="00B87C1E" w:rsidRPr="005321BC">
        <w:rPr>
          <w:color w:val="000000"/>
          <w:sz w:val="24"/>
          <w:szCs w:val="24"/>
        </w:rPr>
        <w:t xml:space="preserve"> </w:t>
      </w:r>
    </w:p>
    <w:p w14:paraId="70296035" w14:textId="77777777" w:rsidR="00092F4E" w:rsidRPr="005321BC" w:rsidRDefault="00092F4E" w:rsidP="00AD4D62">
      <w:pPr>
        <w:pStyle w:val="NormalIndent"/>
        <w:spacing w:after="0"/>
        <w:rPr>
          <w:color w:val="000000"/>
          <w:sz w:val="24"/>
          <w:szCs w:val="24"/>
        </w:rPr>
      </w:pPr>
    </w:p>
    <w:p w14:paraId="7E5CBB93" w14:textId="77777777" w:rsidR="00AD4D62" w:rsidRPr="005321BC" w:rsidRDefault="00AD4D62" w:rsidP="00AD4D62">
      <w:pPr>
        <w:pStyle w:val="NormalIndent"/>
        <w:spacing w:after="0"/>
        <w:rPr>
          <w:color w:val="000000"/>
          <w:sz w:val="24"/>
          <w:szCs w:val="24"/>
        </w:rPr>
      </w:pPr>
    </w:p>
    <w:p w14:paraId="4694ED04" w14:textId="77777777" w:rsidR="009E0FD0" w:rsidRPr="00391E0B" w:rsidRDefault="009E0FD0" w:rsidP="00AD4D62">
      <w:pPr>
        <w:pStyle w:val="Heading2"/>
        <w:spacing w:before="0" w:after="0"/>
        <w:rPr>
          <w:color w:val="000000"/>
          <w:szCs w:val="24"/>
        </w:rPr>
      </w:pPr>
      <w:r w:rsidRPr="00391E0B">
        <w:rPr>
          <w:color w:val="000000"/>
          <w:szCs w:val="24"/>
        </w:rPr>
        <w:t>4.5</w:t>
      </w:r>
      <w:r w:rsidRPr="00391E0B">
        <w:rPr>
          <w:color w:val="000000"/>
          <w:szCs w:val="24"/>
        </w:rPr>
        <w:tab/>
        <w:t>Interaction with other medicinal products</w:t>
      </w:r>
      <w:r w:rsidR="00CA1F15" w:rsidRPr="00391E0B">
        <w:rPr>
          <w:color w:val="000000"/>
          <w:szCs w:val="24"/>
        </w:rPr>
        <w:t xml:space="preserve"> and other forms of interaction</w:t>
      </w:r>
    </w:p>
    <w:p w14:paraId="5A557A9C" w14:textId="77777777" w:rsidR="00190E3F" w:rsidRPr="005321BC" w:rsidRDefault="00190E3F" w:rsidP="00AD4D62">
      <w:pPr>
        <w:pStyle w:val="NormalIndent"/>
        <w:spacing w:after="0"/>
        <w:rPr>
          <w:bCs/>
          <w:color w:val="000000"/>
          <w:sz w:val="24"/>
          <w:szCs w:val="24"/>
        </w:rPr>
      </w:pPr>
    </w:p>
    <w:p w14:paraId="1C4D8971" w14:textId="77777777" w:rsidR="00D91BE2" w:rsidRPr="005321BC" w:rsidRDefault="00D91BE2" w:rsidP="00D91BE2">
      <w:pPr>
        <w:pStyle w:val="NormalIndent"/>
        <w:rPr>
          <w:bCs/>
          <w:color w:val="000000"/>
          <w:sz w:val="24"/>
          <w:szCs w:val="24"/>
          <w:lang w:val="en-US"/>
        </w:rPr>
      </w:pPr>
      <w:r w:rsidRPr="005321BC">
        <w:rPr>
          <w:bCs/>
          <w:color w:val="000000"/>
          <w:sz w:val="24"/>
          <w:szCs w:val="24"/>
          <w:lang w:val="en-US"/>
        </w:rPr>
        <w:t xml:space="preserve">There are spontaneous and literature case reports of respiratory depression and/or sedation associated with gabapentin and opioid use. In some of these reports, the authors considered this a </w:t>
      </w:r>
      <w:proofErr w:type="gramStart"/>
      <w:r w:rsidRPr="005321BC">
        <w:rPr>
          <w:bCs/>
          <w:color w:val="000000"/>
          <w:sz w:val="24"/>
          <w:szCs w:val="24"/>
          <w:lang w:val="en-US"/>
        </w:rPr>
        <w:t>particular concern</w:t>
      </w:r>
      <w:proofErr w:type="gramEnd"/>
      <w:r w:rsidRPr="005321BC">
        <w:rPr>
          <w:bCs/>
          <w:color w:val="000000"/>
          <w:sz w:val="24"/>
          <w:szCs w:val="24"/>
          <w:lang w:val="en-US"/>
        </w:rPr>
        <w:t xml:space="preserve"> with the combination of gabapentin and opioids, especially in elderly patients.</w:t>
      </w:r>
    </w:p>
    <w:p w14:paraId="659E7490" w14:textId="77777777" w:rsidR="0091569C" w:rsidRPr="005321BC" w:rsidRDefault="00945A62" w:rsidP="00AD4D62">
      <w:pPr>
        <w:pStyle w:val="NormalIndent"/>
        <w:spacing w:after="0"/>
        <w:rPr>
          <w:color w:val="000000"/>
          <w:sz w:val="24"/>
          <w:szCs w:val="24"/>
          <w:lang w:val="en-US"/>
        </w:rPr>
      </w:pPr>
      <w:r w:rsidRPr="005321BC">
        <w:rPr>
          <w:bCs/>
          <w:color w:val="000000"/>
          <w:sz w:val="24"/>
          <w:szCs w:val="24"/>
        </w:rPr>
        <w:t xml:space="preserve">In a study involving healthy volunteers (N=12), </w:t>
      </w:r>
      <w:r w:rsidRPr="005321BC">
        <w:rPr>
          <w:color w:val="000000"/>
          <w:sz w:val="24"/>
          <w:szCs w:val="24"/>
        </w:rPr>
        <w:t>when a 60</w:t>
      </w:r>
      <w:r w:rsidR="00E03212" w:rsidRPr="005321BC">
        <w:rPr>
          <w:color w:val="000000"/>
          <w:sz w:val="24"/>
          <w:szCs w:val="24"/>
        </w:rPr>
        <w:t xml:space="preserve"> </w:t>
      </w:r>
      <w:r w:rsidRPr="005321BC">
        <w:rPr>
          <w:color w:val="000000"/>
          <w:sz w:val="24"/>
          <w:szCs w:val="24"/>
        </w:rPr>
        <w:t>mg controlled-release morphine capsule was administered 2 hours prior to a 600</w:t>
      </w:r>
      <w:r w:rsidR="00E03212" w:rsidRPr="005321BC">
        <w:rPr>
          <w:color w:val="000000"/>
          <w:sz w:val="24"/>
          <w:szCs w:val="24"/>
        </w:rPr>
        <w:t xml:space="preserve"> </w:t>
      </w:r>
      <w:r w:rsidRPr="005321BC">
        <w:rPr>
          <w:color w:val="000000"/>
          <w:sz w:val="24"/>
          <w:szCs w:val="24"/>
        </w:rPr>
        <w:t xml:space="preserve">mg gabapentin capsule, mean gabapentin AUC increased by 44% compared to gabapentin administered without morphine. </w:t>
      </w:r>
      <w:r w:rsidR="0091569C" w:rsidRPr="005321BC">
        <w:rPr>
          <w:color w:val="000000"/>
          <w:sz w:val="24"/>
          <w:szCs w:val="24"/>
          <w:lang w:val="en-US"/>
        </w:rPr>
        <w:t xml:space="preserve">Therefore, patients </w:t>
      </w:r>
      <w:r w:rsidR="00D91BE2" w:rsidRPr="005321BC">
        <w:rPr>
          <w:color w:val="000000"/>
          <w:sz w:val="24"/>
          <w:szCs w:val="24"/>
          <w:lang w:val="en-US"/>
        </w:rPr>
        <w:t xml:space="preserve">who require concomitant treatment with opioids </w:t>
      </w:r>
      <w:r w:rsidR="0091569C" w:rsidRPr="005321BC">
        <w:rPr>
          <w:color w:val="000000"/>
          <w:sz w:val="24"/>
          <w:szCs w:val="24"/>
          <w:lang w:val="en-US"/>
        </w:rPr>
        <w:t xml:space="preserve">should be carefully observed for signs of CNS depression, such as somnolence, </w:t>
      </w:r>
      <w:r w:rsidR="00D91BE2" w:rsidRPr="005321BC">
        <w:rPr>
          <w:color w:val="000000"/>
          <w:sz w:val="24"/>
          <w:szCs w:val="24"/>
          <w:lang w:val="en-US"/>
        </w:rPr>
        <w:t xml:space="preserve">sedation and respiratory depression </w:t>
      </w:r>
      <w:r w:rsidR="0091569C" w:rsidRPr="005321BC">
        <w:rPr>
          <w:color w:val="000000"/>
          <w:sz w:val="24"/>
          <w:szCs w:val="24"/>
          <w:lang w:val="en-US"/>
        </w:rPr>
        <w:t xml:space="preserve">and the dose of gabapentin or </w:t>
      </w:r>
      <w:r w:rsidR="00D91BE2" w:rsidRPr="005321BC">
        <w:rPr>
          <w:color w:val="000000"/>
          <w:sz w:val="24"/>
          <w:szCs w:val="24"/>
          <w:lang w:val="en-US"/>
        </w:rPr>
        <w:t>opioid</w:t>
      </w:r>
      <w:r w:rsidR="0091569C" w:rsidRPr="005321BC">
        <w:rPr>
          <w:color w:val="000000"/>
          <w:sz w:val="24"/>
          <w:szCs w:val="24"/>
          <w:lang w:val="en-US"/>
        </w:rPr>
        <w:t xml:space="preserve"> should be reduced appropriately.</w:t>
      </w:r>
    </w:p>
    <w:p w14:paraId="0AEAA137" w14:textId="77777777" w:rsidR="00945A62" w:rsidRPr="005321BC" w:rsidRDefault="00945A62" w:rsidP="00AD4D62">
      <w:pPr>
        <w:pStyle w:val="NormalIndent"/>
        <w:spacing w:after="0"/>
        <w:rPr>
          <w:color w:val="000000"/>
          <w:sz w:val="24"/>
          <w:szCs w:val="24"/>
        </w:rPr>
      </w:pPr>
    </w:p>
    <w:p w14:paraId="663779D8" w14:textId="77777777" w:rsidR="0091569C" w:rsidRPr="005321BC" w:rsidRDefault="006D7E8C" w:rsidP="00AD4D62">
      <w:pPr>
        <w:pStyle w:val="NormalIndent"/>
        <w:spacing w:after="0"/>
        <w:rPr>
          <w:color w:val="000000"/>
          <w:sz w:val="24"/>
          <w:szCs w:val="24"/>
        </w:rPr>
      </w:pPr>
      <w:r w:rsidRPr="005321BC">
        <w:rPr>
          <w:color w:val="000000"/>
          <w:sz w:val="24"/>
          <w:szCs w:val="24"/>
        </w:rPr>
        <w:t>N</w:t>
      </w:r>
      <w:r w:rsidR="00945A62" w:rsidRPr="005321BC">
        <w:rPr>
          <w:color w:val="000000"/>
          <w:sz w:val="24"/>
          <w:szCs w:val="24"/>
        </w:rPr>
        <w:t xml:space="preserve">o interaction between </w:t>
      </w:r>
      <w:r w:rsidR="0091569C" w:rsidRPr="005321BC">
        <w:rPr>
          <w:color w:val="000000"/>
          <w:sz w:val="24"/>
          <w:szCs w:val="24"/>
        </w:rPr>
        <w:t>gabapentin</w:t>
      </w:r>
      <w:r w:rsidR="00945A62" w:rsidRPr="005321BC">
        <w:rPr>
          <w:color w:val="000000"/>
          <w:sz w:val="24"/>
          <w:szCs w:val="24"/>
        </w:rPr>
        <w:t xml:space="preserve"> and phen</w:t>
      </w:r>
      <w:r w:rsidR="0091569C" w:rsidRPr="005321BC">
        <w:rPr>
          <w:color w:val="000000"/>
          <w:sz w:val="24"/>
          <w:szCs w:val="24"/>
        </w:rPr>
        <w:t>obarbital</w:t>
      </w:r>
      <w:r w:rsidR="00945A62" w:rsidRPr="005321BC">
        <w:rPr>
          <w:color w:val="000000"/>
          <w:sz w:val="24"/>
          <w:szCs w:val="24"/>
        </w:rPr>
        <w:t xml:space="preserve">, </w:t>
      </w:r>
      <w:r w:rsidR="00FF04D6" w:rsidRPr="005321BC">
        <w:rPr>
          <w:color w:val="000000"/>
          <w:sz w:val="24"/>
          <w:szCs w:val="24"/>
        </w:rPr>
        <w:t xml:space="preserve">phenytoin, </w:t>
      </w:r>
      <w:r w:rsidR="00945A62" w:rsidRPr="005321BC">
        <w:rPr>
          <w:color w:val="000000"/>
          <w:sz w:val="24"/>
          <w:szCs w:val="24"/>
        </w:rPr>
        <w:t>valproic acid</w:t>
      </w:r>
      <w:r w:rsidR="0091569C" w:rsidRPr="005321BC">
        <w:rPr>
          <w:color w:val="000000"/>
          <w:sz w:val="24"/>
          <w:szCs w:val="24"/>
        </w:rPr>
        <w:t xml:space="preserve"> or </w:t>
      </w:r>
      <w:r w:rsidR="00945A62" w:rsidRPr="005321BC">
        <w:rPr>
          <w:color w:val="000000"/>
          <w:sz w:val="24"/>
          <w:szCs w:val="24"/>
        </w:rPr>
        <w:t>carbamazepine</w:t>
      </w:r>
      <w:r w:rsidRPr="005321BC">
        <w:rPr>
          <w:color w:val="000000"/>
          <w:sz w:val="24"/>
          <w:szCs w:val="24"/>
        </w:rPr>
        <w:t xml:space="preserve"> has been observed</w:t>
      </w:r>
      <w:r w:rsidR="00945A62" w:rsidRPr="005321BC">
        <w:rPr>
          <w:color w:val="000000"/>
          <w:sz w:val="24"/>
          <w:szCs w:val="24"/>
        </w:rPr>
        <w:t xml:space="preserve">. </w:t>
      </w:r>
    </w:p>
    <w:p w14:paraId="794A3C84" w14:textId="77777777" w:rsidR="0091569C" w:rsidRPr="005321BC" w:rsidRDefault="0091569C" w:rsidP="00AD4D62">
      <w:pPr>
        <w:pStyle w:val="NormalIndent"/>
        <w:spacing w:after="0"/>
        <w:rPr>
          <w:color w:val="000000"/>
          <w:sz w:val="24"/>
          <w:szCs w:val="24"/>
        </w:rPr>
      </w:pPr>
    </w:p>
    <w:p w14:paraId="3000871F" w14:textId="77777777" w:rsidR="00945A62" w:rsidRPr="005321BC" w:rsidRDefault="0091569C" w:rsidP="00AD4D62">
      <w:pPr>
        <w:pStyle w:val="NormalIndent"/>
        <w:spacing w:after="0"/>
        <w:rPr>
          <w:color w:val="000000"/>
          <w:sz w:val="24"/>
          <w:szCs w:val="24"/>
        </w:rPr>
      </w:pPr>
      <w:r w:rsidRPr="005321BC">
        <w:rPr>
          <w:color w:val="000000"/>
          <w:sz w:val="24"/>
          <w:szCs w:val="24"/>
        </w:rPr>
        <w:t>Gabapentin</w:t>
      </w:r>
      <w:r w:rsidR="00945A62" w:rsidRPr="005321BC">
        <w:rPr>
          <w:color w:val="000000"/>
          <w:sz w:val="24"/>
          <w:szCs w:val="24"/>
        </w:rPr>
        <w:t xml:space="preserve"> steady-state pharmacokinetics are similar for healthy subjects and patients with epilepsy receiving</w:t>
      </w:r>
      <w:r w:rsidR="00C528DF" w:rsidRPr="005321BC">
        <w:rPr>
          <w:color w:val="000000"/>
          <w:sz w:val="24"/>
          <w:szCs w:val="24"/>
        </w:rPr>
        <w:t xml:space="preserve"> </w:t>
      </w:r>
      <w:r w:rsidR="002E6A48" w:rsidRPr="005321BC">
        <w:rPr>
          <w:color w:val="000000"/>
          <w:sz w:val="24"/>
          <w:szCs w:val="24"/>
        </w:rPr>
        <w:t xml:space="preserve">these </w:t>
      </w:r>
      <w:r w:rsidR="00945A62" w:rsidRPr="005321BC">
        <w:rPr>
          <w:color w:val="000000"/>
          <w:sz w:val="24"/>
          <w:szCs w:val="24"/>
        </w:rPr>
        <w:t>antiepileptic agents.</w:t>
      </w:r>
    </w:p>
    <w:p w14:paraId="1F4C6AC8" w14:textId="77777777" w:rsidR="00945A62" w:rsidRPr="005321BC" w:rsidRDefault="00945A62" w:rsidP="00AD4D62">
      <w:pPr>
        <w:pStyle w:val="NormalIndent"/>
        <w:spacing w:after="0"/>
        <w:rPr>
          <w:color w:val="000000"/>
          <w:sz w:val="24"/>
          <w:szCs w:val="24"/>
        </w:rPr>
      </w:pPr>
    </w:p>
    <w:p w14:paraId="51A94F2D" w14:textId="77777777" w:rsidR="00945A62" w:rsidRPr="005321BC" w:rsidRDefault="00945A62" w:rsidP="00AD4D62">
      <w:pPr>
        <w:pStyle w:val="NormalIndent"/>
        <w:spacing w:after="0"/>
        <w:rPr>
          <w:color w:val="000000"/>
          <w:sz w:val="24"/>
          <w:szCs w:val="24"/>
        </w:rPr>
      </w:pPr>
      <w:r w:rsidRPr="005321BC">
        <w:rPr>
          <w:color w:val="000000"/>
          <w:sz w:val="24"/>
          <w:szCs w:val="24"/>
        </w:rPr>
        <w:t>Co</w:t>
      </w:r>
      <w:r w:rsidR="00976A9A">
        <w:rPr>
          <w:color w:val="000000"/>
          <w:sz w:val="24"/>
          <w:szCs w:val="24"/>
        </w:rPr>
        <w:t>-</w:t>
      </w:r>
      <w:r w:rsidRPr="005321BC">
        <w:rPr>
          <w:color w:val="000000"/>
          <w:sz w:val="24"/>
          <w:szCs w:val="24"/>
        </w:rPr>
        <w:t xml:space="preserve">administration of </w:t>
      </w:r>
      <w:r w:rsidR="0091569C" w:rsidRPr="005321BC">
        <w:rPr>
          <w:color w:val="000000"/>
          <w:sz w:val="24"/>
          <w:szCs w:val="24"/>
        </w:rPr>
        <w:t>gabapentin</w:t>
      </w:r>
      <w:r w:rsidRPr="005321BC">
        <w:rPr>
          <w:color w:val="000000"/>
          <w:sz w:val="24"/>
          <w:szCs w:val="24"/>
        </w:rPr>
        <w:t xml:space="preserve"> with oral contraceptives </w:t>
      </w:r>
      <w:r w:rsidR="0091569C" w:rsidRPr="005321BC">
        <w:rPr>
          <w:color w:val="000000"/>
          <w:sz w:val="24"/>
          <w:szCs w:val="24"/>
        </w:rPr>
        <w:t xml:space="preserve">containing </w:t>
      </w:r>
      <w:r w:rsidRPr="005321BC">
        <w:rPr>
          <w:color w:val="000000"/>
          <w:sz w:val="24"/>
          <w:szCs w:val="24"/>
        </w:rPr>
        <w:t>norethi</w:t>
      </w:r>
      <w:r w:rsidR="0091569C" w:rsidRPr="005321BC">
        <w:rPr>
          <w:color w:val="000000"/>
          <w:sz w:val="24"/>
          <w:szCs w:val="24"/>
        </w:rPr>
        <w:t>ndrone</w:t>
      </w:r>
      <w:r w:rsidRPr="005321BC">
        <w:rPr>
          <w:color w:val="000000"/>
          <w:sz w:val="24"/>
          <w:szCs w:val="24"/>
        </w:rPr>
        <w:t xml:space="preserve"> and/or ethinyl estradiol</w:t>
      </w:r>
      <w:r w:rsidR="00046861" w:rsidRPr="005321BC">
        <w:rPr>
          <w:color w:val="000000"/>
          <w:sz w:val="24"/>
          <w:szCs w:val="24"/>
        </w:rPr>
        <w:t>,</w:t>
      </w:r>
      <w:r w:rsidRPr="005321BC">
        <w:rPr>
          <w:color w:val="000000"/>
          <w:sz w:val="24"/>
          <w:szCs w:val="24"/>
        </w:rPr>
        <w:t xml:space="preserve"> does not influence the steady-state pharmacokinetics of either component.</w:t>
      </w:r>
    </w:p>
    <w:p w14:paraId="674F46FD" w14:textId="77777777" w:rsidR="00945A62" w:rsidRPr="005321BC" w:rsidRDefault="00945A62" w:rsidP="00AD4D62">
      <w:pPr>
        <w:pStyle w:val="NormalIndent"/>
        <w:spacing w:after="0"/>
        <w:rPr>
          <w:b/>
          <w:color w:val="000000"/>
          <w:sz w:val="24"/>
          <w:szCs w:val="24"/>
        </w:rPr>
      </w:pPr>
    </w:p>
    <w:p w14:paraId="67634959" w14:textId="77777777" w:rsidR="00862462" w:rsidRPr="005321BC" w:rsidRDefault="00046861" w:rsidP="00AD4D62">
      <w:pPr>
        <w:pStyle w:val="NormalIndent"/>
        <w:spacing w:after="0"/>
        <w:rPr>
          <w:color w:val="000000"/>
          <w:sz w:val="24"/>
          <w:szCs w:val="24"/>
        </w:rPr>
      </w:pPr>
      <w:r w:rsidRPr="005321BC">
        <w:rPr>
          <w:color w:val="000000"/>
          <w:sz w:val="24"/>
          <w:szCs w:val="24"/>
        </w:rPr>
        <w:t>Co</w:t>
      </w:r>
      <w:r w:rsidR="00976A9A">
        <w:rPr>
          <w:color w:val="000000"/>
          <w:sz w:val="24"/>
          <w:szCs w:val="24"/>
        </w:rPr>
        <w:t>-</w:t>
      </w:r>
      <w:r w:rsidRPr="005321BC">
        <w:rPr>
          <w:color w:val="000000"/>
          <w:sz w:val="24"/>
          <w:szCs w:val="24"/>
        </w:rPr>
        <w:t xml:space="preserve">administration of gabapentin with antacids containing aluminium and magnesium, reduces gabapentin bioavailability up to 24%. </w:t>
      </w:r>
      <w:r w:rsidR="00945A62" w:rsidRPr="005321BC">
        <w:rPr>
          <w:color w:val="000000"/>
          <w:sz w:val="24"/>
          <w:szCs w:val="24"/>
        </w:rPr>
        <w:t xml:space="preserve">It is recommended that </w:t>
      </w:r>
      <w:r w:rsidRPr="005321BC">
        <w:rPr>
          <w:color w:val="000000"/>
          <w:sz w:val="24"/>
          <w:szCs w:val="24"/>
        </w:rPr>
        <w:t xml:space="preserve">gabapentin </w:t>
      </w:r>
      <w:r w:rsidR="006D7E8C" w:rsidRPr="005321BC">
        <w:rPr>
          <w:color w:val="000000"/>
          <w:sz w:val="24"/>
          <w:szCs w:val="24"/>
        </w:rPr>
        <w:t xml:space="preserve">be </w:t>
      </w:r>
      <w:r w:rsidR="00945A62" w:rsidRPr="005321BC">
        <w:rPr>
          <w:color w:val="000000"/>
          <w:sz w:val="24"/>
          <w:szCs w:val="24"/>
        </w:rPr>
        <w:t xml:space="preserve">taken </w:t>
      </w:r>
      <w:r w:rsidR="006D7E8C" w:rsidRPr="005321BC">
        <w:rPr>
          <w:color w:val="000000"/>
          <w:sz w:val="24"/>
          <w:szCs w:val="24"/>
        </w:rPr>
        <w:t xml:space="preserve">at the earliest </w:t>
      </w:r>
      <w:r w:rsidR="00945A62" w:rsidRPr="005321BC">
        <w:rPr>
          <w:color w:val="000000"/>
          <w:sz w:val="24"/>
          <w:szCs w:val="24"/>
        </w:rPr>
        <w:t>two hours following</w:t>
      </w:r>
      <w:r w:rsidR="006D7E8C" w:rsidRPr="005321BC">
        <w:rPr>
          <w:color w:val="000000"/>
          <w:sz w:val="24"/>
          <w:szCs w:val="24"/>
        </w:rPr>
        <w:t xml:space="preserve"> </w:t>
      </w:r>
      <w:r w:rsidR="00945A62" w:rsidRPr="005321BC">
        <w:rPr>
          <w:color w:val="000000"/>
          <w:sz w:val="24"/>
          <w:szCs w:val="24"/>
        </w:rPr>
        <w:t xml:space="preserve">antacid administration. </w:t>
      </w:r>
    </w:p>
    <w:p w14:paraId="6701DBAF" w14:textId="77777777" w:rsidR="00862462" w:rsidRPr="005321BC" w:rsidRDefault="00862462" w:rsidP="00AD4D62">
      <w:pPr>
        <w:pStyle w:val="NormalIndent"/>
        <w:spacing w:after="0"/>
        <w:rPr>
          <w:color w:val="000000"/>
          <w:sz w:val="24"/>
          <w:szCs w:val="24"/>
        </w:rPr>
      </w:pPr>
    </w:p>
    <w:p w14:paraId="4D55A82F" w14:textId="77777777" w:rsidR="00862462" w:rsidRPr="005321BC" w:rsidRDefault="00862462" w:rsidP="00AD4D62">
      <w:pPr>
        <w:pStyle w:val="NormalIndent"/>
        <w:spacing w:after="0"/>
        <w:rPr>
          <w:color w:val="000000"/>
          <w:sz w:val="24"/>
          <w:szCs w:val="24"/>
        </w:rPr>
      </w:pPr>
      <w:r w:rsidRPr="005321BC">
        <w:rPr>
          <w:color w:val="000000"/>
          <w:sz w:val="24"/>
          <w:szCs w:val="24"/>
        </w:rPr>
        <w:t xml:space="preserve">Renal excretion of </w:t>
      </w:r>
      <w:r w:rsidR="00E65145" w:rsidRPr="005321BC">
        <w:rPr>
          <w:color w:val="000000"/>
          <w:sz w:val="24"/>
          <w:szCs w:val="24"/>
        </w:rPr>
        <w:t>gabapentin</w:t>
      </w:r>
      <w:r w:rsidRPr="005321BC">
        <w:rPr>
          <w:color w:val="000000"/>
          <w:sz w:val="24"/>
          <w:szCs w:val="24"/>
        </w:rPr>
        <w:t xml:space="preserve"> is unaltered by probenecid. </w:t>
      </w:r>
    </w:p>
    <w:p w14:paraId="6A21E438" w14:textId="77777777" w:rsidR="00862462" w:rsidRPr="005321BC" w:rsidRDefault="00862462" w:rsidP="00AD4D62">
      <w:pPr>
        <w:pStyle w:val="NormalIndent"/>
        <w:spacing w:after="0"/>
        <w:rPr>
          <w:color w:val="000000"/>
          <w:sz w:val="24"/>
          <w:szCs w:val="24"/>
        </w:rPr>
      </w:pPr>
    </w:p>
    <w:p w14:paraId="313D2DAF" w14:textId="77777777" w:rsidR="00945A62" w:rsidRPr="005321BC" w:rsidRDefault="00862462" w:rsidP="00AD4D62">
      <w:pPr>
        <w:pStyle w:val="NormalIndent"/>
        <w:spacing w:after="0"/>
        <w:rPr>
          <w:color w:val="000000"/>
          <w:sz w:val="24"/>
          <w:szCs w:val="24"/>
        </w:rPr>
      </w:pPr>
      <w:r w:rsidRPr="005321BC">
        <w:rPr>
          <w:color w:val="000000"/>
          <w:sz w:val="24"/>
          <w:szCs w:val="24"/>
        </w:rPr>
        <w:t>A</w:t>
      </w:r>
      <w:r w:rsidR="00945A62" w:rsidRPr="005321BC">
        <w:rPr>
          <w:color w:val="000000"/>
          <w:sz w:val="24"/>
          <w:szCs w:val="24"/>
        </w:rPr>
        <w:t xml:space="preserve"> slight decrease in renal excretion of </w:t>
      </w:r>
      <w:r w:rsidR="00E65145" w:rsidRPr="005321BC">
        <w:rPr>
          <w:color w:val="000000"/>
          <w:sz w:val="24"/>
          <w:szCs w:val="24"/>
        </w:rPr>
        <w:t>gabapentin</w:t>
      </w:r>
      <w:r w:rsidR="00E55A89" w:rsidRPr="005321BC">
        <w:rPr>
          <w:color w:val="000000"/>
          <w:sz w:val="24"/>
          <w:szCs w:val="24"/>
        </w:rPr>
        <w:t xml:space="preserve"> that is</w:t>
      </w:r>
      <w:r w:rsidR="00945A62" w:rsidRPr="005321BC">
        <w:rPr>
          <w:color w:val="000000"/>
          <w:sz w:val="24"/>
          <w:szCs w:val="24"/>
        </w:rPr>
        <w:t xml:space="preserve"> observed when </w:t>
      </w:r>
      <w:r w:rsidR="00222C9E" w:rsidRPr="005321BC">
        <w:rPr>
          <w:color w:val="000000"/>
          <w:sz w:val="24"/>
          <w:szCs w:val="24"/>
        </w:rPr>
        <w:t xml:space="preserve">it is </w:t>
      </w:r>
      <w:r w:rsidR="00945A62" w:rsidRPr="005321BC">
        <w:rPr>
          <w:color w:val="000000"/>
          <w:sz w:val="24"/>
          <w:szCs w:val="24"/>
        </w:rPr>
        <w:t>co</w:t>
      </w:r>
      <w:r w:rsidR="00976A9A">
        <w:rPr>
          <w:color w:val="000000"/>
          <w:sz w:val="24"/>
          <w:szCs w:val="24"/>
        </w:rPr>
        <w:t>-</w:t>
      </w:r>
      <w:r w:rsidR="00945A62" w:rsidRPr="005321BC">
        <w:rPr>
          <w:color w:val="000000"/>
          <w:sz w:val="24"/>
          <w:szCs w:val="24"/>
        </w:rPr>
        <w:t xml:space="preserve">administered with cimetidine is not expected to be of clinical importance. </w:t>
      </w:r>
    </w:p>
    <w:p w14:paraId="130E5749" w14:textId="77777777" w:rsidR="00945A62" w:rsidRPr="005321BC" w:rsidRDefault="00945A62" w:rsidP="00AD4D62">
      <w:pPr>
        <w:pStyle w:val="NormalIndent"/>
        <w:spacing w:after="0"/>
        <w:rPr>
          <w:color w:val="000000"/>
          <w:sz w:val="24"/>
          <w:szCs w:val="24"/>
        </w:rPr>
      </w:pPr>
    </w:p>
    <w:p w14:paraId="283754A7" w14:textId="77777777" w:rsidR="009E0FD0" w:rsidRPr="00391E0B" w:rsidRDefault="00CA1F15" w:rsidP="00AD4D62">
      <w:pPr>
        <w:pStyle w:val="Heading2"/>
        <w:spacing w:before="0" w:after="0"/>
        <w:rPr>
          <w:color w:val="000000"/>
          <w:szCs w:val="24"/>
        </w:rPr>
      </w:pPr>
      <w:r w:rsidRPr="00391E0B">
        <w:rPr>
          <w:color w:val="000000"/>
          <w:szCs w:val="24"/>
        </w:rPr>
        <w:t>4.6</w:t>
      </w:r>
      <w:r w:rsidRPr="00391E0B">
        <w:rPr>
          <w:color w:val="000000"/>
          <w:szCs w:val="24"/>
        </w:rPr>
        <w:tab/>
      </w:r>
      <w:r w:rsidR="00190E3F" w:rsidRPr="00391E0B">
        <w:rPr>
          <w:color w:val="000000"/>
          <w:szCs w:val="24"/>
        </w:rPr>
        <w:t>Fertility, p</w:t>
      </w:r>
      <w:r w:rsidR="009E0FD0" w:rsidRPr="00391E0B">
        <w:rPr>
          <w:color w:val="000000"/>
          <w:szCs w:val="24"/>
        </w:rPr>
        <w:t>regnancy and lactation</w:t>
      </w:r>
    </w:p>
    <w:p w14:paraId="6DB748EE" w14:textId="77777777" w:rsidR="00862462" w:rsidRPr="005321BC" w:rsidRDefault="00862462" w:rsidP="00AD4D62">
      <w:pPr>
        <w:pStyle w:val="NormalIndent"/>
        <w:spacing w:after="0"/>
        <w:rPr>
          <w:color w:val="000000"/>
          <w:sz w:val="24"/>
          <w:szCs w:val="24"/>
        </w:rPr>
      </w:pPr>
    </w:p>
    <w:p w14:paraId="2B75D07E" w14:textId="77777777" w:rsidR="00190E3F" w:rsidRPr="005321BC" w:rsidRDefault="00190E3F" w:rsidP="00190E3F">
      <w:pPr>
        <w:pStyle w:val="NormalIndent"/>
        <w:rPr>
          <w:color w:val="000000"/>
          <w:sz w:val="24"/>
          <w:szCs w:val="24"/>
          <w:u w:val="single"/>
        </w:rPr>
      </w:pPr>
      <w:r w:rsidRPr="005321BC">
        <w:rPr>
          <w:color w:val="000000"/>
          <w:sz w:val="24"/>
          <w:szCs w:val="24"/>
          <w:u w:val="single"/>
        </w:rPr>
        <w:t>Pregnancy</w:t>
      </w:r>
    </w:p>
    <w:p w14:paraId="61CC3954" w14:textId="77777777" w:rsidR="00190E3F" w:rsidRPr="005321BC" w:rsidRDefault="00190E3F" w:rsidP="00AD4D62">
      <w:pPr>
        <w:pStyle w:val="NormalIndent"/>
        <w:spacing w:after="0"/>
        <w:rPr>
          <w:color w:val="000000"/>
          <w:sz w:val="24"/>
          <w:szCs w:val="24"/>
        </w:rPr>
      </w:pPr>
    </w:p>
    <w:p w14:paraId="72C03742" w14:textId="77777777" w:rsidR="00D65DA0" w:rsidRPr="005321BC" w:rsidRDefault="00D65DA0" w:rsidP="00AD4D62">
      <w:pPr>
        <w:pStyle w:val="NormalIndent"/>
        <w:spacing w:after="0"/>
        <w:rPr>
          <w:i/>
          <w:color w:val="000000"/>
          <w:sz w:val="24"/>
          <w:szCs w:val="24"/>
        </w:rPr>
      </w:pPr>
      <w:r w:rsidRPr="005321BC">
        <w:rPr>
          <w:i/>
          <w:color w:val="000000"/>
          <w:sz w:val="24"/>
          <w:szCs w:val="24"/>
        </w:rPr>
        <w:t>Risk related to epilepsy and antiepileptic medicinal products in general</w:t>
      </w:r>
    </w:p>
    <w:p w14:paraId="5314E6D2" w14:textId="77777777" w:rsidR="00D65DA0" w:rsidRPr="005321BC" w:rsidRDefault="00D65DA0" w:rsidP="00AD4D62">
      <w:pPr>
        <w:pStyle w:val="NormalIndent"/>
        <w:spacing w:after="0"/>
        <w:rPr>
          <w:color w:val="000000"/>
          <w:sz w:val="24"/>
          <w:szCs w:val="24"/>
          <w:u w:val="single"/>
        </w:rPr>
      </w:pPr>
    </w:p>
    <w:p w14:paraId="63E7EC44" w14:textId="77777777" w:rsidR="00D65DA0" w:rsidRPr="005321BC" w:rsidRDefault="00D65DA0" w:rsidP="00AD4D62">
      <w:pPr>
        <w:pStyle w:val="NormalIndent"/>
        <w:spacing w:after="0"/>
        <w:rPr>
          <w:color w:val="000000"/>
          <w:sz w:val="24"/>
          <w:szCs w:val="24"/>
        </w:rPr>
      </w:pPr>
      <w:r w:rsidRPr="005321BC">
        <w:rPr>
          <w:color w:val="000000"/>
          <w:sz w:val="24"/>
          <w:szCs w:val="24"/>
        </w:rPr>
        <w:t>The risk of birth defects is increased by a factor of 2 – 3 in the offspring of mothers treated with an antiepileptic medicinal product. Most frequently reported are cleft lip, cardiovascular malformations and neural tube defects. Multiple antiepileptic drug therapy may be associated with a higher risk of congenital malformations than monotherapy, therefore it is important that monotherapy is practised whenever possible. Specialist advice should be given to women who are likely to become pregnant or who are of childbearing potential and the need for antiepileptic treatment should be reviewed when a woman is planning to become pregnant. No sudden discontinuation of antiepileptic therapy should be undertaken as this may lead to breakthrough seizures, which could have serious consequences for both mother and child. Developmental delay in children of mothers with epilepsy has been observed rarely. It is not possible to differentiate if the developmental delay is caused by genetic, social factors, maternal epilepsy or the antiepileptic therapy.</w:t>
      </w:r>
    </w:p>
    <w:p w14:paraId="535FCEB5" w14:textId="77777777" w:rsidR="00092F4E" w:rsidRPr="005321BC" w:rsidRDefault="00092F4E" w:rsidP="00AD4D62">
      <w:pPr>
        <w:pStyle w:val="NormalIndent"/>
        <w:spacing w:after="0"/>
        <w:rPr>
          <w:color w:val="000000"/>
          <w:sz w:val="24"/>
          <w:szCs w:val="24"/>
        </w:rPr>
      </w:pPr>
    </w:p>
    <w:p w14:paraId="1D89E613" w14:textId="77777777" w:rsidR="00D65DA0" w:rsidRPr="005321BC" w:rsidRDefault="00D65DA0" w:rsidP="00AD4D62">
      <w:pPr>
        <w:pStyle w:val="NormalIndent"/>
        <w:spacing w:after="0"/>
        <w:rPr>
          <w:bCs/>
          <w:i/>
          <w:color w:val="000000"/>
          <w:sz w:val="24"/>
          <w:szCs w:val="24"/>
        </w:rPr>
      </w:pPr>
      <w:r w:rsidRPr="005321BC">
        <w:rPr>
          <w:bCs/>
          <w:i/>
          <w:color w:val="000000"/>
          <w:sz w:val="24"/>
          <w:szCs w:val="24"/>
        </w:rPr>
        <w:t>Risk related to gabapentin</w:t>
      </w:r>
    </w:p>
    <w:p w14:paraId="4E4C2518" w14:textId="77777777" w:rsidR="00D65DA0" w:rsidRPr="005321BC" w:rsidRDefault="00D65DA0" w:rsidP="00AD4D62">
      <w:pPr>
        <w:pStyle w:val="NormalIndent"/>
        <w:spacing w:after="0"/>
        <w:rPr>
          <w:bCs/>
          <w:color w:val="000000"/>
          <w:sz w:val="24"/>
          <w:szCs w:val="24"/>
          <w:u w:val="single"/>
        </w:rPr>
      </w:pPr>
    </w:p>
    <w:p w14:paraId="5A37DA6A" w14:textId="77777777" w:rsidR="00D65DA0" w:rsidRPr="005321BC" w:rsidRDefault="00D65DA0" w:rsidP="00AD4D62">
      <w:pPr>
        <w:pStyle w:val="NormalIndent"/>
        <w:spacing w:after="0"/>
        <w:rPr>
          <w:color w:val="000000"/>
          <w:sz w:val="24"/>
          <w:szCs w:val="24"/>
        </w:rPr>
      </w:pPr>
      <w:r w:rsidRPr="005321BC">
        <w:rPr>
          <w:color w:val="000000"/>
          <w:sz w:val="24"/>
          <w:szCs w:val="24"/>
        </w:rPr>
        <w:t xml:space="preserve">There are no adequate data from the use of gabapentin in pregnant women.  </w:t>
      </w:r>
    </w:p>
    <w:p w14:paraId="2BC30666" w14:textId="77777777" w:rsidR="00D65DA0" w:rsidRPr="005321BC" w:rsidRDefault="00D65DA0" w:rsidP="00AD4D62">
      <w:pPr>
        <w:pStyle w:val="NormalIndent"/>
        <w:spacing w:after="0"/>
        <w:rPr>
          <w:color w:val="000000"/>
          <w:sz w:val="24"/>
          <w:szCs w:val="24"/>
        </w:rPr>
      </w:pPr>
    </w:p>
    <w:p w14:paraId="73D9547D" w14:textId="77777777" w:rsidR="00D65DA0" w:rsidRPr="005321BC" w:rsidRDefault="00D65DA0" w:rsidP="00AD4D62">
      <w:pPr>
        <w:pStyle w:val="NormalIndent"/>
        <w:spacing w:after="0"/>
        <w:rPr>
          <w:color w:val="000000"/>
          <w:sz w:val="24"/>
          <w:szCs w:val="24"/>
        </w:rPr>
      </w:pPr>
      <w:r w:rsidRPr="005321BC">
        <w:rPr>
          <w:color w:val="000000"/>
          <w:sz w:val="24"/>
          <w:szCs w:val="24"/>
        </w:rPr>
        <w:t>Studies in animals have shown reproductive toxicity (see section 5.3).  The potential risk for humans is unknown.  Gabapentin should not be used during pregnancy unless the potential benefit to the mother clearly outweighs the potential risk to the foetus.</w:t>
      </w:r>
    </w:p>
    <w:p w14:paraId="738B2CA7" w14:textId="77777777" w:rsidR="00D65DA0" w:rsidRPr="005321BC" w:rsidRDefault="00D65DA0" w:rsidP="00AD4D62">
      <w:pPr>
        <w:pStyle w:val="NormalIndent"/>
        <w:spacing w:after="0"/>
        <w:rPr>
          <w:color w:val="000000"/>
          <w:sz w:val="24"/>
          <w:szCs w:val="24"/>
        </w:rPr>
      </w:pPr>
    </w:p>
    <w:p w14:paraId="3D3CFC94" w14:textId="77777777" w:rsidR="00D65DA0" w:rsidRPr="005321BC" w:rsidRDefault="00D65DA0" w:rsidP="00AD4D62">
      <w:pPr>
        <w:pStyle w:val="NormalIndent"/>
        <w:spacing w:after="0"/>
        <w:rPr>
          <w:color w:val="000000"/>
          <w:sz w:val="24"/>
          <w:szCs w:val="24"/>
          <w:u w:val="single"/>
        </w:rPr>
      </w:pPr>
      <w:r w:rsidRPr="005321BC">
        <w:rPr>
          <w:color w:val="000000"/>
          <w:sz w:val="24"/>
          <w:szCs w:val="24"/>
        </w:rPr>
        <w:t>No definite conclusion can be made as to whether gabapentin is associated with an increased risk of congenital malformations when taken during pregnancy, because of epilepsy itself and the presence of concomitant antiepileptic medicinal products during each reported pregnancy.</w:t>
      </w:r>
    </w:p>
    <w:p w14:paraId="67B2819F" w14:textId="77777777" w:rsidR="00F05D0F" w:rsidRPr="005321BC" w:rsidRDefault="00F05D0F" w:rsidP="00190E3F">
      <w:pPr>
        <w:pStyle w:val="NormalIndent"/>
        <w:rPr>
          <w:color w:val="000000"/>
          <w:sz w:val="24"/>
          <w:szCs w:val="24"/>
          <w:u w:val="single"/>
        </w:rPr>
      </w:pPr>
    </w:p>
    <w:p w14:paraId="46239205" w14:textId="77777777" w:rsidR="00190E3F" w:rsidRPr="005321BC" w:rsidRDefault="00190E3F" w:rsidP="00190E3F">
      <w:pPr>
        <w:pStyle w:val="NormalIndent"/>
        <w:rPr>
          <w:color w:val="000000"/>
          <w:sz w:val="24"/>
          <w:szCs w:val="24"/>
          <w:u w:val="single"/>
        </w:rPr>
      </w:pPr>
      <w:r w:rsidRPr="005321BC">
        <w:rPr>
          <w:color w:val="000000"/>
          <w:sz w:val="24"/>
          <w:szCs w:val="24"/>
          <w:u w:val="single"/>
        </w:rPr>
        <w:t>Breast-feeding</w:t>
      </w:r>
    </w:p>
    <w:p w14:paraId="5DA59AD0" w14:textId="77777777" w:rsidR="00391E0B" w:rsidRPr="005321BC" w:rsidRDefault="00391E0B" w:rsidP="00AD4D62">
      <w:pPr>
        <w:pStyle w:val="NormalIndent"/>
        <w:spacing w:after="0"/>
        <w:rPr>
          <w:color w:val="000000"/>
          <w:sz w:val="24"/>
          <w:szCs w:val="24"/>
        </w:rPr>
      </w:pPr>
    </w:p>
    <w:p w14:paraId="353104F7" w14:textId="77777777" w:rsidR="00D65DA0" w:rsidRPr="005321BC" w:rsidRDefault="00D65DA0" w:rsidP="00AD4D62">
      <w:pPr>
        <w:pStyle w:val="NormalIndent"/>
        <w:spacing w:after="0"/>
        <w:rPr>
          <w:color w:val="000000"/>
          <w:sz w:val="24"/>
          <w:szCs w:val="24"/>
        </w:rPr>
      </w:pPr>
      <w:r w:rsidRPr="005321BC">
        <w:rPr>
          <w:color w:val="000000"/>
          <w:sz w:val="24"/>
          <w:szCs w:val="24"/>
        </w:rPr>
        <w:t>Gabapentin is excreted in human milk.  Because the effect on the breast-fed infant is unknown, caution should be exercised when gabapentin is administered to a breast-feeding mother.  Gabapentin should be used in breast-feeding mothers only if the benefits clearly outweigh the risks.</w:t>
      </w:r>
    </w:p>
    <w:p w14:paraId="349844AF" w14:textId="77777777" w:rsidR="00F05D0F" w:rsidRPr="005321BC" w:rsidRDefault="00F05D0F" w:rsidP="00F05D0F">
      <w:pPr>
        <w:pStyle w:val="NormalIndent"/>
        <w:rPr>
          <w:color w:val="000000"/>
          <w:sz w:val="24"/>
          <w:szCs w:val="24"/>
        </w:rPr>
      </w:pPr>
    </w:p>
    <w:p w14:paraId="508FB5F4" w14:textId="77777777" w:rsidR="00F05D0F" w:rsidRPr="005321BC" w:rsidRDefault="00F05D0F" w:rsidP="00F05D0F">
      <w:pPr>
        <w:pStyle w:val="NormalIndent"/>
        <w:rPr>
          <w:color w:val="000000"/>
          <w:sz w:val="24"/>
          <w:szCs w:val="24"/>
          <w:u w:val="single"/>
          <w:lang w:val="en-US"/>
        </w:rPr>
      </w:pPr>
      <w:r w:rsidRPr="005321BC">
        <w:rPr>
          <w:color w:val="000000"/>
          <w:sz w:val="24"/>
          <w:szCs w:val="24"/>
          <w:u w:val="single"/>
          <w:lang w:val="en-US"/>
        </w:rPr>
        <w:t>Fertility</w:t>
      </w:r>
    </w:p>
    <w:p w14:paraId="34443D50" w14:textId="77777777" w:rsidR="00F05D0F" w:rsidRPr="005321BC" w:rsidRDefault="00F05D0F" w:rsidP="005321BC">
      <w:pPr>
        <w:pStyle w:val="NormalIndent"/>
        <w:rPr>
          <w:color w:val="000000"/>
          <w:sz w:val="24"/>
          <w:szCs w:val="24"/>
        </w:rPr>
      </w:pPr>
      <w:r w:rsidRPr="005321BC">
        <w:rPr>
          <w:color w:val="000000"/>
          <w:sz w:val="24"/>
          <w:szCs w:val="24"/>
        </w:rPr>
        <w:t>There is no effect on fertili</w:t>
      </w:r>
      <w:r w:rsidR="00DC729B" w:rsidRPr="005321BC">
        <w:rPr>
          <w:color w:val="000000"/>
          <w:sz w:val="24"/>
          <w:szCs w:val="24"/>
        </w:rPr>
        <w:t>ty in animal studies (s</w:t>
      </w:r>
      <w:r w:rsidRPr="005321BC">
        <w:rPr>
          <w:color w:val="000000"/>
          <w:sz w:val="24"/>
          <w:szCs w:val="24"/>
        </w:rPr>
        <w:t>ee section 5.3).</w:t>
      </w:r>
    </w:p>
    <w:p w14:paraId="38F10094" w14:textId="77777777" w:rsidR="00AD4D62" w:rsidRPr="005321BC" w:rsidRDefault="00AD4D62" w:rsidP="00AD4D62">
      <w:pPr>
        <w:pStyle w:val="NormalIndent"/>
        <w:spacing w:after="0"/>
        <w:rPr>
          <w:color w:val="000000"/>
          <w:sz w:val="24"/>
          <w:szCs w:val="24"/>
        </w:rPr>
      </w:pPr>
    </w:p>
    <w:p w14:paraId="10AFF16E" w14:textId="77777777" w:rsidR="009E0FD0" w:rsidRPr="00391E0B" w:rsidRDefault="009E0FD0" w:rsidP="00AD4D62">
      <w:pPr>
        <w:pStyle w:val="Heading2"/>
        <w:spacing w:before="0" w:after="0"/>
        <w:rPr>
          <w:color w:val="000000"/>
          <w:szCs w:val="24"/>
        </w:rPr>
      </w:pPr>
      <w:r w:rsidRPr="00391E0B">
        <w:rPr>
          <w:color w:val="000000"/>
          <w:szCs w:val="24"/>
        </w:rPr>
        <w:t>4.7</w:t>
      </w:r>
      <w:r w:rsidRPr="00391E0B">
        <w:rPr>
          <w:color w:val="000000"/>
          <w:szCs w:val="24"/>
        </w:rPr>
        <w:tab/>
        <w:t>Effects on ability to drive and use machines</w:t>
      </w:r>
    </w:p>
    <w:p w14:paraId="48CDBD43" w14:textId="77777777" w:rsidR="009E0FD0" w:rsidRPr="005321BC" w:rsidRDefault="009E0FD0" w:rsidP="00AD4D62">
      <w:pPr>
        <w:pStyle w:val="NormalIndent"/>
        <w:spacing w:after="0"/>
        <w:rPr>
          <w:color w:val="000000"/>
          <w:sz w:val="24"/>
          <w:szCs w:val="24"/>
        </w:rPr>
      </w:pPr>
    </w:p>
    <w:p w14:paraId="17E284F1" w14:textId="77777777" w:rsidR="00D65DA0" w:rsidRPr="005321BC" w:rsidRDefault="00D65DA0" w:rsidP="00AD4D62">
      <w:pPr>
        <w:pStyle w:val="NormalIndent"/>
        <w:spacing w:after="0"/>
        <w:rPr>
          <w:color w:val="000000"/>
          <w:sz w:val="24"/>
          <w:szCs w:val="24"/>
        </w:rPr>
      </w:pPr>
      <w:r w:rsidRPr="005321BC">
        <w:rPr>
          <w:iCs/>
          <w:color w:val="000000"/>
          <w:sz w:val="24"/>
          <w:szCs w:val="24"/>
        </w:rPr>
        <w:t>G</w:t>
      </w:r>
      <w:r w:rsidRPr="005321BC">
        <w:rPr>
          <w:color w:val="000000"/>
          <w:sz w:val="24"/>
          <w:szCs w:val="24"/>
        </w:rPr>
        <w:t>abapentin may have minor or moderate influence on the ability to drive and use machines. Gabapentin acts on the central nervous system and may cause drowsiness, dizziness or other related symptoms. Even, if they were only of mild or moderate degree, these undesirable effects could be potentially dangerous in patients driving or operating machinery. This is especially true at the beginning of the treatment and after increase in dose.</w:t>
      </w:r>
    </w:p>
    <w:p w14:paraId="6812BD9B" w14:textId="77777777" w:rsidR="00D65DA0" w:rsidRPr="005321BC" w:rsidRDefault="00D65DA0" w:rsidP="00AD4D62">
      <w:pPr>
        <w:pStyle w:val="NormalIndent"/>
        <w:spacing w:after="0"/>
        <w:rPr>
          <w:color w:val="000000"/>
          <w:sz w:val="24"/>
          <w:szCs w:val="24"/>
        </w:rPr>
      </w:pPr>
    </w:p>
    <w:p w14:paraId="3200DC05" w14:textId="77777777" w:rsidR="009E0FD0" w:rsidRPr="00391E0B" w:rsidRDefault="009E0FD0" w:rsidP="00AD4D62">
      <w:pPr>
        <w:pStyle w:val="Heading2"/>
        <w:spacing w:before="0" w:after="0"/>
        <w:rPr>
          <w:color w:val="000000"/>
          <w:szCs w:val="24"/>
        </w:rPr>
      </w:pPr>
      <w:r w:rsidRPr="00391E0B">
        <w:rPr>
          <w:color w:val="000000"/>
          <w:szCs w:val="24"/>
        </w:rPr>
        <w:t>4.8</w:t>
      </w:r>
      <w:r w:rsidRPr="00391E0B">
        <w:rPr>
          <w:color w:val="000000"/>
          <w:szCs w:val="24"/>
        </w:rPr>
        <w:tab/>
        <w:t>Undesirable effects</w:t>
      </w:r>
    </w:p>
    <w:p w14:paraId="66057731" w14:textId="77777777" w:rsidR="009E0FD0" w:rsidRPr="005321BC" w:rsidRDefault="009E0FD0" w:rsidP="00AD4D62">
      <w:pPr>
        <w:pStyle w:val="NormalIndent"/>
        <w:spacing w:after="0"/>
        <w:rPr>
          <w:color w:val="000000"/>
          <w:sz w:val="24"/>
          <w:szCs w:val="24"/>
        </w:rPr>
      </w:pPr>
    </w:p>
    <w:p w14:paraId="7ABA88A9" w14:textId="77777777" w:rsidR="00D65DA0" w:rsidRPr="005321BC" w:rsidRDefault="00D65DA0" w:rsidP="00AD4D62">
      <w:pPr>
        <w:pStyle w:val="NormalIndent"/>
        <w:spacing w:after="0"/>
        <w:rPr>
          <w:color w:val="000000"/>
          <w:sz w:val="24"/>
          <w:szCs w:val="24"/>
        </w:rPr>
      </w:pPr>
      <w:r w:rsidRPr="005321BC">
        <w:rPr>
          <w:color w:val="000000"/>
          <w:sz w:val="24"/>
          <w:szCs w:val="24"/>
          <w:lang w:val="en-US"/>
        </w:rPr>
        <w:t>The adverse reactions observed during clinical studies conducted in epilepsy (adjunctive and monotherapy) and neuropathic pain have been provided in a single list below by class and frequency</w:t>
      </w:r>
      <w:r w:rsidR="008375AE" w:rsidRPr="005321BC">
        <w:rPr>
          <w:color w:val="000000"/>
          <w:sz w:val="24"/>
          <w:szCs w:val="24"/>
          <w:lang w:val="en-US"/>
        </w:rPr>
        <w:t>:</w:t>
      </w:r>
      <w:r w:rsidRPr="005321BC">
        <w:rPr>
          <w:color w:val="000000"/>
          <w:sz w:val="24"/>
          <w:szCs w:val="24"/>
          <w:lang w:val="en-US"/>
        </w:rPr>
        <w:t xml:space="preserve"> </w:t>
      </w:r>
      <w:r w:rsidR="005A02A7" w:rsidRPr="005321BC">
        <w:rPr>
          <w:color w:val="000000"/>
          <w:sz w:val="24"/>
          <w:szCs w:val="24"/>
        </w:rPr>
        <w:t>very common (≥ 1/10); common (≥ 1/100 to&lt; 1/10); uncommon (≥ 1/1</w:t>
      </w:r>
      <w:r w:rsidR="00BD42EE" w:rsidRPr="005321BC">
        <w:rPr>
          <w:color w:val="000000"/>
          <w:sz w:val="24"/>
          <w:szCs w:val="24"/>
        </w:rPr>
        <w:t>,</w:t>
      </w:r>
      <w:r w:rsidR="005A02A7" w:rsidRPr="005321BC">
        <w:rPr>
          <w:color w:val="000000"/>
          <w:sz w:val="24"/>
          <w:szCs w:val="24"/>
        </w:rPr>
        <w:t>000 to &lt; 1/100); rare (≥ 1/10</w:t>
      </w:r>
      <w:r w:rsidR="00BD42EE" w:rsidRPr="005321BC">
        <w:rPr>
          <w:color w:val="000000"/>
          <w:sz w:val="24"/>
          <w:szCs w:val="24"/>
        </w:rPr>
        <w:t>,</w:t>
      </w:r>
      <w:r w:rsidR="005A02A7" w:rsidRPr="005321BC">
        <w:rPr>
          <w:color w:val="000000"/>
          <w:sz w:val="24"/>
          <w:szCs w:val="24"/>
        </w:rPr>
        <w:t>000 to &lt; 1/1</w:t>
      </w:r>
      <w:r w:rsidR="00BD42EE" w:rsidRPr="005321BC">
        <w:rPr>
          <w:color w:val="000000"/>
          <w:sz w:val="24"/>
          <w:szCs w:val="24"/>
        </w:rPr>
        <w:t>,</w:t>
      </w:r>
      <w:r w:rsidR="005A02A7" w:rsidRPr="005321BC">
        <w:rPr>
          <w:color w:val="000000"/>
          <w:sz w:val="24"/>
          <w:szCs w:val="24"/>
        </w:rPr>
        <w:t>000); very rare (&lt; 1/10</w:t>
      </w:r>
      <w:r w:rsidR="00BD42EE" w:rsidRPr="005321BC">
        <w:rPr>
          <w:color w:val="000000"/>
          <w:sz w:val="24"/>
          <w:szCs w:val="24"/>
        </w:rPr>
        <w:t>,</w:t>
      </w:r>
      <w:r w:rsidR="005A02A7" w:rsidRPr="005321BC">
        <w:rPr>
          <w:color w:val="000000"/>
          <w:sz w:val="24"/>
          <w:szCs w:val="24"/>
        </w:rPr>
        <w:t>000).</w:t>
      </w:r>
      <w:r w:rsidR="00A63889" w:rsidRPr="005321BC">
        <w:rPr>
          <w:color w:val="000000"/>
          <w:sz w:val="24"/>
          <w:szCs w:val="24"/>
          <w:lang w:val="en-US"/>
        </w:rPr>
        <w:t xml:space="preserve"> </w:t>
      </w:r>
      <w:r w:rsidRPr="005321BC">
        <w:rPr>
          <w:color w:val="000000"/>
          <w:sz w:val="24"/>
          <w:szCs w:val="24"/>
          <w:lang w:val="en-US"/>
        </w:rPr>
        <w:t>Where an adverse reaction was seen at different frequencies in clinical studies, it was assigned to the highest frequency reported.</w:t>
      </w:r>
    </w:p>
    <w:p w14:paraId="6119B0E1" w14:textId="77777777" w:rsidR="00D65DA0" w:rsidRPr="005321BC" w:rsidRDefault="00D65DA0" w:rsidP="00AD4D62">
      <w:pPr>
        <w:pStyle w:val="NormalIndent"/>
        <w:spacing w:after="0"/>
        <w:rPr>
          <w:color w:val="000000"/>
          <w:sz w:val="24"/>
          <w:szCs w:val="24"/>
          <w:u w:val="single"/>
        </w:rPr>
      </w:pPr>
    </w:p>
    <w:p w14:paraId="31A3A0C0" w14:textId="77777777" w:rsidR="005A02A7" w:rsidRPr="005321BC" w:rsidRDefault="005A02A7" w:rsidP="00AD4D62">
      <w:pPr>
        <w:pStyle w:val="NormalIndent"/>
        <w:spacing w:after="0"/>
        <w:rPr>
          <w:color w:val="000000"/>
          <w:sz w:val="24"/>
          <w:szCs w:val="24"/>
          <w:u w:val="single"/>
        </w:rPr>
      </w:pPr>
      <w:r w:rsidRPr="005321BC">
        <w:rPr>
          <w:color w:val="000000"/>
          <w:sz w:val="24"/>
          <w:szCs w:val="24"/>
        </w:rPr>
        <w:t>Additional reactions reported from post-marketing experience are included as frequency Not known (cannot be estimated from the available data) in italics in the list below.</w:t>
      </w:r>
    </w:p>
    <w:p w14:paraId="6D5AA6A3" w14:textId="77777777" w:rsidR="005A02A7" w:rsidRPr="005321BC" w:rsidRDefault="005A02A7" w:rsidP="00AD4D62">
      <w:pPr>
        <w:pStyle w:val="NormalIndent"/>
        <w:spacing w:after="0"/>
        <w:rPr>
          <w:color w:val="000000"/>
          <w:sz w:val="24"/>
          <w:szCs w:val="24"/>
          <w:u w:val="single"/>
        </w:rPr>
      </w:pPr>
    </w:p>
    <w:p w14:paraId="49B7A098" w14:textId="77777777" w:rsidR="00D65DA0" w:rsidRPr="005321BC" w:rsidRDefault="00D65DA0" w:rsidP="00AD4D62">
      <w:pPr>
        <w:pStyle w:val="NormalIndent"/>
        <w:spacing w:after="0"/>
        <w:rPr>
          <w:color w:val="000000"/>
          <w:sz w:val="24"/>
          <w:szCs w:val="24"/>
        </w:rPr>
      </w:pPr>
      <w:r w:rsidRPr="005321BC">
        <w:rPr>
          <w:color w:val="000000"/>
          <w:sz w:val="24"/>
          <w:szCs w:val="24"/>
        </w:rPr>
        <w:t>Within each frequency grouping, undesirable effects are presented in order of decreasing seriousness.</w:t>
      </w:r>
    </w:p>
    <w:p w14:paraId="2498B7EB" w14:textId="77777777" w:rsidR="005A02A7" w:rsidRDefault="005A02A7" w:rsidP="005A02A7">
      <w:pPr>
        <w:ind w:left="1620" w:hanging="1620"/>
        <w:jc w:val="both"/>
        <w:rPr>
          <w:color w:val="000000"/>
          <w:sz w:val="24"/>
          <w:szCs w:val="24"/>
        </w:rPr>
      </w:pPr>
    </w:p>
    <w:tbl>
      <w:tblPr>
        <w:tblW w:w="0" w:type="auto"/>
        <w:tblInd w:w="817" w:type="dxa"/>
        <w:tblBorders>
          <w:top w:val="single" w:sz="4" w:space="0" w:color="auto"/>
          <w:left w:val="single" w:sz="4" w:space="0" w:color="auto"/>
          <w:bottom w:val="single" w:sz="4" w:space="0" w:color="auto"/>
          <w:right w:val="single" w:sz="4" w:space="0" w:color="auto"/>
        </w:tblBorders>
        <w:tblLook w:val="00BF" w:firstRow="1" w:lastRow="0" w:firstColumn="1" w:lastColumn="0" w:noHBand="0" w:noVBand="0"/>
      </w:tblPr>
      <w:tblGrid>
        <w:gridCol w:w="1903"/>
        <w:gridCol w:w="6460"/>
        <w:tblGridChange w:id="8">
          <w:tblGrid>
            <w:gridCol w:w="1903"/>
            <w:gridCol w:w="6460"/>
          </w:tblGrid>
        </w:tblGridChange>
      </w:tblGrid>
      <w:tr w:rsidR="005A02A7" w:rsidRPr="005321BC" w14:paraId="24FB8028" w14:textId="77777777" w:rsidTr="005321BC">
        <w:tc>
          <w:tcPr>
            <w:tcW w:w="1903" w:type="dxa"/>
            <w:tcBorders>
              <w:top w:val="single" w:sz="4" w:space="0" w:color="auto"/>
              <w:bottom w:val="single" w:sz="4" w:space="0" w:color="auto"/>
            </w:tcBorders>
          </w:tcPr>
          <w:p w14:paraId="11D47DE7" w14:textId="77777777" w:rsidR="005A02A7" w:rsidRPr="005321BC" w:rsidRDefault="005A02A7" w:rsidP="00FA030F">
            <w:pPr>
              <w:rPr>
                <w:color w:val="000000"/>
                <w:sz w:val="24"/>
                <w:szCs w:val="24"/>
              </w:rPr>
            </w:pPr>
            <w:r w:rsidRPr="005321BC">
              <w:rPr>
                <w:b/>
                <w:bCs/>
                <w:color w:val="000000"/>
                <w:sz w:val="24"/>
                <w:szCs w:val="24"/>
              </w:rPr>
              <w:t>System</w:t>
            </w:r>
            <w:r w:rsidR="00F804CF">
              <w:rPr>
                <w:b/>
                <w:bCs/>
                <w:color w:val="000000"/>
                <w:sz w:val="24"/>
                <w:szCs w:val="24"/>
              </w:rPr>
              <w:t xml:space="preserve"> organ class</w:t>
            </w:r>
          </w:p>
        </w:tc>
        <w:tc>
          <w:tcPr>
            <w:tcW w:w="6460" w:type="dxa"/>
            <w:tcBorders>
              <w:top w:val="single" w:sz="4" w:space="0" w:color="auto"/>
              <w:bottom w:val="single" w:sz="4" w:space="0" w:color="auto"/>
            </w:tcBorders>
          </w:tcPr>
          <w:p w14:paraId="1FEEBDFE" w14:textId="77777777" w:rsidR="005A02A7" w:rsidRPr="005321BC" w:rsidRDefault="005A02A7" w:rsidP="00FA030F">
            <w:pPr>
              <w:rPr>
                <w:color w:val="000000"/>
                <w:sz w:val="24"/>
                <w:szCs w:val="24"/>
              </w:rPr>
            </w:pPr>
            <w:r w:rsidRPr="005321BC">
              <w:rPr>
                <w:b/>
                <w:color w:val="000000"/>
                <w:sz w:val="24"/>
                <w:szCs w:val="24"/>
              </w:rPr>
              <w:t>Adverse drug reactions</w:t>
            </w:r>
          </w:p>
        </w:tc>
      </w:tr>
      <w:tr w:rsidR="005A02A7" w:rsidRPr="005321BC" w14:paraId="7303D14E" w14:textId="77777777" w:rsidTr="005321BC">
        <w:tc>
          <w:tcPr>
            <w:tcW w:w="8363" w:type="dxa"/>
            <w:gridSpan w:val="2"/>
            <w:tcBorders>
              <w:top w:val="single" w:sz="4" w:space="0" w:color="auto"/>
            </w:tcBorders>
          </w:tcPr>
          <w:p w14:paraId="5F7051ED" w14:textId="77777777" w:rsidR="005A02A7" w:rsidRPr="005321BC" w:rsidRDefault="005A02A7" w:rsidP="00FA030F">
            <w:pPr>
              <w:rPr>
                <w:color w:val="000000"/>
                <w:sz w:val="24"/>
                <w:szCs w:val="24"/>
              </w:rPr>
            </w:pPr>
            <w:r w:rsidRPr="005321BC">
              <w:rPr>
                <w:b/>
                <w:color w:val="000000"/>
                <w:sz w:val="24"/>
                <w:szCs w:val="24"/>
              </w:rPr>
              <w:t>Infections and infestations</w:t>
            </w:r>
          </w:p>
        </w:tc>
      </w:tr>
      <w:tr w:rsidR="005A02A7" w:rsidRPr="005321BC" w14:paraId="27F53378" w14:textId="77777777" w:rsidTr="005321BC">
        <w:tc>
          <w:tcPr>
            <w:tcW w:w="1903" w:type="dxa"/>
          </w:tcPr>
          <w:p w14:paraId="74817FDD" w14:textId="77777777" w:rsidR="005A02A7" w:rsidRPr="005321BC" w:rsidRDefault="005A02A7" w:rsidP="00FA030F">
            <w:pPr>
              <w:rPr>
                <w:color w:val="000000"/>
                <w:sz w:val="24"/>
                <w:szCs w:val="24"/>
              </w:rPr>
            </w:pPr>
            <w:r w:rsidRPr="005321BC">
              <w:rPr>
                <w:color w:val="000000"/>
                <w:sz w:val="24"/>
                <w:szCs w:val="24"/>
              </w:rPr>
              <w:t>Very Common</w:t>
            </w:r>
          </w:p>
        </w:tc>
        <w:tc>
          <w:tcPr>
            <w:tcW w:w="6460" w:type="dxa"/>
          </w:tcPr>
          <w:p w14:paraId="27133C18" w14:textId="77777777" w:rsidR="005A02A7" w:rsidRPr="005321BC" w:rsidRDefault="00190E3F" w:rsidP="00FA030F">
            <w:pPr>
              <w:rPr>
                <w:color w:val="000000"/>
                <w:sz w:val="24"/>
                <w:szCs w:val="24"/>
              </w:rPr>
            </w:pPr>
            <w:r w:rsidRPr="005321BC">
              <w:rPr>
                <w:color w:val="000000"/>
                <w:sz w:val="24"/>
                <w:szCs w:val="24"/>
              </w:rPr>
              <w:t>v</w:t>
            </w:r>
            <w:r w:rsidR="005A02A7" w:rsidRPr="005321BC">
              <w:rPr>
                <w:color w:val="000000"/>
                <w:sz w:val="24"/>
                <w:szCs w:val="24"/>
              </w:rPr>
              <w:t>iral infection</w:t>
            </w:r>
          </w:p>
        </w:tc>
      </w:tr>
      <w:tr w:rsidR="005A02A7" w:rsidRPr="005321BC" w14:paraId="1295CE63" w14:textId="77777777" w:rsidTr="005321BC">
        <w:tc>
          <w:tcPr>
            <w:tcW w:w="1903" w:type="dxa"/>
          </w:tcPr>
          <w:p w14:paraId="04C458C4" w14:textId="77777777" w:rsidR="005A02A7" w:rsidRPr="005321BC" w:rsidRDefault="005A02A7" w:rsidP="00FA030F">
            <w:pPr>
              <w:rPr>
                <w:color w:val="000000"/>
                <w:sz w:val="24"/>
                <w:szCs w:val="24"/>
              </w:rPr>
            </w:pPr>
            <w:r w:rsidRPr="005321BC">
              <w:rPr>
                <w:color w:val="000000"/>
                <w:sz w:val="24"/>
                <w:szCs w:val="24"/>
              </w:rPr>
              <w:t>Common</w:t>
            </w:r>
          </w:p>
        </w:tc>
        <w:tc>
          <w:tcPr>
            <w:tcW w:w="6460" w:type="dxa"/>
          </w:tcPr>
          <w:p w14:paraId="7B8E0654" w14:textId="77777777" w:rsidR="005A02A7" w:rsidRPr="005321BC" w:rsidRDefault="00190E3F" w:rsidP="00FA030F">
            <w:pPr>
              <w:rPr>
                <w:color w:val="000000"/>
                <w:sz w:val="24"/>
                <w:szCs w:val="24"/>
              </w:rPr>
            </w:pPr>
            <w:r w:rsidRPr="005321BC">
              <w:rPr>
                <w:color w:val="000000"/>
                <w:sz w:val="24"/>
                <w:szCs w:val="24"/>
              </w:rPr>
              <w:t>p</w:t>
            </w:r>
            <w:r w:rsidR="005A02A7" w:rsidRPr="005321BC">
              <w:rPr>
                <w:color w:val="000000"/>
                <w:sz w:val="24"/>
                <w:szCs w:val="24"/>
              </w:rPr>
              <w:t>neumonia, respiratory infection, urinary tract infection, infection, otitis media</w:t>
            </w:r>
          </w:p>
        </w:tc>
      </w:tr>
      <w:tr w:rsidR="005A02A7" w:rsidRPr="005321BC" w14:paraId="6E6B353C" w14:textId="77777777" w:rsidTr="005321BC">
        <w:tc>
          <w:tcPr>
            <w:tcW w:w="8363" w:type="dxa"/>
            <w:gridSpan w:val="2"/>
          </w:tcPr>
          <w:p w14:paraId="181B67D6" w14:textId="77777777" w:rsidR="005A02A7" w:rsidRPr="005321BC" w:rsidRDefault="005A02A7" w:rsidP="00606ECF">
            <w:pPr>
              <w:ind w:left="1620" w:hanging="1620"/>
              <w:jc w:val="both"/>
              <w:rPr>
                <w:b/>
                <w:color w:val="000000"/>
                <w:sz w:val="24"/>
                <w:szCs w:val="24"/>
              </w:rPr>
            </w:pPr>
            <w:r w:rsidRPr="005321BC">
              <w:rPr>
                <w:b/>
                <w:color w:val="000000"/>
                <w:sz w:val="24"/>
                <w:szCs w:val="24"/>
              </w:rPr>
              <w:t>Blood and the lymphatic system disorders</w:t>
            </w:r>
          </w:p>
        </w:tc>
      </w:tr>
      <w:tr w:rsidR="005A02A7" w:rsidRPr="005321BC" w14:paraId="7714CA26" w14:textId="77777777" w:rsidTr="005321BC">
        <w:tc>
          <w:tcPr>
            <w:tcW w:w="1903" w:type="dxa"/>
          </w:tcPr>
          <w:p w14:paraId="21E63D5A" w14:textId="77777777" w:rsidR="005A02A7" w:rsidRPr="005321BC" w:rsidRDefault="005A02A7" w:rsidP="00FA030F">
            <w:pPr>
              <w:rPr>
                <w:color w:val="000000"/>
                <w:sz w:val="24"/>
                <w:szCs w:val="24"/>
              </w:rPr>
            </w:pPr>
            <w:r w:rsidRPr="005321BC">
              <w:rPr>
                <w:color w:val="000000"/>
                <w:sz w:val="24"/>
                <w:szCs w:val="24"/>
              </w:rPr>
              <w:t>Common</w:t>
            </w:r>
          </w:p>
        </w:tc>
        <w:tc>
          <w:tcPr>
            <w:tcW w:w="6460" w:type="dxa"/>
          </w:tcPr>
          <w:p w14:paraId="18CC7798" w14:textId="77777777" w:rsidR="005A02A7" w:rsidRPr="005321BC" w:rsidRDefault="00C30290" w:rsidP="00FA030F">
            <w:pPr>
              <w:rPr>
                <w:color w:val="000000"/>
                <w:sz w:val="24"/>
                <w:szCs w:val="24"/>
              </w:rPr>
            </w:pPr>
            <w:del w:id="9" w:author="Matthews, Nathalie" w:date="2017-08-03T09:08:00Z">
              <w:r w:rsidDel="00041943">
                <w:rPr>
                  <w:color w:val="000000"/>
                  <w:sz w:val="24"/>
                  <w:szCs w:val="24"/>
                </w:rPr>
                <w:delText>L</w:delText>
              </w:r>
            </w:del>
            <w:proofErr w:type="spellStart"/>
            <w:ins w:id="10" w:author="Matthews, Nathalie" w:date="2017-08-03T09:09:00Z">
              <w:r w:rsidR="00041943">
                <w:rPr>
                  <w:color w:val="000000"/>
                  <w:sz w:val="24"/>
                  <w:szCs w:val="24"/>
                </w:rPr>
                <w:t>l</w:t>
              </w:r>
            </w:ins>
            <w:r w:rsidR="005A02A7" w:rsidRPr="005321BC">
              <w:rPr>
                <w:color w:val="000000"/>
                <w:sz w:val="24"/>
                <w:szCs w:val="24"/>
              </w:rPr>
              <w:t>eucopenia</w:t>
            </w:r>
            <w:proofErr w:type="spellEnd"/>
          </w:p>
        </w:tc>
      </w:tr>
      <w:tr w:rsidR="005A02A7" w:rsidRPr="005321BC" w14:paraId="75A23F60" w14:textId="77777777" w:rsidTr="005321BC">
        <w:tc>
          <w:tcPr>
            <w:tcW w:w="1903" w:type="dxa"/>
          </w:tcPr>
          <w:p w14:paraId="739BFC07" w14:textId="77777777" w:rsidR="005A02A7" w:rsidRPr="005321BC" w:rsidRDefault="005A02A7" w:rsidP="00FA030F">
            <w:pPr>
              <w:rPr>
                <w:color w:val="000000"/>
                <w:sz w:val="24"/>
                <w:szCs w:val="24"/>
              </w:rPr>
            </w:pPr>
            <w:r w:rsidRPr="005321BC">
              <w:rPr>
                <w:color w:val="000000"/>
                <w:sz w:val="24"/>
                <w:szCs w:val="24"/>
              </w:rPr>
              <w:t>Not known</w:t>
            </w:r>
          </w:p>
        </w:tc>
        <w:tc>
          <w:tcPr>
            <w:tcW w:w="6460" w:type="dxa"/>
          </w:tcPr>
          <w:p w14:paraId="42208BDC" w14:textId="77777777" w:rsidR="005A02A7" w:rsidRPr="005321BC" w:rsidRDefault="00C30290" w:rsidP="00976A9A">
            <w:pPr>
              <w:jc w:val="both"/>
              <w:rPr>
                <w:color w:val="000000"/>
                <w:sz w:val="24"/>
                <w:szCs w:val="24"/>
                <w:u w:val="single"/>
              </w:rPr>
            </w:pPr>
            <w:r>
              <w:rPr>
                <w:i/>
                <w:color w:val="000000"/>
                <w:sz w:val="24"/>
                <w:szCs w:val="24"/>
              </w:rPr>
              <w:t>T</w:t>
            </w:r>
            <w:r w:rsidR="005A02A7" w:rsidRPr="005321BC">
              <w:rPr>
                <w:i/>
                <w:color w:val="000000"/>
                <w:sz w:val="24"/>
                <w:szCs w:val="24"/>
              </w:rPr>
              <w:t>hrombocytopenia</w:t>
            </w:r>
          </w:p>
        </w:tc>
      </w:tr>
      <w:tr w:rsidR="005A02A7" w:rsidRPr="005321BC" w14:paraId="2892F67F" w14:textId="77777777" w:rsidTr="005321BC">
        <w:tc>
          <w:tcPr>
            <w:tcW w:w="8363" w:type="dxa"/>
            <w:gridSpan w:val="2"/>
          </w:tcPr>
          <w:p w14:paraId="6C663883" w14:textId="77777777" w:rsidR="005A02A7" w:rsidRPr="005321BC" w:rsidRDefault="005A02A7" w:rsidP="00606ECF">
            <w:pPr>
              <w:ind w:left="1620" w:hanging="1620"/>
              <w:jc w:val="both"/>
              <w:rPr>
                <w:b/>
                <w:bCs/>
                <w:color w:val="000000"/>
                <w:sz w:val="24"/>
                <w:szCs w:val="24"/>
              </w:rPr>
            </w:pPr>
            <w:r w:rsidRPr="005321BC">
              <w:rPr>
                <w:b/>
                <w:bCs/>
                <w:color w:val="000000"/>
                <w:sz w:val="24"/>
                <w:szCs w:val="24"/>
              </w:rPr>
              <w:t>Immune system disorders</w:t>
            </w:r>
          </w:p>
        </w:tc>
      </w:tr>
      <w:tr w:rsidR="005A02A7" w:rsidRPr="005321BC" w14:paraId="37AC5589" w14:textId="77777777" w:rsidTr="005321BC">
        <w:tc>
          <w:tcPr>
            <w:tcW w:w="1903" w:type="dxa"/>
          </w:tcPr>
          <w:p w14:paraId="2907382F" w14:textId="77777777" w:rsidR="005A02A7" w:rsidRPr="005321BC" w:rsidRDefault="005A02A7" w:rsidP="00FA030F">
            <w:pPr>
              <w:rPr>
                <w:color w:val="000000"/>
                <w:sz w:val="24"/>
                <w:szCs w:val="24"/>
              </w:rPr>
            </w:pPr>
            <w:r w:rsidRPr="005321BC">
              <w:rPr>
                <w:color w:val="000000"/>
                <w:sz w:val="24"/>
                <w:szCs w:val="24"/>
              </w:rPr>
              <w:t>Uncommon</w:t>
            </w:r>
          </w:p>
        </w:tc>
        <w:tc>
          <w:tcPr>
            <w:tcW w:w="6460" w:type="dxa"/>
          </w:tcPr>
          <w:p w14:paraId="150338F2" w14:textId="77777777" w:rsidR="005A02A7" w:rsidRPr="005321BC" w:rsidRDefault="005A02A7" w:rsidP="00606ECF">
            <w:pPr>
              <w:ind w:left="1620" w:hanging="1620"/>
              <w:jc w:val="both"/>
              <w:rPr>
                <w:bCs/>
                <w:i/>
                <w:color w:val="000000"/>
                <w:sz w:val="24"/>
                <w:szCs w:val="24"/>
              </w:rPr>
            </w:pPr>
            <w:r w:rsidRPr="005321BC">
              <w:rPr>
                <w:color w:val="000000"/>
                <w:sz w:val="24"/>
                <w:szCs w:val="24"/>
              </w:rPr>
              <w:t>allergic reactions (e.g. urticaria</w:t>
            </w:r>
            <w:r w:rsidRPr="005321BC">
              <w:rPr>
                <w:i/>
                <w:color w:val="000000"/>
                <w:sz w:val="24"/>
                <w:szCs w:val="24"/>
              </w:rPr>
              <w:t>)</w:t>
            </w:r>
          </w:p>
        </w:tc>
      </w:tr>
      <w:tr w:rsidR="00687B08" w:rsidRPr="005321BC" w14:paraId="05F7579A" w14:textId="77777777" w:rsidTr="005321BC">
        <w:tc>
          <w:tcPr>
            <w:tcW w:w="1903" w:type="dxa"/>
          </w:tcPr>
          <w:p w14:paraId="695A3665" w14:textId="77777777" w:rsidR="00687B08" w:rsidRPr="005321BC" w:rsidRDefault="00687B08" w:rsidP="00687B08">
            <w:pPr>
              <w:rPr>
                <w:color w:val="000000"/>
                <w:sz w:val="24"/>
                <w:szCs w:val="24"/>
              </w:rPr>
            </w:pPr>
            <w:r w:rsidRPr="005321BC">
              <w:rPr>
                <w:color w:val="000000"/>
                <w:sz w:val="24"/>
                <w:szCs w:val="24"/>
              </w:rPr>
              <w:t>Not known</w:t>
            </w:r>
          </w:p>
        </w:tc>
        <w:tc>
          <w:tcPr>
            <w:tcW w:w="6460" w:type="dxa"/>
          </w:tcPr>
          <w:p w14:paraId="44E5A16D" w14:textId="77777777" w:rsidR="00687B08" w:rsidRPr="005321BC" w:rsidRDefault="00687B08" w:rsidP="00606ECF">
            <w:pPr>
              <w:autoSpaceDE w:val="0"/>
              <w:autoSpaceDN w:val="0"/>
              <w:adjustRightInd w:val="0"/>
              <w:spacing w:after="0"/>
              <w:rPr>
                <w:color w:val="000000"/>
                <w:sz w:val="24"/>
                <w:szCs w:val="24"/>
              </w:rPr>
            </w:pPr>
            <w:r w:rsidRPr="005321BC">
              <w:rPr>
                <w:i/>
                <w:iCs/>
                <w:color w:val="000000"/>
                <w:sz w:val="24"/>
                <w:szCs w:val="24"/>
              </w:rPr>
              <w:t xml:space="preserve">hypersensitivity </w:t>
            </w:r>
            <w:proofErr w:type="gramStart"/>
            <w:r w:rsidRPr="005321BC">
              <w:rPr>
                <w:i/>
                <w:iCs/>
                <w:color w:val="000000"/>
                <w:sz w:val="24"/>
                <w:szCs w:val="24"/>
              </w:rPr>
              <w:t>syndrome</w:t>
            </w:r>
            <w:r w:rsidR="00F804CF">
              <w:rPr>
                <w:i/>
                <w:iCs/>
                <w:color w:val="000000"/>
                <w:sz w:val="24"/>
                <w:szCs w:val="24"/>
              </w:rPr>
              <w:t>(</w:t>
            </w:r>
            <w:r w:rsidRPr="005321BC">
              <w:rPr>
                <w:i/>
                <w:iCs/>
                <w:color w:val="000000"/>
                <w:sz w:val="24"/>
                <w:szCs w:val="24"/>
              </w:rPr>
              <w:t xml:space="preserve"> a</w:t>
            </w:r>
            <w:proofErr w:type="gramEnd"/>
            <w:r w:rsidRPr="005321BC">
              <w:rPr>
                <w:i/>
                <w:iCs/>
                <w:color w:val="000000"/>
                <w:sz w:val="24"/>
                <w:szCs w:val="24"/>
              </w:rPr>
              <w:t xml:space="preserve"> systemic reaction with a variable presentation that can include fever, rash, hepatitis, lymphadenopathy, eosinophilia, and sometimes other signs and symptoms</w:t>
            </w:r>
            <w:r w:rsidR="00F804CF">
              <w:rPr>
                <w:i/>
                <w:iCs/>
                <w:color w:val="000000"/>
                <w:sz w:val="24"/>
                <w:szCs w:val="24"/>
              </w:rPr>
              <w:t xml:space="preserve">), </w:t>
            </w:r>
            <w:r w:rsidR="00F804CF">
              <w:rPr>
                <w:bCs/>
                <w:i/>
                <w:szCs w:val="22"/>
              </w:rPr>
              <w:t xml:space="preserve">anaphylaxis </w:t>
            </w:r>
            <w:r w:rsidR="00F804CF">
              <w:rPr>
                <w:i/>
                <w:szCs w:val="22"/>
              </w:rPr>
              <w:t>(see section 4.4)</w:t>
            </w:r>
          </w:p>
          <w:p w14:paraId="386E992E" w14:textId="77777777" w:rsidR="00687B08" w:rsidRPr="005321BC" w:rsidRDefault="00687B08" w:rsidP="00606ECF">
            <w:pPr>
              <w:ind w:left="1620" w:hanging="1620"/>
              <w:jc w:val="both"/>
              <w:rPr>
                <w:bCs/>
                <w:i/>
                <w:color w:val="000000"/>
                <w:sz w:val="24"/>
                <w:szCs w:val="24"/>
              </w:rPr>
            </w:pPr>
          </w:p>
        </w:tc>
      </w:tr>
      <w:tr w:rsidR="005A02A7" w:rsidRPr="005321BC" w14:paraId="77C195AC" w14:textId="77777777" w:rsidTr="005321BC">
        <w:tc>
          <w:tcPr>
            <w:tcW w:w="8363" w:type="dxa"/>
            <w:gridSpan w:val="2"/>
          </w:tcPr>
          <w:p w14:paraId="7CE852E8" w14:textId="77777777" w:rsidR="005A02A7" w:rsidRPr="005321BC" w:rsidRDefault="005A02A7" w:rsidP="00606ECF">
            <w:pPr>
              <w:ind w:left="1620" w:hanging="1620"/>
              <w:jc w:val="both"/>
              <w:rPr>
                <w:b/>
                <w:bCs/>
                <w:strike/>
                <w:color w:val="000000"/>
                <w:sz w:val="24"/>
                <w:szCs w:val="24"/>
              </w:rPr>
            </w:pPr>
            <w:r w:rsidRPr="005321BC">
              <w:rPr>
                <w:b/>
                <w:bCs/>
                <w:color w:val="000000"/>
                <w:sz w:val="24"/>
                <w:szCs w:val="24"/>
              </w:rPr>
              <w:t xml:space="preserve">Metabolism and </w:t>
            </w:r>
            <w:r w:rsidR="00F804CF">
              <w:rPr>
                <w:b/>
                <w:bCs/>
                <w:color w:val="000000"/>
                <w:sz w:val="24"/>
                <w:szCs w:val="24"/>
              </w:rPr>
              <w:t>n</w:t>
            </w:r>
            <w:r w:rsidRPr="005321BC">
              <w:rPr>
                <w:b/>
                <w:bCs/>
                <w:color w:val="000000"/>
                <w:sz w:val="24"/>
                <w:szCs w:val="24"/>
              </w:rPr>
              <w:t xml:space="preserve">utrition </w:t>
            </w:r>
            <w:r w:rsidR="00F804CF">
              <w:rPr>
                <w:b/>
                <w:bCs/>
                <w:color w:val="000000"/>
                <w:sz w:val="24"/>
                <w:szCs w:val="24"/>
              </w:rPr>
              <w:t>d</w:t>
            </w:r>
            <w:r w:rsidRPr="005321BC">
              <w:rPr>
                <w:b/>
                <w:bCs/>
                <w:color w:val="000000"/>
                <w:sz w:val="24"/>
                <w:szCs w:val="24"/>
              </w:rPr>
              <w:t>isorders</w:t>
            </w:r>
          </w:p>
        </w:tc>
      </w:tr>
      <w:tr w:rsidR="005A02A7" w:rsidRPr="005321BC" w14:paraId="4F614140" w14:textId="77777777" w:rsidTr="005321BC">
        <w:tc>
          <w:tcPr>
            <w:tcW w:w="1903" w:type="dxa"/>
          </w:tcPr>
          <w:p w14:paraId="5897F061" w14:textId="77777777" w:rsidR="005A02A7" w:rsidRPr="005321BC" w:rsidRDefault="005A02A7" w:rsidP="00FA030F">
            <w:pPr>
              <w:rPr>
                <w:color w:val="000000"/>
                <w:sz w:val="24"/>
                <w:szCs w:val="24"/>
              </w:rPr>
            </w:pPr>
            <w:r w:rsidRPr="005321BC">
              <w:rPr>
                <w:color w:val="000000"/>
                <w:sz w:val="24"/>
                <w:szCs w:val="24"/>
              </w:rPr>
              <w:t>Common</w:t>
            </w:r>
          </w:p>
        </w:tc>
        <w:tc>
          <w:tcPr>
            <w:tcW w:w="6460" w:type="dxa"/>
          </w:tcPr>
          <w:p w14:paraId="57ED8DAE" w14:textId="77777777" w:rsidR="005A02A7" w:rsidRPr="005321BC" w:rsidRDefault="005A02A7" w:rsidP="00606ECF">
            <w:pPr>
              <w:pStyle w:val="Absatznormal"/>
              <w:ind w:left="1620" w:hanging="1620"/>
              <w:rPr>
                <w:rFonts w:ascii="Times New Roman" w:hAnsi="Times New Roman"/>
                <w:i/>
                <w:color w:val="000000"/>
                <w:sz w:val="24"/>
                <w:szCs w:val="24"/>
                <w:u w:val="single"/>
                <w:lang w:val="en-GB"/>
              </w:rPr>
            </w:pPr>
            <w:r w:rsidRPr="005321BC">
              <w:rPr>
                <w:rFonts w:ascii="Times New Roman" w:hAnsi="Times New Roman"/>
                <w:color w:val="000000"/>
                <w:sz w:val="24"/>
                <w:szCs w:val="24"/>
              </w:rPr>
              <w:t>anorexia, increased appetite</w:t>
            </w:r>
          </w:p>
        </w:tc>
      </w:tr>
      <w:tr w:rsidR="00F05D0F" w:rsidRPr="005321BC" w14:paraId="6EB9DB75" w14:textId="77777777" w:rsidTr="005321BC">
        <w:tc>
          <w:tcPr>
            <w:tcW w:w="1903" w:type="dxa"/>
          </w:tcPr>
          <w:p w14:paraId="61110373" w14:textId="77777777" w:rsidR="00F05D0F" w:rsidRPr="005321BC" w:rsidRDefault="00F05D0F" w:rsidP="00FA030F">
            <w:pPr>
              <w:rPr>
                <w:color w:val="000000"/>
                <w:sz w:val="24"/>
                <w:szCs w:val="24"/>
              </w:rPr>
            </w:pPr>
            <w:r w:rsidRPr="005321BC">
              <w:rPr>
                <w:color w:val="000000"/>
                <w:sz w:val="24"/>
                <w:szCs w:val="24"/>
              </w:rPr>
              <w:t>Uncommon</w:t>
            </w:r>
          </w:p>
        </w:tc>
        <w:tc>
          <w:tcPr>
            <w:tcW w:w="6460" w:type="dxa"/>
          </w:tcPr>
          <w:p w14:paraId="64BE2C64" w14:textId="77777777" w:rsidR="00F05D0F" w:rsidRPr="005321BC" w:rsidRDefault="00F05D0F" w:rsidP="00606ECF">
            <w:pPr>
              <w:pStyle w:val="Absatznormal"/>
              <w:ind w:left="1620" w:hanging="1620"/>
              <w:rPr>
                <w:rFonts w:ascii="Times New Roman" w:hAnsi="Times New Roman"/>
                <w:color w:val="000000"/>
                <w:sz w:val="24"/>
                <w:szCs w:val="24"/>
              </w:rPr>
            </w:pPr>
            <w:r w:rsidRPr="005321BC">
              <w:rPr>
                <w:rFonts w:ascii="Times New Roman" w:hAnsi="Times New Roman"/>
                <w:sz w:val="24"/>
                <w:szCs w:val="24"/>
                <w:lang w:val="en-GB"/>
              </w:rPr>
              <w:t>hyperglyc</w:t>
            </w:r>
            <w:r w:rsidR="00E141C5">
              <w:rPr>
                <w:rFonts w:ascii="Times New Roman" w:hAnsi="Times New Roman"/>
                <w:sz w:val="24"/>
                <w:szCs w:val="24"/>
                <w:lang w:val="en-GB"/>
              </w:rPr>
              <w:t>a</w:t>
            </w:r>
            <w:r w:rsidRPr="005321BC">
              <w:rPr>
                <w:rFonts w:ascii="Times New Roman" w:hAnsi="Times New Roman"/>
                <w:sz w:val="24"/>
                <w:szCs w:val="24"/>
                <w:lang w:val="en-GB"/>
              </w:rPr>
              <w:t>emia (most often observed in patients with diabetes)</w:t>
            </w:r>
          </w:p>
        </w:tc>
      </w:tr>
      <w:tr w:rsidR="00F05D0F" w:rsidRPr="005321BC" w14:paraId="026D8767" w14:textId="77777777" w:rsidTr="005321BC">
        <w:tc>
          <w:tcPr>
            <w:tcW w:w="1903" w:type="dxa"/>
          </w:tcPr>
          <w:p w14:paraId="6B24FD41" w14:textId="77777777" w:rsidR="00F05D0F" w:rsidRPr="005321BC" w:rsidRDefault="00F05D0F" w:rsidP="00FA030F">
            <w:pPr>
              <w:rPr>
                <w:color w:val="000000"/>
                <w:sz w:val="24"/>
                <w:szCs w:val="24"/>
              </w:rPr>
            </w:pPr>
            <w:r w:rsidRPr="005321BC">
              <w:rPr>
                <w:color w:val="000000"/>
                <w:sz w:val="24"/>
                <w:szCs w:val="24"/>
              </w:rPr>
              <w:t>Rare</w:t>
            </w:r>
          </w:p>
        </w:tc>
        <w:tc>
          <w:tcPr>
            <w:tcW w:w="6460" w:type="dxa"/>
          </w:tcPr>
          <w:p w14:paraId="05149A3B" w14:textId="77777777" w:rsidR="00F05D0F" w:rsidRPr="005321BC" w:rsidRDefault="00F05D0F" w:rsidP="00606ECF">
            <w:pPr>
              <w:pStyle w:val="Absatznormal"/>
              <w:ind w:left="1620" w:hanging="1620"/>
              <w:rPr>
                <w:rFonts w:ascii="Times New Roman" w:hAnsi="Times New Roman"/>
                <w:color w:val="000000"/>
                <w:sz w:val="24"/>
                <w:szCs w:val="24"/>
              </w:rPr>
            </w:pPr>
            <w:r w:rsidRPr="005321BC">
              <w:rPr>
                <w:rFonts w:ascii="Times New Roman" w:hAnsi="Times New Roman"/>
                <w:color w:val="000000"/>
                <w:sz w:val="24"/>
                <w:szCs w:val="24"/>
                <w:lang w:val="en-GB"/>
              </w:rPr>
              <w:t>hypoglycaemia (most often observed in patients with diabetes)</w:t>
            </w:r>
          </w:p>
        </w:tc>
      </w:tr>
      <w:tr w:rsidR="00203562" w:rsidRPr="005321BC" w14:paraId="19ADA78B" w14:textId="77777777" w:rsidTr="00CA63D3">
        <w:tc>
          <w:tcPr>
            <w:tcW w:w="1903" w:type="dxa"/>
          </w:tcPr>
          <w:p w14:paraId="3EF03636" w14:textId="77777777" w:rsidR="00203562" w:rsidRPr="005321BC" w:rsidRDefault="00203562" w:rsidP="002478E1">
            <w:pPr>
              <w:rPr>
                <w:color w:val="000000"/>
                <w:sz w:val="24"/>
                <w:szCs w:val="24"/>
              </w:rPr>
            </w:pPr>
            <w:r w:rsidRPr="005321BC">
              <w:rPr>
                <w:color w:val="000000"/>
                <w:sz w:val="24"/>
                <w:szCs w:val="24"/>
              </w:rPr>
              <w:t>Not known</w:t>
            </w:r>
          </w:p>
        </w:tc>
        <w:tc>
          <w:tcPr>
            <w:tcW w:w="6460" w:type="dxa"/>
          </w:tcPr>
          <w:p w14:paraId="205C8D83" w14:textId="77777777" w:rsidR="00203562" w:rsidRPr="005321BC" w:rsidRDefault="00203562" w:rsidP="002478E1">
            <w:pPr>
              <w:pStyle w:val="Absatznormal"/>
              <w:ind w:left="1620" w:hanging="1620"/>
              <w:rPr>
                <w:rFonts w:ascii="Times New Roman" w:hAnsi="Times New Roman"/>
                <w:i/>
                <w:color w:val="000000"/>
                <w:sz w:val="24"/>
                <w:szCs w:val="24"/>
              </w:rPr>
            </w:pPr>
            <w:r w:rsidRPr="005321BC">
              <w:rPr>
                <w:rFonts w:ascii="Times New Roman" w:hAnsi="Times New Roman"/>
                <w:i/>
                <w:color w:val="000000"/>
                <w:sz w:val="24"/>
                <w:szCs w:val="24"/>
              </w:rPr>
              <w:t>hyponatraemia</w:t>
            </w:r>
          </w:p>
        </w:tc>
      </w:tr>
      <w:tr w:rsidR="00203562" w:rsidRPr="005321BC" w14:paraId="6A2F480B" w14:textId="77777777" w:rsidTr="005321BC">
        <w:tc>
          <w:tcPr>
            <w:tcW w:w="8363" w:type="dxa"/>
            <w:gridSpan w:val="2"/>
          </w:tcPr>
          <w:p w14:paraId="360147E1" w14:textId="77777777" w:rsidR="00203562" w:rsidRPr="005321BC" w:rsidRDefault="00203562" w:rsidP="00606ECF">
            <w:pPr>
              <w:pStyle w:val="Absatznormal"/>
              <w:ind w:left="1620" w:hanging="1620"/>
              <w:rPr>
                <w:rFonts w:ascii="Times New Roman" w:hAnsi="Times New Roman"/>
                <w:b/>
                <w:color w:val="000000"/>
                <w:sz w:val="24"/>
                <w:szCs w:val="24"/>
                <w:lang w:val="en-GB"/>
              </w:rPr>
            </w:pPr>
            <w:r w:rsidRPr="005321BC">
              <w:rPr>
                <w:rFonts w:ascii="Times New Roman" w:hAnsi="Times New Roman"/>
                <w:b/>
                <w:color w:val="000000"/>
                <w:sz w:val="24"/>
                <w:szCs w:val="24"/>
              </w:rPr>
              <w:t>Psychiatric disorders</w:t>
            </w:r>
          </w:p>
        </w:tc>
      </w:tr>
      <w:tr w:rsidR="00203562" w:rsidRPr="005321BC" w14:paraId="1FBBD2EF" w14:textId="77777777" w:rsidTr="005321BC">
        <w:tc>
          <w:tcPr>
            <w:tcW w:w="1903" w:type="dxa"/>
          </w:tcPr>
          <w:p w14:paraId="32EBCEE0" w14:textId="77777777" w:rsidR="00203562" w:rsidRPr="005321BC" w:rsidRDefault="00203562" w:rsidP="00FA030F">
            <w:pPr>
              <w:rPr>
                <w:color w:val="000000"/>
                <w:sz w:val="24"/>
                <w:szCs w:val="24"/>
              </w:rPr>
            </w:pPr>
            <w:r w:rsidRPr="005321BC">
              <w:rPr>
                <w:color w:val="000000"/>
                <w:sz w:val="24"/>
                <w:szCs w:val="24"/>
              </w:rPr>
              <w:t>Common</w:t>
            </w:r>
          </w:p>
        </w:tc>
        <w:tc>
          <w:tcPr>
            <w:tcW w:w="6460" w:type="dxa"/>
          </w:tcPr>
          <w:p w14:paraId="1B6C2B0A" w14:textId="77777777" w:rsidR="00203562" w:rsidRPr="005321BC" w:rsidRDefault="00203562" w:rsidP="00FA030F">
            <w:pPr>
              <w:rPr>
                <w:color w:val="000000"/>
                <w:sz w:val="24"/>
                <w:szCs w:val="24"/>
              </w:rPr>
            </w:pPr>
            <w:r w:rsidRPr="005321BC">
              <w:rPr>
                <w:color w:val="000000"/>
                <w:sz w:val="24"/>
                <w:szCs w:val="24"/>
              </w:rPr>
              <w:t>hostility, confusion and emotional lability, depression, anxiety, nervousness, thinking abnormal</w:t>
            </w:r>
          </w:p>
        </w:tc>
      </w:tr>
      <w:tr w:rsidR="00976A9A" w:rsidRPr="005321BC" w14:paraId="5259A860" w14:textId="77777777" w:rsidTr="005321BC">
        <w:tc>
          <w:tcPr>
            <w:tcW w:w="1903" w:type="dxa"/>
          </w:tcPr>
          <w:p w14:paraId="0397EC6D" w14:textId="77777777" w:rsidR="00976A9A" w:rsidRPr="005321BC" w:rsidRDefault="00976A9A" w:rsidP="00F145D5">
            <w:pPr>
              <w:rPr>
                <w:color w:val="000000"/>
                <w:sz w:val="24"/>
                <w:szCs w:val="24"/>
              </w:rPr>
            </w:pPr>
            <w:r>
              <w:rPr>
                <w:color w:val="000000"/>
                <w:sz w:val="24"/>
                <w:szCs w:val="24"/>
              </w:rPr>
              <w:t>Un</w:t>
            </w:r>
            <w:r w:rsidR="00A53B02">
              <w:rPr>
                <w:color w:val="000000"/>
                <w:sz w:val="24"/>
                <w:szCs w:val="24"/>
              </w:rPr>
              <w:t>common</w:t>
            </w:r>
          </w:p>
        </w:tc>
        <w:tc>
          <w:tcPr>
            <w:tcW w:w="6460" w:type="dxa"/>
          </w:tcPr>
          <w:p w14:paraId="7655BDA7" w14:textId="77777777" w:rsidR="00976A9A" w:rsidRPr="005321BC" w:rsidRDefault="00976A9A" w:rsidP="00FA030F">
            <w:pPr>
              <w:rPr>
                <w:color w:val="000000"/>
                <w:sz w:val="24"/>
                <w:szCs w:val="24"/>
              </w:rPr>
            </w:pPr>
            <w:r>
              <w:rPr>
                <w:color w:val="000000"/>
                <w:sz w:val="24"/>
                <w:szCs w:val="24"/>
              </w:rPr>
              <w:t>agitation</w:t>
            </w:r>
          </w:p>
        </w:tc>
      </w:tr>
      <w:tr w:rsidR="00203562" w:rsidRPr="005321BC" w14:paraId="1097F893" w14:textId="77777777" w:rsidTr="005321BC">
        <w:tc>
          <w:tcPr>
            <w:tcW w:w="1903" w:type="dxa"/>
          </w:tcPr>
          <w:p w14:paraId="549D5CB1" w14:textId="77777777" w:rsidR="00203562" w:rsidRPr="005321BC" w:rsidRDefault="00203562" w:rsidP="00FA030F">
            <w:pPr>
              <w:rPr>
                <w:color w:val="000000"/>
                <w:sz w:val="24"/>
                <w:szCs w:val="24"/>
              </w:rPr>
            </w:pPr>
            <w:r w:rsidRPr="005321BC">
              <w:rPr>
                <w:color w:val="000000"/>
                <w:sz w:val="24"/>
                <w:szCs w:val="24"/>
              </w:rPr>
              <w:t>Not known</w:t>
            </w:r>
          </w:p>
        </w:tc>
        <w:tc>
          <w:tcPr>
            <w:tcW w:w="6460" w:type="dxa"/>
          </w:tcPr>
          <w:p w14:paraId="33F9C8C5" w14:textId="77777777" w:rsidR="00203562" w:rsidRPr="005321BC" w:rsidRDefault="00C30290" w:rsidP="00FA030F">
            <w:pPr>
              <w:rPr>
                <w:color w:val="000000"/>
                <w:sz w:val="24"/>
                <w:szCs w:val="24"/>
              </w:rPr>
            </w:pPr>
            <w:del w:id="11" w:author="Matthews, Nathalie" w:date="2017-08-03T09:09:00Z">
              <w:r w:rsidDel="00041943">
                <w:rPr>
                  <w:i/>
                  <w:color w:val="000000"/>
                  <w:sz w:val="24"/>
                  <w:szCs w:val="24"/>
                </w:rPr>
                <w:delText>H</w:delText>
              </w:r>
            </w:del>
            <w:ins w:id="12" w:author="Matthews, Nathalie" w:date="2017-08-03T09:09:00Z">
              <w:r w:rsidR="00041943">
                <w:rPr>
                  <w:i/>
                  <w:color w:val="000000"/>
                  <w:sz w:val="24"/>
                  <w:szCs w:val="24"/>
                </w:rPr>
                <w:t>h</w:t>
              </w:r>
            </w:ins>
            <w:r w:rsidR="00203562" w:rsidRPr="005321BC">
              <w:rPr>
                <w:i/>
                <w:color w:val="000000"/>
                <w:sz w:val="24"/>
                <w:szCs w:val="24"/>
              </w:rPr>
              <w:t>allucinations</w:t>
            </w:r>
          </w:p>
        </w:tc>
      </w:tr>
      <w:tr w:rsidR="00203562" w:rsidRPr="005321BC" w14:paraId="5ECC3F2D" w14:textId="77777777" w:rsidTr="005321BC">
        <w:tc>
          <w:tcPr>
            <w:tcW w:w="8363" w:type="dxa"/>
            <w:gridSpan w:val="2"/>
          </w:tcPr>
          <w:p w14:paraId="3127CC10" w14:textId="77777777" w:rsidR="00203562" w:rsidRPr="005321BC" w:rsidRDefault="00203562" w:rsidP="00FA030F">
            <w:pPr>
              <w:rPr>
                <w:b/>
                <w:color w:val="000000"/>
                <w:sz w:val="24"/>
                <w:szCs w:val="24"/>
              </w:rPr>
            </w:pPr>
            <w:r w:rsidRPr="005321BC">
              <w:rPr>
                <w:b/>
                <w:color w:val="000000"/>
                <w:sz w:val="24"/>
                <w:szCs w:val="24"/>
              </w:rPr>
              <w:t>Nervous system disorders</w:t>
            </w:r>
          </w:p>
        </w:tc>
      </w:tr>
      <w:tr w:rsidR="00203562" w:rsidRPr="005321BC" w14:paraId="512370CF" w14:textId="77777777" w:rsidTr="005321BC">
        <w:tc>
          <w:tcPr>
            <w:tcW w:w="1903" w:type="dxa"/>
          </w:tcPr>
          <w:p w14:paraId="5CA0987B" w14:textId="77777777" w:rsidR="00203562" w:rsidRPr="005321BC" w:rsidRDefault="00203562" w:rsidP="00FA030F">
            <w:pPr>
              <w:rPr>
                <w:color w:val="000000"/>
                <w:sz w:val="24"/>
                <w:szCs w:val="24"/>
              </w:rPr>
            </w:pPr>
            <w:r w:rsidRPr="005321BC">
              <w:rPr>
                <w:color w:val="000000"/>
                <w:sz w:val="24"/>
                <w:szCs w:val="24"/>
              </w:rPr>
              <w:t>Very Common</w:t>
            </w:r>
          </w:p>
        </w:tc>
        <w:tc>
          <w:tcPr>
            <w:tcW w:w="6460" w:type="dxa"/>
          </w:tcPr>
          <w:p w14:paraId="18069F8C" w14:textId="77777777" w:rsidR="00203562" w:rsidRPr="005321BC" w:rsidRDefault="00203562" w:rsidP="00FA030F">
            <w:pPr>
              <w:rPr>
                <w:color w:val="000000"/>
                <w:sz w:val="24"/>
                <w:szCs w:val="24"/>
              </w:rPr>
            </w:pPr>
            <w:r w:rsidRPr="005321BC">
              <w:rPr>
                <w:color w:val="000000"/>
                <w:sz w:val="24"/>
                <w:szCs w:val="24"/>
              </w:rPr>
              <w:t>somnolence, dizziness, ataxia</w:t>
            </w:r>
          </w:p>
        </w:tc>
      </w:tr>
      <w:tr w:rsidR="00203562" w:rsidRPr="005321BC" w14:paraId="773570DC" w14:textId="77777777" w:rsidTr="005321BC">
        <w:tc>
          <w:tcPr>
            <w:tcW w:w="1903" w:type="dxa"/>
          </w:tcPr>
          <w:p w14:paraId="57ABA2D1" w14:textId="77777777" w:rsidR="00203562" w:rsidRPr="005321BC" w:rsidRDefault="00203562" w:rsidP="00FA030F">
            <w:pPr>
              <w:rPr>
                <w:color w:val="000000"/>
                <w:sz w:val="24"/>
                <w:szCs w:val="24"/>
              </w:rPr>
            </w:pPr>
            <w:r w:rsidRPr="005321BC">
              <w:rPr>
                <w:color w:val="000000"/>
                <w:sz w:val="24"/>
                <w:szCs w:val="24"/>
              </w:rPr>
              <w:t>Common</w:t>
            </w:r>
          </w:p>
        </w:tc>
        <w:tc>
          <w:tcPr>
            <w:tcW w:w="6460" w:type="dxa"/>
          </w:tcPr>
          <w:p w14:paraId="6E922229" w14:textId="77777777" w:rsidR="00203562" w:rsidRPr="005321BC" w:rsidRDefault="00203562" w:rsidP="00E436AA">
            <w:pPr>
              <w:rPr>
                <w:color w:val="000000"/>
                <w:sz w:val="24"/>
                <w:szCs w:val="24"/>
              </w:rPr>
            </w:pPr>
            <w:r w:rsidRPr="005321BC">
              <w:rPr>
                <w:color w:val="000000"/>
                <w:sz w:val="24"/>
                <w:szCs w:val="24"/>
              </w:rPr>
              <w:t xml:space="preserve">convulsions, hyperkinesias, dysarthria, amnesia, tremor, insomnia, headache, sensations such as </w:t>
            </w:r>
            <w:proofErr w:type="spellStart"/>
            <w:r w:rsidRPr="005321BC">
              <w:rPr>
                <w:color w:val="000000"/>
                <w:sz w:val="24"/>
                <w:szCs w:val="24"/>
              </w:rPr>
              <w:t>paresthesia</w:t>
            </w:r>
            <w:proofErr w:type="spellEnd"/>
            <w:r w:rsidRPr="005321BC">
              <w:rPr>
                <w:color w:val="000000"/>
                <w:sz w:val="24"/>
                <w:szCs w:val="24"/>
              </w:rPr>
              <w:t>, hypaesthesia, coordination abnormal, nystagmus, increased, decreased, or absent reflexes</w:t>
            </w:r>
          </w:p>
        </w:tc>
      </w:tr>
      <w:tr w:rsidR="00203562" w:rsidRPr="005321BC" w14:paraId="5EC50253" w14:textId="77777777" w:rsidTr="00CA63D3">
        <w:tc>
          <w:tcPr>
            <w:tcW w:w="1903" w:type="dxa"/>
          </w:tcPr>
          <w:p w14:paraId="58378C66" w14:textId="77777777" w:rsidR="00203562" w:rsidRPr="005321BC" w:rsidRDefault="00203562" w:rsidP="00FA030F">
            <w:pPr>
              <w:rPr>
                <w:color w:val="000000"/>
                <w:sz w:val="24"/>
                <w:szCs w:val="24"/>
              </w:rPr>
            </w:pPr>
            <w:r w:rsidRPr="005321BC">
              <w:rPr>
                <w:color w:val="000000"/>
                <w:sz w:val="24"/>
                <w:szCs w:val="24"/>
              </w:rPr>
              <w:t>Uncommon</w:t>
            </w:r>
          </w:p>
        </w:tc>
        <w:tc>
          <w:tcPr>
            <w:tcW w:w="6460" w:type="dxa"/>
          </w:tcPr>
          <w:p w14:paraId="66121538" w14:textId="77777777" w:rsidR="00203562" w:rsidRPr="005321BC" w:rsidRDefault="00203562" w:rsidP="00FA030F">
            <w:pPr>
              <w:rPr>
                <w:color w:val="000000"/>
                <w:sz w:val="24"/>
                <w:szCs w:val="24"/>
              </w:rPr>
            </w:pPr>
            <w:r w:rsidRPr="005321BC">
              <w:rPr>
                <w:color w:val="000000"/>
                <w:sz w:val="24"/>
                <w:szCs w:val="24"/>
              </w:rPr>
              <w:t>hypokinesia, mental impairment</w:t>
            </w:r>
          </w:p>
        </w:tc>
      </w:tr>
      <w:tr w:rsidR="00203562" w:rsidRPr="005321BC" w14:paraId="30EE3E9E" w14:textId="77777777" w:rsidTr="005321BC">
        <w:tc>
          <w:tcPr>
            <w:tcW w:w="1903" w:type="dxa"/>
          </w:tcPr>
          <w:p w14:paraId="46F70318" w14:textId="77777777" w:rsidR="00203562" w:rsidRPr="005321BC" w:rsidRDefault="00203562" w:rsidP="00FA030F">
            <w:pPr>
              <w:rPr>
                <w:color w:val="000000"/>
                <w:sz w:val="24"/>
                <w:szCs w:val="24"/>
              </w:rPr>
            </w:pPr>
            <w:r w:rsidRPr="005321BC">
              <w:rPr>
                <w:color w:val="000000"/>
                <w:sz w:val="24"/>
                <w:szCs w:val="24"/>
              </w:rPr>
              <w:t>Rare</w:t>
            </w:r>
          </w:p>
        </w:tc>
        <w:tc>
          <w:tcPr>
            <w:tcW w:w="6460" w:type="dxa"/>
          </w:tcPr>
          <w:p w14:paraId="0D3E7A80" w14:textId="77777777" w:rsidR="00203562" w:rsidRPr="005321BC" w:rsidRDefault="00203562" w:rsidP="00FA030F">
            <w:pPr>
              <w:rPr>
                <w:color w:val="000000"/>
                <w:sz w:val="24"/>
                <w:szCs w:val="24"/>
              </w:rPr>
            </w:pPr>
            <w:r w:rsidRPr="005321BC">
              <w:rPr>
                <w:color w:val="000000"/>
                <w:sz w:val="24"/>
                <w:szCs w:val="24"/>
              </w:rPr>
              <w:t>loss of consciousness</w:t>
            </w:r>
          </w:p>
        </w:tc>
      </w:tr>
      <w:tr w:rsidR="00203562" w:rsidRPr="005321BC" w14:paraId="46D20C47" w14:textId="77777777" w:rsidTr="005321BC">
        <w:tc>
          <w:tcPr>
            <w:tcW w:w="1903" w:type="dxa"/>
          </w:tcPr>
          <w:p w14:paraId="3EE4FD21" w14:textId="77777777" w:rsidR="00203562" w:rsidRPr="005321BC" w:rsidRDefault="00203562" w:rsidP="00FA030F">
            <w:pPr>
              <w:rPr>
                <w:color w:val="000000"/>
                <w:sz w:val="24"/>
                <w:szCs w:val="24"/>
              </w:rPr>
            </w:pPr>
            <w:r w:rsidRPr="005321BC">
              <w:rPr>
                <w:color w:val="000000"/>
                <w:sz w:val="24"/>
                <w:szCs w:val="24"/>
              </w:rPr>
              <w:t>Not known</w:t>
            </w:r>
          </w:p>
        </w:tc>
        <w:tc>
          <w:tcPr>
            <w:tcW w:w="6460" w:type="dxa"/>
          </w:tcPr>
          <w:p w14:paraId="71CFAAA2" w14:textId="77777777" w:rsidR="00203562" w:rsidRPr="005321BC" w:rsidRDefault="00203562" w:rsidP="00FA030F">
            <w:pPr>
              <w:rPr>
                <w:color w:val="000000"/>
                <w:sz w:val="24"/>
                <w:szCs w:val="24"/>
              </w:rPr>
            </w:pPr>
            <w:r w:rsidRPr="005321BC">
              <w:rPr>
                <w:i/>
                <w:color w:val="000000"/>
                <w:sz w:val="24"/>
                <w:szCs w:val="24"/>
              </w:rPr>
              <w:t>other movement disorders (e.g. choreoathetosis, dyskinesia, dystonia)</w:t>
            </w:r>
          </w:p>
        </w:tc>
      </w:tr>
      <w:tr w:rsidR="00203562" w:rsidRPr="005321BC" w14:paraId="0EB887E9" w14:textId="77777777" w:rsidTr="005321BC">
        <w:tc>
          <w:tcPr>
            <w:tcW w:w="8363" w:type="dxa"/>
            <w:gridSpan w:val="2"/>
          </w:tcPr>
          <w:p w14:paraId="032DCA5A" w14:textId="77777777" w:rsidR="00203562" w:rsidRPr="005321BC" w:rsidRDefault="00203562" w:rsidP="00606ECF">
            <w:pPr>
              <w:ind w:left="1620" w:hanging="1620"/>
              <w:jc w:val="both"/>
              <w:rPr>
                <w:i/>
                <w:color w:val="000000"/>
                <w:sz w:val="24"/>
                <w:szCs w:val="24"/>
              </w:rPr>
            </w:pPr>
            <w:r w:rsidRPr="005321BC">
              <w:rPr>
                <w:b/>
                <w:color w:val="000000"/>
                <w:sz w:val="24"/>
                <w:szCs w:val="24"/>
              </w:rPr>
              <w:t>Eye disorders</w:t>
            </w:r>
          </w:p>
        </w:tc>
      </w:tr>
      <w:tr w:rsidR="00203562" w:rsidRPr="005321BC" w14:paraId="1BDA02FB" w14:textId="77777777" w:rsidTr="005321BC">
        <w:tc>
          <w:tcPr>
            <w:tcW w:w="1903" w:type="dxa"/>
          </w:tcPr>
          <w:p w14:paraId="5842A560" w14:textId="77777777" w:rsidR="00203562" w:rsidRPr="005321BC" w:rsidRDefault="00203562" w:rsidP="00FA030F">
            <w:pPr>
              <w:rPr>
                <w:color w:val="000000"/>
                <w:sz w:val="24"/>
                <w:szCs w:val="24"/>
              </w:rPr>
            </w:pPr>
            <w:r w:rsidRPr="005321BC">
              <w:rPr>
                <w:color w:val="000000"/>
                <w:sz w:val="24"/>
                <w:szCs w:val="24"/>
              </w:rPr>
              <w:t>Common</w:t>
            </w:r>
          </w:p>
        </w:tc>
        <w:tc>
          <w:tcPr>
            <w:tcW w:w="6460" w:type="dxa"/>
          </w:tcPr>
          <w:p w14:paraId="0FCF3968" w14:textId="77777777" w:rsidR="00203562" w:rsidRPr="005321BC" w:rsidRDefault="00203562" w:rsidP="00FA030F">
            <w:pPr>
              <w:rPr>
                <w:color w:val="000000"/>
                <w:sz w:val="24"/>
                <w:szCs w:val="24"/>
              </w:rPr>
            </w:pPr>
            <w:r w:rsidRPr="005321BC">
              <w:rPr>
                <w:color w:val="000000"/>
                <w:sz w:val="24"/>
                <w:szCs w:val="24"/>
              </w:rPr>
              <w:t>visual disturbances such as amblyopia, diplopia</w:t>
            </w:r>
          </w:p>
        </w:tc>
      </w:tr>
      <w:tr w:rsidR="00203562" w:rsidRPr="005321BC" w14:paraId="4545F7CE" w14:textId="77777777" w:rsidTr="005321BC">
        <w:tc>
          <w:tcPr>
            <w:tcW w:w="8363" w:type="dxa"/>
            <w:gridSpan w:val="2"/>
          </w:tcPr>
          <w:p w14:paraId="15B11381" w14:textId="77777777" w:rsidR="00203562" w:rsidRPr="005321BC" w:rsidRDefault="00203562" w:rsidP="00F804CF">
            <w:pPr>
              <w:keepNext/>
              <w:keepLines/>
              <w:ind w:left="1622" w:hanging="1622"/>
              <w:jc w:val="both"/>
              <w:rPr>
                <w:b/>
                <w:color w:val="000000"/>
                <w:sz w:val="24"/>
                <w:szCs w:val="24"/>
              </w:rPr>
            </w:pPr>
            <w:r w:rsidRPr="005321BC">
              <w:rPr>
                <w:b/>
                <w:color w:val="000000"/>
                <w:sz w:val="24"/>
                <w:szCs w:val="24"/>
              </w:rPr>
              <w:t xml:space="preserve">Ear and </w:t>
            </w:r>
            <w:r w:rsidR="00F804CF">
              <w:rPr>
                <w:b/>
                <w:color w:val="000000"/>
                <w:sz w:val="24"/>
                <w:szCs w:val="24"/>
              </w:rPr>
              <w:t>l</w:t>
            </w:r>
            <w:r w:rsidRPr="005321BC">
              <w:rPr>
                <w:b/>
                <w:color w:val="000000"/>
                <w:sz w:val="24"/>
                <w:szCs w:val="24"/>
              </w:rPr>
              <w:t>abyrinth disorders</w:t>
            </w:r>
          </w:p>
        </w:tc>
      </w:tr>
      <w:tr w:rsidR="00203562" w:rsidRPr="005321BC" w14:paraId="20EB4737" w14:textId="77777777" w:rsidTr="005321BC">
        <w:tc>
          <w:tcPr>
            <w:tcW w:w="1903" w:type="dxa"/>
          </w:tcPr>
          <w:p w14:paraId="28407FAA" w14:textId="77777777" w:rsidR="00203562" w:rsidRPr="005321BC" w:rsidRDefault="00203562" w:rsidP="00FA030F">
            <w:pPr>
              <w:rPr>
                <w:color w:val="000000"/>
                <w:sz w:val="24"/>
                <w:szCs w:val="24"/>
              </w:rPr>
            </w:pPr>
            <w:r w:rsidRPr="005321BC">
              <w:rPr>
                <w:color w:val="000000"/>
                <w:sz w:val="24"/>
                <w:szCs w:val="24"/>
              </w:rPr>
              <w:t>Common</w:t>
            </w:r>
          </w:p>
        </w:tc>
        <w:tc>
          <w:tcPr>
            <w:tcW w:w="6460" w:type="dxa"/>
          </w:tcPr>
          <w:p w14:paraId="4D6E70D4" w14:textId="77777777" w:rsidR="00203562" w:rsidRPr="005321BC" w:rsidRDefault="00C30290" w:rsidP="00FA030F">
            <w:pPr>
              <w:rPr>
                <w:color w:val="000000"/>
                <w:sz w:val="24"/>
                <w:szCs w:val="24"/>
              </w:rPr>
            </w:pPr>
            <w:del w:id="13" w:author="Matthews, Nathalie" w:date="2017-08-03T09:09:00Z">
              <w:r w:rsidDel="00041943">
                <w:rPr>
                  <w:color w:val="000000"/>
                  <w:sz w:val="24"/>
                  <w:szCs w:val="24"/>
                </w:rPr>
                <w:delText>V</w:delText>
              </w:r>
            </w:del>
            <w:ins w:id="14" w:author="Matthews, Nathalie" w:date="2017-08-03T09:09:00Z">
              <w:r w:rsidR="00041943">
                <w:rPr>
                  <w:color w:val="000000"/>
                  <w:sz w:val="24"/>
                  <w:szCs w:val="24"/>
                </w:rPr>
                <w:t>v</w:t>
              </w:r>
            </w:ins>
            <w:r w:rsidR="00203562" w:rsidRPr="005321BC">
              <w:rPr>
                <w:color w:val="000000"/>
                <w:sz w:val="24"/>
                <w:szCs w:val="24"/>
              </w:rPr>
              <w:t>ertigo</w:t>
            </w:r>
          </w:p>
        </w:tc>
      </w:tr>
      <w:tr w:rsidR="00203562" w:rsidRPr="005321BC" w14:paraId="4279E945" w14:textId="77777777" w:rsidTr="005321BC">
        <w:tc>
          <w:tcPr>
            <w:tcW w:w="1903" w:type="dxa"/>
          </w:tcPr>
          <w:p w14:paraId="7D17C66B" w14:textId="77777777" w:rsidR="00203562" w:rsidRPr="005321BC" w:rsidRDefault="00203562" w:rsidP="00FA030F">
            <w:pPr>
              <w:rPr>
                <w:color w:val="000000"/>
                <w:sz w:val="24"/>
                <w:szCs w:val="24"/>
              </w:rPr>
            </w:pPr>
            <w:r w:rsidRPr="005321BC">
              <w:rPr>
                <w:color w:val="000000"/>
                <w:sz w:val="24"/>
                <w:szCs w:val="24"/>
              </w:rPr>
              <w:t>Not known</w:t>
            </w:r>
          </w:p>
        </w:tc>
        <w:tc>
          <w:tcPr>
            <w:tcW w:w="6460" w:type="dxa"/>
          </w:tcPr>
          <w:p w14:paraId="1423F4FA" w14:textId="77777777" w:rsidR="00203562" w:rsidRPr="005321BC" w:rsidRDefault="00C30290" w:rsidP="00FA030F">
            <w:pPr>
              <w:rPr>
                <w:i/>
                <w:color w:val="000000"/>
                <w:sz w:val="24"/>
                <w:szCs w:val="24"/>
              </w:rPr>
            </w:pPr>
            <w:del w:id="15" w:author="Matthews, Nathalie" w:date="2017-08-03T09:09:00Z">
              <w:r w:rsidDel="00041943">
                <w:rPr>
                  <w:i/>
                  <w:color w:val="000000"/>
                  <w:sz w:val="24"/>
                  <w:szCs w:val="24"/>
                </w:rPr>
                <w:delText>T</w:delText>
              </w:r>
            </w:del>
            <w:ins w:id="16" w:author="Matthews, Nathalie" w:date="2017-08-03T09:09:00Z">
              <w:r w:rsidR="00041943">
                <w:rPr>
                  <w:i/>
                  <w:color w:val="000000"/>
                  <w:sz w:val="24"/>
                  <w:szCs w:val="24"/>
                </w:rPr>
                <w:t>t</w:t>
              </w:r>
            </w:ins>
            <w:r w:rsidR="00203562" w:rsidRPr="005321BC">
              <w:rPr>
                <w:i/>
                <w:color w:val="000000"/>
                <w:sz w:val="24"/>
                <w:szCs w:val="24"/>
              </w:rPr>
              <w:t>innitus</w:t>
            </w:r>
          </w:p>
        </w:tc>
      </w:tr>
      <w:tr w:rsidR="00203562" w:rsidRPr="005321BC" w14:paraId="6E7E8B2F" w14:textId="77777777" w:rsidTr="005321BC">
        <w:tc>
          <w:tcPr>
            <w:tcW w:w="8363" w:type="dxa"/>
            <w:gridSpan w:val="2"/>
          </w:tcPr>
          <w:p w14:paraId="59F6DCB9" w14:textId="77777777" w:rsidR="00203562" w:rsidRPr="005321BC" w:rsidRDefault="00203562" w:rsidP="00FA030F">
            <w:pPr>
              <w:rPr>
                <w:b/>
                <w:color w:val="000000"/>
                <w:sz w:val="24"/>
                <w:szCs w:val="24"/>
              </w:rPr>
            </w:pPr>
            <w:r w:rsidRPr="005321BC">
              <w:rPr>
                <w:b/>
                <w:color w:val="000000"/>
                <w:sz w:val="24"/>
                <w:szCs w:val="24"/>
              </w:rPr>
              <w:t>Cardiac disorders</w:t>
            </w:r>
          </w:p>
        </w:tc>
      </w:tr>
      <w:tr w:rsidR="00203562" w:rsidRPr="005321BC" w14:paraId="2F15D7AF" w14:textId="77777777" w:rsidTr="005321BC">
        <w:tc>
          <w:tcPr>
            <w:tcW w:w="1903" w:type="dxa"/>
          </w:tcPr>
          <w:p w14:paraId="07AE6C16" w14:textId="77777777" w:rsidR="00203562" w:rsidRPr="005321BC" w:rsidRDefault="00203562" w:rsidP="00FA030F">
            <w:pPr>
              <w:rPr>
                <w:color w:val="000000"/>
                <w:sz w:val="24"/>
                <w:szCs w:val="24"/>
              </w:rPr>
            </w:pPr>
            <w:r w:rsidRPr="005321BC">
              <w:rPr>
                <w:color w:val="000000"/>
                <w:sz w:val="24"/>
                <w:szCs w:val="24"/>
              </w:rPr>
              <w:t>Uncommon</w:t>
            </w:r>
          </w:p>
        </w:tc>
        <w:tc>
          <w:tcPr>
            <w:tcW w:w="6460" w:type="dxa"/>
          </w:tcPr>
          <w:p w14:paraId="49752B95" w14:textId="77777777" w:rsidR="00203562" w:rsidRPr="005321BC" w:rsidRDefault="00C30290" w:rsidP="00FA030F">
            <w:pPr>
              <w:rPr>
                <w:color w:val="000000"/>
                <w:sz w:val="24"/>
                <w:szCs w:val="24"/>
              </w:rPr>
            </w:pPr>
            <w:del w:id="17" w:author="Matthews, Nathalie" w:date="2017-08-03T09:09:00Z">
              <w:r w:rsidDel="00041943">
                <w:rPr>
                  <w:color w:val="000000"/>
                  <w:sz w:val="24"/>
                  <w:szCs w:val="24"/>
                </w:rPr>
                <w:delText>P</w:delText>
              </w:r>
            </w:del>
            <w:ins w:id="18" w:author="Matthews, Nathalie" w:date="2017-08-03T09:09:00Z">
              <w:r w:rsidR="00041943">
                <w:rPr>
                  <w:color w:val="000000"/>
                  <w:sz w:val="24"/>
                  <w:szCs w:val="24"/>
                </w:rPr>
                <w:t>p</w:t>
              </w:r>
            </w:ins>
            <w:r w:rsidR="00203562" w:rsidRPr="005321BC">
              <w:rPr>
                <w:color w:val="000000"/>
                <w:sz w:val="24"/>
                <w:szCs w:val="24"/>
              </w:rPr>
              <w:t>alpitations</w:t>
            </w:r>
          </w:p>
        </w:tc>
      </w:tr>
      <w:tr w:rsidR="00203562" w:rsidRPr="005321BC" w14:paraId="44A2B9F5" w14:textId="77777777" w:rsidTr="005321BC">
        <w:tc>
          <w:tcPr>
            <w:tcW w:w="8363" w:type="dxa"/>
            <w:gridSpan w:val="2"/>
          </w:tcPr>
          <w:p w14:paraId="74002545" w14:textId="77777777" w:rsidR="00203562" w:rsidRPr="005321BC" w:rsidRDefault="00203562" w:rsidP="00FA030F">
            <w:pPr>
              <w:rPr>
                <w:color w:val="000000"/>
                <w:sz w:val="24"/>
                <w:szCs w:val="24"/>
              </w:rPr>
            </w:pPr>
            <w:r w:rsidRPr="005321BC">
              <w:rPr>
                <w:b/>
                <w:color w:val="000000"/>
                <w:sz w:val="24"/>
                <w:szCs w:val="24"/>
              </w:rPr>
              <w:t>Vascular disorders</w:t>
            </w:r>
          </w:p>
        </w:tc>
      </w:tr>
      <w:tr w:rsidR="00203562" w:rsidRPr="005321BC" w14:paraId="30C03638" w14:textId="77777777" w:rsidTr="005321BC">
        <w:tc>
          <w:tcPr>
            <w:tcW w:w="1903" w:type="dxa"/>
          </w:tcPr>
          <w:p w14:paraId="31C4C971" w14:textId="77777777" w:rsidR="00203562" w:rsidRPr="005321BC" w:rsidRDefault="00203562" w:rsidP="00FA030F">
            <w:pPr>
              <w:rPr>
                <w:color w:val="000000"/>
                <w:sz w:val="24"/>
                <w:szCs w:val="24"/>
              </w:rPr>
            </w:pPr>
            <w:r w:rsidRPr="005321BC">
              <w:rPr>
                <w:color w:val="000000"/>
                <w:sz w:val="24"/>
                <w:szCs w:val="24"/>
              </w:rPr>
              <w:t>Common</w:t>
            </w:r>
          </w:p>
        </w:tc>
        <w:tc>
          <w:tcPr>
            <w:tcW w:w="6460" w:type="dxa"/>
          </w:tcPr>
          <w:p w14:paraId="6570BAEE" w14:textId="77777777" w:rsidR="00203562" w:rsidRPr="005321BC" w:rsidRDefault="00203562" w:rsidP="00FA030F">
            <w:pPr>
              <w:rPr>
                <w:color w:val="000000"/>
                <w:sz w:val="24"/>
                <w:szCs w:val="24"/>
              </w:rPr>
            </w:pPr>
            <w:r w:rsidRPr="005321BC">
              <w:rPr>
                <w:color w:val="000000"/>
                <w:sz w:val="24"/>
                <w:szCs w:val="24"/>
              </w:rPr>
              <w:t>hypertension, vasodilatation</w:t>
            </w:r>
          </w:p>
        </w:tc>
      </w:tr>
      <w:tr w:rsidR="00203562" w:rsidRPr="005321BC" w14:paraId="12BC1DC2" w14:textId="77777777" w:rsidTr="005321BC">
        <w:tc>
          <w:tcPr>
            <w:tcW w:w="8363" w:type="dxa"/>
            <w:gridSpan w:val="2"/>
          </w:tcPr>
          <w:p w14:paraId="58ECE28D" w14:textId="77777777" w:rsidR="00203562" w:rsidRPr="005321BC" w:rsidRDefault="00203562" w:rsidP="00FA030F">
            <w:pPr>
              <w:rPr>
                <w:b/>
                <w:color w:val="000000"/>
                <w:sz w:val="24"/>
                <w:szCs w:val="24"/>
              </w:rPr>
            </w:pPr>
            <w:r w:rsidRPr="005321BC">
              <w:rPr>
                <w:b/>
                <w:color w:val="000000"/>
                <w:sz w:val="24"/>
                <w:szCs w:val="24"/>
              </w:rPr>
              <w:t>Respiratory, thoracic and mediastinal disorders</w:t>
            </w:r>
          </w:p>
        </w:tc>
      </w:tr>
      <w:tr w:rsidR="00203562" w:rsidRPr="005321BC" w14:paraId="3F127C6F" w14:textId="77777777" w:rsidTr="005321BC">
        <w:tc>
          <w:tcPr>
            <w:tcW w:w="1903" w:type="dxa"/>
          </w:tcPr>
          <w:p w14:paraId="55CE497B" w14:textId="77777777" w:rsidR="00203562" w:rsidRPr="005321BC" w:rsidRDefault="00203562" w:rsidP="00FA030F">
            <w:pPr>
              <w:rPr>
                <w:color w:val="000000"/>
                <w:sz w:val="24"/>
                <w:szCs w:val="24"/>
              </w:rPr>
            </w:pPr>
            <w:r w:rsidRPr="005321BC">
              <w:rPr>
                <w:color w:val="000000"/>
                <w:sz w:val="24"/>
                <w:szCs w:val="24"/>
              </w:rPr>
              <w:t>Common</w:t>
            </w:r>
          </w:p>
        </w:tc>
        <w:tc>
          <w:tcPr>
            <w:tcW w:w="6460" w:type="dxa"/>
          </w:tcPr>
          <w:p w14:paraId="65E5E1C0" w14:textId="77777777" w:rsidR="00203562" w:rsidRPr="005321BC" w:rsidRDefault="00203562" w:rsidP="00FA030F">
            <w:pPr>
              <w:rPr>
                <w:color w:val="000000"/>
                <w:sz w:val="24"/>
                <w:szCs w:val="24"/>
              </w:rPr>
            </w:pPr>
            <w:r w:rsidRPr="005321BC">
              <w:rPr>
                <w:color w:val="000000"/>
                <w:sz w:val="24"/>
                <w:szCs w:val="24"/>
              </w:rPr>
              <w:t>dyspnoea, bronchitis, pharyngitis, cough, rhinitis</w:t>
            </w:r>
          </w:p>
        </w:tc>
      </w:tr>
      <w:tr w:rsidR="00F145D5" w:rsidRPr="005321BC" w14:paraId="480528BA" w14:textId="77777777" w:rsidTr="005321BC">
        <w:trPr>
          <w:ins w:id="19" w:author="Matthews, Nathalie" w:date="2017-07-24T10:35:00Z"/>
        </w:trPr>
        <w:tc>
          <w:tcPr>
            <w:tcW w:w="1903" w:type="dxa"/>
          </w:tcPr>
          <w:p w14:paraId="433C8790" w14:textId="77777777" w:rsidR="00F145D5" w:rsidRPr="005321BC" w:rsidRDefault="00F145D5" w:rsidP="00FA030F">
            <w:pPr>
              <w:rPr>
                <w:ins w:id="20" w:author="Matthews, Nathalie" w:date="2017-07-24T10:35:00Z"/>
                <w:color w:val="000000"/>
                <w:sz w:val="24"/>
                <w:szCs w:val="24"/>
              </w:rPr>
            </w:pPr>
            <w:ins w:id="21" w:author="Matthews, Nathalie" w:date="2017-07-24T10:35:00Z">
              <w:r>
                <w:rPr>
                  <w:color w:val="000000"/>
                  <w:sz w:val="24"/>
                  <w:szCs w:val="24"/>
                </w:rPr>
                <w:t>Rare</w:t>
              </w:r>
            </w:ins>
          </w:p>
        </w:tc>
        <w:tc>
          <w:tcPr>
            <w:tcW w:w="6460" w:type="dxa"/>
          </w:tcPr>
          <w:p w14:paraId="042985F8" w14:textId="77777777" w:rsidR="00F145D5" w:rsidRPr="005321BC" w:rsidRDefault="00041943" w:rsidP="00FA030F">
            <w:pPr>
              <w:rPr>
                <w:ins w:id="22" w:author="Matthews, Nathalie" w:date="2017-07-24T10:35:00Z"/>
                <w:color w:val="000000"/>
                <w:sz w:val="24"/>
                <w:szCs w:val="24"/>
              </w:rPr>
            </w:pPr>
            <w:ins w:id="23" w:author="Matthews, Nathalie" w:date="2017-08-03T09:09:00Z">
              <w:r>
                <w:rPr>
                  <w:color w:val="000000"/>
                  <w:sz w:val="24"/>
                  <w:szCs w:val="24"/>
                </w:rPr>
                <w:t>r</w:t>
              </w:r>
            </w:ins>
            <w:ins w:id="24" w:author="Matthews, Nathalie" w:date="2017-07-24T10:36:00Z">
              <w:r w:rsidR="00F145D5" w:rsidRPr="00F145D5">
                <w:rPr>
                  <w:color w:val="000000"/>
                  <w:sz w:val="24"/>
                  <w:szCs w:val="24"/>
                </w:rPr>
                <w:t>espiratory depression</w:t>
              </w:r>
            </w:ins>
          </w:p>
        </w:tc>
      </w:tr>
      <w:tr w:rsidR="00203562" w:rsidRPr="005321BC" w14:paraId="34C1A409" w14:textId="77777777" w:rsidTr="005321BC">
        <w:tc>
          <w:tcPr>
            <w:tcW w:w="8363" w:type="dxa"/>
            <w:gridSpan w:val="2"/>
          </w:tcPr>
          <w:p w14:paraId="08F832CD" w14:textId="77777777" w:rsidR="00203562" w:rsidRPr="005321BC" w:rsidRDefault="00203562" w:rsidP="00FA030F">
            <w:pPr>
              <w:rPr>
                <w:b/>
                <w:color w:val="000000"/>
                <w:sz w:val="24"/>
                <w:szCs w:val="24"/>
              </w:rPr>
            </w:pPr>
            <w:r w:rsidRPr="005321BC">
              <w:rPr>
                <w:b/>
                <w:color w:val="000000"/>
                <w:sz w:val="24"/>
                <w:szCs w:val="24"/>
              </w:rPr>
              <w:t>Gastrointestinal disorders</w:t>
            </w:r>
          </w:p>
        </w:tc>
      </w:tr>
      <w:tr w:rsidR="00203562" w:rsidRPr="005321BC" w14:paraId="026EE778" w14:textId="77777777" w:rsidTr="005321BC">
        <w:tc>
          <w:tcPr>
            <w:tcW w:w="1903" w:type="dxa"/>
          </w:tcPr>
          <w:p w14:paraId="03BEC4A4" w14:textId="77777777" w:rsidR="00203562" w:rsidRPr="005321BC" w:rsidRDefault="00203562" w:rsidP="00FA030F">
            <w:pPr>
              <w:rPr>
                <w:color w:val="000000"/>
                <w:sz w:val="24"/>
                <w:szCs w:val="24"/>
              </w:rPr>
            </w:pPr>
            <w:r w:rsidRPr="005321BC">
              <w:rPr>
                <w:color w:val="000000"/>
                <w:sz w:val="24"/>
                <w:szCs w:val="24"/>
              </w:rPr>
              <w:t>Common</w:t>
            </w:r>
          </w:p>
        </w:tc>
        <w:tc>
          <w:tcPr>
            <w:tcW w:w="6460" w:type="dxa"/>
          </w:tcPr>
          <w:p w14:paraId="488A731C" w14:textId="77777777" w:rsidR="00203562" w:rsidRPr="005321BC" w:rsidRDefault="00203562" w:rsidP="00FA030F">
            <w:pPr>
              <w:rPr>
                <w:color w:val="000000"/>
                <w:sz w:val="24"/>
                <w:szCs w:val="24"/>
              </w:rPr>
            </w:pPr>
            <w:r w:rsidRPr="005321BC">
              <w:rPr>
                <w:color w:val="000000"/>
                <w:sz w:val="24"/>
                <w:szCs w:val="24"/>
              </w:rPr>
              <w:t>vomiting, nausea, dental abnormalities, gingivitis, diarrhoea, abdominal pain, dyspepsia, constipation, dry mouth or throat, flatulence</w:t>
            </w:r>
          </w:p>
        </w:tc>
      </w:tr>
      <w:tr w:rsidR="00203562" w:rsidRPr="005321BC" w14:paraId="0B0C5118" w14:textId="77777777" w:rsidTr="005321BC">
        <w:tc>
          <w:tcPr>
            <w:tcW w:w="1903" w:type="dxa"/>
          </w:tcPr>
          <w:p w14:paraId="73B2A874" w14:textId="77777777" w:rsidR="00203562" w:rsidRPr="005321BC" w:rsidRDefault="00203562" w:rsidP="00FA030F">
            <w:pPr>
              <w:rPr>
                <w:color w:val="000000"/>
                <w:sz w:val="24"/>
                <w:szCs w:val="24"/>
              </w:rPr>
            </w:pPr>
            <w:proofErr w:type="gramStart"/>
            <w:r w:rsidRPr="005321BC">
              <w:rPr>
                <w:color w:val="000000"/>
                <w:sz w:val="24"/>
                <w:szCs w:val="24"/>
              </w:rPr>
              <w:t>Not  known</w:t>
            </w:r>
            <w:proofErr w:type="gramEnd"/>
          </w:p>
        </w:tc>
        <w:tc>
          <w:tcPr>
            <w:tcW w:w="6460" w:type="dxa"/>
          </w:tcPr>
          <w:p w14:paraId="27F55D62" w14:textId="77777777" w:rsidR="00203562" w:rsidRPr="005321BC" w:rsidRDefault="00C30290" w:rsidP="00FA030F">
            <w:pPr>
              <w:rPr>
                <w:i/>
                <w:color w:val="000000"/>
                <w:sz w:val="24"/>
                <w:szCs w:val="24"/>
              </w:rPr>
            </w:pPr>
            <w:del w:id="25" w:author="Matthews, Nathalie" w:date="2017-08-03T09:09:00Z">
              <w:r w:rsidDel="00041943">
                <w:rPr>
                  <w:i/>
                  <w:color w:val="000000"/>
                  <w:sz w:val="24"/>
                  <w:szCs w:val="24"/>
                </w:rPr>
                <w:delText>P</w:delText>
              </w:r>
            </w:del>
            <w:ins w:id="26" w:author="Matthews, Nathalie" w:date="2017-08-03T09:09:00Z">
              <w:r w:rsidR="00041943">
                <w:rPr>
                  <w:i/>
                  <w:color w:val="000000"/>
                  <w:sz w:val="24"/>
                  <w:szCs w:val="24"/>
                </w:rPr>
                <w:t>p</w:t>
              </w:r>
            </w:ins>
            <w:r w:rsidR="00203562" w:rsidRPr="005321BC">
              <w:rPr>
                <w:i/>
                <w:color w:val="000000"/>
                <w:sz w:val="24"/>
                <w:szCs w:val="24"/>
              </w:rPr>
              <w:t>ancreatitis</w:t>
            </w:r>
          </w:p>
        </w:tc>
      </w:tr>
      <w:tr w:rsidR="00203562" w:rsidRPr="005321BC" w14:paraId="11BA4291" w14:textId="77777777" w:rsidTr="005321BC">
        <w:tc>
          <w:tcPr>
            <w:tcW w:w="8363" w:type="dxa"/>
            <w:gridSpan w:val="2"/>
          </w:tcPr>
          <w:p w14:paraId="728FCD0C" w14:textId="77777777" w:rsidR="00203562" w:rsidRPr="005321BC" w:rsidRDefault="00203562" w:rsidP="00FA030F">
            <w:pPr>
              <w:rPr>
                <w:b/>
                <w:color w:val="000000"/>
                <w:sz w:val="24"/>
                <w:szCs w:val="24"/>
              </w:rPr>
            </w:pPr>
            <w:r w:rsidRPr="005321BC">
              <w:rPr>
                <w:b/>
                <w:color w:val="000000"/>
                <w:sz w:val="24"/>
                <w:szCs w:val="24"/>
              </w:rPr>
              <w:t>Hepatobiliary disorders</w:t>
            </w:r>
          </w:p>
        </w:tc>
      </w:tr>
      <w:tr w:rsidR="00203562" w:rsidRPr="005321BC" w14:paraId="3532F932" w14:textId="77777777" w:rsidTr="005321BC">
        <w:tc>
          <w:tcPr>
            <w:tcW w:w="1903" w:type="dxa"/>
          </w:tcPr>
          <w:p w14:paraId="31987C3C" w14:textId="77777777" w:rsidR="00203562" w:rsidRPr="005321BC" w:rsidRDefault="00203562" w:rsidP="00FA030F">
            <w:pPr>
              <w:rPr>
                <w:color w:val="000000"/>
                <w:sz w:val="24"/>
                <w:szCs w:val="24"/>
              </w:rPr>
            </w:pPr>
            <w:proofErr w:type="gramStart"/>
            <w:r w:rsidRPr="005321BC">
              <w:rPr>
                <w:color w:val="000000"/>
                <w:sz w:val="24"/>
                <w:szCs w:val="24"/>
              </w:rPr>
              <w:t>Not  known</w:t>
            </w:r>
            <w:proofErr w:type="gramEnd"/>
          </w:p>
        </w:tc>
        <w:tc>
          <w:tcPr>
            <w:tcW w:w="6460" w:type="dxa"/>
          </w:tcPr>
          <w:p w14:paraId="41E2CF2E" w14:textId="77777777" w:rsidR="00203562" w:rsidRPr="005321BC" w:rsidRDefault="00203562" w:rsidP="00FA030F">
            <w:pPr>
              <w:rPr>
                <w:i/>
                <w:color w:val="000000"/>
                <w:sz w:val="24"/>
                <w:szCs w:val="24"/>
              </w:rPr>
            </w:pPr>
            <w:r w:rsidRPr="005321BC">
              <w:rPr>
                <w:i/>
                <w:color w:val="000000"/>
                <w:sz w:val="24"/>
                <w:szCs w:val="24"/>
              </w:rPr>
              <w:t>hepatitis, jaundice</w:t>
            </w:r>
          </w:p>
        </w:tc>
      </w:tr>
      <w:tr w:rsidR="00203562" w:rsidRPr="005321BC" w14:paraId="206A7E6E" w14:textId="77777777" w:rsidTr="005321BC">
        <w:tc>
          <w:tcPr>
            <w:tcW w:w="8363" w:type="dxa"/>
            <w:gridSpan w:val="2"/>
          </w:tcPr>
          <w:p w14:paraId="7F8EB2B3" w14:textId="77777777" w:rsidR="00203562" w:rsidRPr="005321BC" w:rsidRDefault="00203562" w:rsidP="00FA030F">
            <w:pPr>
              <w:rPr>
                <w:b/>
                <w:color w:val="000000"/>
                <w:sz w:val="24"/>
                <w:szCs w:val="24"/>
              </w:rPr>
            </w:pPr>
            <w:r w:rsidRPr="005321BC">
              <w:rPr>
                <w:b/>
                <w:color w:val="000000"/>
                <w:sz w:val="24"/>
                <w:szCs w:val="24"/>
              </w:rPr>
              <w:t>Skin and subcutaneous tissue disorders</w:t>
            </w:r>
          </w:p>
        </w:tc>
      </w:tr>
      <w:tr w:rsidR="00203562" w:rsidRPr="005321BC" w14:paraId="48C432E3" w14:textId="77777777" w:rsidTr="005321BC">
        <w:tc>
          <w:tcPr>
            <w:tcW w:w="1903" w:type="dxa"/>
          </w:tcPr>
          <w:p w14:paraId="3081101D" w14:textId="77777777" w:rsidR="00203562" w:rsidRPr="005321BC" w:rsidRDefault="00203562" w:rsidP="00FA030F">
            <w:pPr>
              <w:rPr>
                <w:color w:val="000000"/>
                <w:sz w:val="24"/>
                <w:szCs w:val="24"/>
              </w:rPr>
            </w:pPr>
            <w:r w:rsidRPr="005321BC">
              <w:rPr>
                <w:color w:val="000000"/>
                <w:sz w:val="24"/>
                <w:szCs w:val="24"/>
              </w:rPr>
              <w:t>Common</w:t>
            </w:r>
          </w:p>
        </w:tc>
        <w:tc>
          <w:tcPr>
            <w:tcW w:w="6460" w:type="dxa"/>
          </w:tcPr>
          <w:p w14:paraId="6253ED51" w14:textId="77777777" w:rsidR="00203562" w:rsidRPr="005321BC" w:rsidRDefault="00203562" w:rsidP="00FA030F">
            <w:pPr>
              <w:rPr>
                <w:color w:val="000000"/>
                <w:sz w:val="24"/>
                <w:szCs w:val="24"/>
              </w:rPr>
            </w:pPr>
            <w:r w:rsidRPr="005321BC">
              <w:rPr>
                <w:color w:val="000000"/>
                <w:sz w:val="24"/>
                <w:szCs w:val="24"/>
              </w:rPr>
              <w:t>facial oedema, purpura most often described as bruises resulting from physical trauma, rash, pruritus, acne</w:t>
            </w:r>
          </w:p>
        </w:tc>
      </w:tr>
      <w:tr w:rsidR="00203562" w:rsidRPr="005321BC" w14:paraId="69527862" w14:textId="77777777" w:rsidTr="005321BC">
        <w:tc>
          <w:tcPr>
            <w:tcW w:w="1903" w:type="dxa"/>
          </w:tcPr>
          <w:p w14:paraId="29E10EF9" w14:textId="77777777" w:rsidR="00203562" w:rsidRPr="005321BC" w:rsidRDefault="00203562" w:rsidP="00FA030F">
            <w:pPr>
              <w:rPr>
                <w:color w:val="000000"/>
                <w:sz w:val="24"/>
                <w:szCs w:val="24"/>
              </w:rPr>
            </w:pPr>
            <w:r w:rsidRPr="005321BC">
              <w:rPr>
                <w:color w:val="000000"/>
                <w:sz w:val="24"/>
                <w:szCs w:val="24"/>
              </w:rPr>
              <w:t>Not known</w:t>
            </w:r>
          </w:p>
        </w:tc>
        <w:tc>
          <w:tcPr>
            <w:tcW w:w="6460" w:type="dxa"/>
          </w:tcPr>
          <w:p w14:paraId="3A083E80" w14:textId="77777777" w:rsidR="00203562" w:rsidRPr="005321BC" w:rsidRDefault="00203562" w:rsidP="00FA030F">
            <w:pPr>
              <w:rPr>
                <w:i/>
                <w:color w:val="000000"/>
                <w:sz w:val="24"/>
                <w:szCs w:val="24"/>
                <w:lang w:val="pt-BR"/>
              </w:rPr>
            </w:pPr>
            <w:r w:rsidRPr="005321BC">
              <w:rPr>
                <w:i/>
                <w:color w:val="000000"/>
                <w:sz w:val="24"/>
                <w:szCs w:val="24"/>
                <w:lang w:val="pt-BR"/>
              </w:rPr>
              <w:t xml:space="preserve">Stevens-Johnson syndrome, angioedema, erythema multiforme, alopecia, </w:t>
            </w:r>
            <w:r w:rsidRPr="005321BC">
              <w:rPr>
                <w:i/>
                <w:sz w:val="24"/>
                <w:szCs w:val="24"/>
              </w:rPr>
              <w:t>drug rash with eosinophilia and systemic symptoms (see section 4.4)</w:t>
            </w:r>
          </w:p>
        </w:tc>
      </w:tr>
      <w:tr w:rsidR="00203562" w:rsidRPr="005321BC" w14:paraId="2A0E5838" w14:textId="77777777" w:rsidTr="005321BC">
        <w:tc>
          <w:tcPr>
            <w:tcW w:w="8363" w:type="dxa"/>
            <w:gridSpan w:val="2"/>
          </w:tcPr>
          <w:p w14:paraId="1BE1372C" w14:textId="77777777" w:rsidR="00203562" w:rsidRPr="005321BC" w:rsidRDefault="00203562" w:rsidP="00742726">
            <w:pPr>
              <w:ind w:left="1620" w:hanging="1620"/>
              <w:jc w:val="both"/>
              <w:rPr>
                <w:b/>
                <w:color w:val="000000"/>
                <w:sz w:val="24"/>
                <w:szCs w:val="24"/>
              </w:rPr>
            </w:pPr>
            <w:r w:rsidRPr="005321BC">
              <w:rPr>
                <w:b/>
                <w:color w:val="000000"/>
                <w:sz w:val="24"/>
                <w:szCs w:val="24"/>
              </w:rPr>
              <w:t>Musculoskeletal and connective tissue disorders</w:t>
            </w:r>
          </w:p>
        </w:tc>
      </w:tr>
      <w:tr w:rsidR="00203562" w:rsidRPr="005321BC" w14:paraId="78690BF5" w14:textId="77777777" w:rsidTr="005321BC">
        <w:tc>
          <w:tcPr>
            <w:tcW w:w="1903" w:type="dxa"/>
          </w:tcPr>
          <w:p w14:paraId="035B2FE5" w14:textId="77777777" w:rsidR="00203562" w:rsidRPr="005321BC" w:rsidRDefault="00203562" w:rsidP="00FA030F">
            <w:pPr>
              <w:rPr>
                <w:color w:val="000000"/>
                <w:sz w:val="24"/>
                <w:szCs w:val="24"/>
              </w:rPr>
            </w:pPr>
            <w:r w:rsidRPr="005321BC">
              <w:rPr>
                <w:color w:val="000000"/>
                <w:sz w:val="24"/>
                <w:szCs w:val="24"/>
              </w:rPr>
              <w:t>Common</w:t>
            </w:r>
          </w:p>
        </w:tc>
        <w:tc>
          <w:tcPr>
            <w:tcW w:w="6460" w:type="dxa"/>
          </w:tcPr>
          <w:p w14:paraId="5C49059C" w14:textId="77777777" w:rsidR="00203562" w:rsidRPr="005321BC" w:rsidRDefault="00203562" w:rsidP="00FA030F">
            <w:pPr>
              <w:rPr>
                <w:color w:val="000000"/>
                <w:sz w:val="24"/>
                <w:szCs w:val="24"/>
              </w:rPr>
            </w:pPr>
            <w:r w:rsidRPr="005321BC">
              <w:rPr>
                <w:color w:val="000000"/>
                <w:sz w:val="24"/>
                <w:szCs w:val="24"/>
              </w:rPr>
              <w:t>arthralgia, myalgia, back pain, twitching</w:t>
            </w:r>
          </w:p>
        </w:tc>
      </w:tr>
      <w:tr w:rsidR="00203562" w:rsidRPr="005321BC" w14:paraId="75FBAE73" w14:textId="77777777" w:rsidTr="005321BC">
        <w:tc>
          <w:tcPr>
            <w:tcW w:w="1903" w:type="dxa"/>
          </w:tcPr>
          <w:p w14:paraId="70FCB17C" w14:textId="77777777" w:rsidR="00203562" w:rsidRPr="005321BC" w:rsidRDefault="00203562" w:rsidP="00FA030F">
            <w:pPr>
              <w:rPr>
                <w:color w:val="000000"/>
                <w:sz w:val="24"/>
                <w:szCs w:val="24"/>
              </w:rPr>
            </w:pPr>
            <w:r w:rsidRPr="005321BC">
              <w:rPr>
                <w:color w:val="000000"/>
                <w:sz w:val="24"/>
                <w:szCs w:val="24"/>
              </w:rPr>
              <w:t>Not known</w:t>
            </w:r>
          </w:p>
        </w:tc>
        <w:tc>
          <w:tcPr>
            <w:tcW w:w="6460" w:type="dxa"/>
          </w:tcPr>
          <w:p w14:paraId="2931C913" w14:textId="77777777" w:rsidR="00203562" w:rsidRPr="005321BC" w:rsidRDefault="00203562" w:rsidP="00FA030F">
            <w:pPr>
              <w:rPr>
                <w:i/>
                <w:color w:val="000000"/>
                <w:sz w:val="24"/>
                <w:szCs w:val="24"/>
              </w:rPr>
            </w:pPr>
            <w:r w:rsidRPr="005321BC">
              <w:rPr>
                <w:i/>
                <w:color w:val="000000"/>
                <w:sz w:val="24"/>
                <w:szCs w:val="24"/>
              </w:rPr>
              <w:t>rhabdomyolysis, myoclonus</w:t>
            </w:r>
          </w:p>
        </w:tc>
      </w:tr>
      <w:tr w:rsidR="00203562" w:rsidRPr="005321BC" w14:paraId="31C5CCC3" w14:textId="77777777" w:rsidTr="005321BC">
        <w:tc>
          <w:tcPr>
            <w:tcW w:w="8363" w:type="dxa"/>
            <w:gridSpan w:val="2"/>
          </w:tcPr>
          <w:p w14:paraId="536055BB" w14:textId="77777777" w:rsidR="00203562" w:rsidRPr="005321BC" w:rsidRDefault="00203562" w:rsidP="00FA030F">
            <w:pPr>
              <w:rPr>
                <w:b/>
                <w:color w:val="000000"/>
                <w:sz w:val="24"/>
                <w:szCs w:val="24"/>
              </w:rPr>
            </w:pPr>
            <w:r w:rsidRPr="005321BC">
              <w:rPr>
                <w:b/>
                <w:color w:val="000000"/>
                <w:sz w:val="24"/>
                <w:szCs w:val="24"/>
              </w:rPr>
              <w:t>Renal and urinary disorder</w:t>
            </w:r>
          </w:p>
        </w:tc>
      </w:tr>
      <w:tr w:rsidR="00203562" w:rsidRPr="005321BC" w14:paraId="0888CFEA" w14:textId="77777777" w:rsidTr="005321BC">
        <w:tc>
          <w:tcPr>
            <w:tcW w:w="1903" w:type="dxa"/>
          </w:tcPr>
          <w:p w14:paraId="0C4D28EA" w14:textId="77777777" w:rsidR="00203562" w:rsidRPr="005321BC" w:rsidRDefault="00203562" w:rsidP="00FA030F">
            <w:pPr>
              <w:rPr>
                <w:color w:val="000000"/>
                <w:sz w:val="24"/>
                <w:szCs w:val="24"/>
              </w:rPr>
            </w:pPr>
            <w:r w:rsidRPr="005321BC">
              <w:rPr>
                <w:color w:val="000000"/>
                <w:sz w:val="24"/>
                <w:szCs w:val="24"/>
              </w:rPr>
              <w:t>Not known</w:t>
            </w:r>
          </w:p>
        </w:tc>
        <w:tc>
          <w:tcPr>
            <w:tcW w:w="6460" w:type="dxa"/>
          </w:tcPr>
          <w:p w14:paraId="072744D8" w14:textId="77777777" w:rsidR="00203562" w:rsidRPr="005321BC" w:rsidRDefault="00203562" w:rsidP="00FA030F">
            <w:pPr>
              <w:rPr>
                <w:color w:val="000000"/>
                <w:sz w:val="24"/>
                <w:szCs w:val="24"/>
              </w:rPr>
            </w:pPr>
            <w:r w:rsidRPr="005321BC">
              <w:rPr>
                <w:i/>
                <w:color w:val="000000"/>
                <w:sz w:val="24"/>
                <w:szCs w:val="24"/>
              </w:rPr>
              <w:t>acute renal failure, incontinence</w:t>
            </w:r>
          </w:p>
        </w:tc>
      </w:tr>
      <w:tr w:rsidR="00203562" w:rsidRPr="005321BC" w14:paraId="377EA557" w14:textId="77777777" w:rsidTr="005321BC">
        <w:tc>
          <w:tcPr>
            <w:tcW w:w="8363" w:type="dxa"/>
            <w:gridSpan w:val="2"/>
          </w:tcPr>
          <w:p w14:paraId="039CF564" w14:textId="77777777" w:rsidR="00203562" w:rsidRPr="005321BC" w:rsidRDefault="00203562" w:rsidP="00606ECF">
            <w:pPr>
              <w:ind w:left="1620" w:hanging="1620"/>
              <w:jc w:val="both"/>
              <w:rPr>
                <w:b/>
                <w:color w:val="000000"/>
                <w:sz w:val="24"/>
                <w:szCs w:val="24"/>
              </w:rPr>
            </w:pPr>
            <w:r w:rsidRPr="005321BC">
              <w:rPr>
                <w:b/>
                <w:color w:val="000000"/>
                <w:sz w:val="24"/>
                <w:szCs w:val="24"/>
              </w:rPr>
              <w:t>Reproductive system and breast disorders</w:t>
            </w:r>
          </w:p>
        </w:tc>
      </w:tr>
      <w:tr w:rsidR="00203562" w:rsidRPr="005321BC" w14:paraId="4EF5B09A" w14:textId="77777777" w:rsidTr="005321BC">
        <w:tc>
          <w:tcPr>
            <w:tcW w:w="1903" w:type="dxa"/>
          </w:tcPr>
          <w:p w14:paraId="1099D44C" w14:textId="77777777" w:rsidR="00203562" w:rsidRPr="005321BC" w:rsidRDefault="00203562" w:rsidP="00FA030F">
            <w:pPr>
              <w:rPr>
                <w:color w:val="000000"/>
                <w:sz w:val="24"/>
                <w:szCs w:val="24"/>
              </w:rPr>
            </w:pPr>
            <w:r w:rsidRPr="005321BC">
              <w:rPr>
                <w:color w:val="000000"/>
                <w:sz w:val="24"/>
                <w:szCs w:val="24"/>
              </w:rPr>
              <w:t>Common</w:t>
            </w:r>
          </w:p>
        </w:tc>
        <w:tc>
          <w:tcPr>
            <w:tcW w:w="6460" w:type="dxa"/>
          </w:tcPr>
          <w:p w14:paraId="78722B57" w14:textId="77777777" w:rsidR="00203562" w:rsidRPr="005321BC" w:rsidRDefault="00C30290" w:rsidP="00FA030F">
            <w:pPr>
              <w:rPr>
                <w:color w:val="000000"/>
                <w:sz w:val="24"/>
                <w:szCs w:val="24"/>
              </w:rPr>
            </w:pPr>
            <w:del w:id="27" w:author="Matthews, Nathalie" w:date="2017-08-03T09:10:00Z">
              <w:r w:rsidDel="00041943">
                <w:rPr>
                  <w:color w:val="000000"/>
                  <w:sz w:val="24"/>
                  <w:szCs w:val="24"/>
                </w:rPr>
                <w:delText>I</w:delText>
              </w:r>
            </w:del>
            <w:ins w:id="28" w:author="Matthews, Nathalie" w:date="2017-08-03T09:10:00Z">
              <w:r w:rsidR="00041943">
                <w:rPr>
                  <w:color w:val="000000"/>
                  <w:sz w:val="24"/>
                  <w:szCs w:val="24"/>
                </w:rPr>
                <w:t>i</w:t>
              </w:r>
            </w:ins>
            <w:r w:rsidR="00203562" w:rsidRPr="005321BC">
              <w:rPr>
                <w:color w:val="000000"/>
                <w:sz w:val="24"/>
                <w:szCs w:val="24"/>
              </w:rPr>
              <w:t>mpotence</w:t>
            </w:r>
          </w:p>
        </w:tc>
      </w:tr>
      <w:tr w:rsidR="00203562" w:rsidRPr="005321BC" w14:paraId="68BF3E9F" w14:textId="77777777" w:rsidTr="005321BC">
        <w:tc>
          <w:tcPr>
            <w:tcW w:w="1903" w:type="dxa"/>
          </w:tcPr>
          <w:p w14:paraId="4284D17F" w14:textId="77777777" w:rsidR="00203562" w:rsidRPr="005321BC" w:rsidRDefault="00203562" w:rsidP="00FA030F">
            <w:pPr>
              <w:rPr>
                <w:color w:val="000000"/>
                <w:sz w:val="24"/>
                <w:szCs w:val="24"/>
              </w:rPr>
            </w:pPr>
            <w:r w:rsidRPr="005321BC">
              <w:rPr>
                <w:color w:val="000000"/>
                <w:sz w:val="24"/>
                <w:szCs w:val="24"/>
              </w:rPr>
              <w:t>Not known</w:t>
            </w:r>
          </w:p>
        </w:tc>
        <w:tc>
          <w:tcPr>
            <w:tcW w:w="6460" w:type="dxa"/>
          </w:tcPr>
          <w:p w14:paraId="7C65CEE6" w14:textId="77777777" w:rsidR="00203562" w:rsidRPr="005321BC" w:rsidRDefault="00203562" w:rsidP="007C0307">
            <w:pPr>
              <w:rPr>
                <w:i/>
                <w:color w:val="000000"/>
                <w:sz w:val="24"/>
                <w:szCs w:val="24"/>
              </w:rPr>
            </w:pPr>
            <w:r w:rsidRPr="005321BC">
              <w:rPr>
                <w:i/>
                <w:color w:val="000000"/>
                <w:sz w:val="24"/>
                <w:szCs w:val="24"/>
              </w:rPr>
              <w:t xml:space="preserve">breast hypertrophy, gynaecomastia, </w:t>
            </w:r>
            <w:r w:rsidRPr="005321BC">
              <w:rPr>
                <w:i/>
                <w:sz w:val="24"/>
                <w:szCs w:val="24"/>
              </w:rPr>
              <w:t>sexual dysfunction (including changes in libido, ejaculation disorders and anorgasmia)</w:t>
            </w:r>
            <w:r w:rsidRPr="005321BC">
              <w:rPr>
                <w:i/>
                <w:color w:val="000000"/>
                <w:sz w:val="24"/>
                <w:szCs w:val="24"/>
              </w:rPr>
              <w:t xml:space="preserve"> </w:t>
            </w:r>
          </w:p>
        </w:tc>
      </w:tr>
      <w:tr w:rsidR="00203562" w:rsidRPr="005321BC" w14:paraId="1AA22627" w14:textId="77777777" w:rsidTr="005321BC">
        <w:tc>
          <w:tcPr>
            <w:tcW w:w="8363" w:type="dxa"/>
            <w:gridSpan w:val="2"/>
          </w:tcPr>
          <w:p w14:paraId="0BD2375A" w14:textId="77777777" w:rsidR="00203562" w:rsidRPr="005321BC" w:rsidRDefault="00203562" w:rsidP="00606ECF">
            <w:pPr>
              <w:ind w:left="1620" w:hanging="1620"/>
              <w:jc w:val="both"/>
              <w:rPr>
                <w:b/>
                <w:color w:val="000000"/>
                <w:sz w:val="24"/>
                <w:szCs w:val="24"/>
              </w:rPr>
            </w:pPr>
            <w:r w:rsidRPr="005321BC">
              <w:rPr>
                <w:b/>
                <w:color w:val="000000"/>
                <w:sz w:val="24"/>
                <w:szCs w:val="24"/>
              </w:rPr>
              <w:t>General disorders and administration site cond</w:t>
            </w:r>
            <w:r w:rsidRPr="005321BC">
              <w:rPr>
                <w:b/>
                <w:color w:val="000000"/>
                <w:sz w:val="24"/>
                <w:szCs w:val="24"/>
              </w:rPr>
              <w:t>i</w:t>
            </w:r>
            <w:r w:rsidRPr="005321BC">
              <w:rPr>
                <w:b/>
                <w:color w:val="000000"/>
                <w:sz w:val="24"/>
                <w:szCs w:val="24"/>
              </w:rPr>
              <w:t>tions</w:t>
            </w:r>
          </w:p>
        </w:tc>
      </w:tr>
      <w:tr w:rsidR="00203562" w:rsidRPr="005321BC" w14:paraId="555D75E0" w14:textId="77777777" w:rsidTr="005321BC">
        <w:trPr>
          <w:trHeight w:val="84"/>
        </w:trPr>
        <w:tc>
          <w:tcPr>
            <w:tcW w:w="1903" w:type="dxa"/>
          </w:tcPr>
          <w:p w14:paraId="599E7152" w14:textId="77777777" w:rsidR="00203562" w:rsidRPr="005321BC" w:rsidRDefault="00203562" w:rsidP="00FA030F">
            <w:pPr>
              <w:rPr>
                <w:color w:val="000000"/>
                <w:sz w:val="24"/>
                <w:szCs w:val="24"/>
              </w:rPr>
            </w:pPr>
            <w:r w:rsidRPr="005321BC">
              <w:rPr>
                <w:color w:val="000000"/>
                <w:sz w:val="24"/>
                <w:szCs w:val="24"/>
              </w:rPr>
              <w:t>Very Common</w:t>
            </w:r>
          </w:p>
        </w:tc>
        <w:tc>
          <w:tcPr>
            <w:tcW w:w="6460" w:type="dxa"/>
          </w:tcPr>
          <w:p w14:paraId="2E6E37BF" w14:textId="77777777" w:rsidR="00203562" w:rsidRPr="005321BC" w:rsidRDefault="00203562" w:rsidP="00FA030F">
            <w:pPr>
              <w:rPr>
                <w:color w:val="000000"/>
                <w:sz w:val="24"/>
                <w:szCs w:val="24"/>
              </w:rPr>
            </w:pPr>
            <w:r w:rsidRPr="005321BC">
              <w:rPr>
                <w:color w:val="000000"/>
                <w:sz w:val="24"/>
                <w:szCs w:val="24"/>
              </w:rPr>
              <w:t>fatigue, fever</w:t>
            </w:r>
          </w:p>
        </w:tc>
      </w:tr>
      <w:tr w:rsidR="00203562" w:rsidRPr="005321BC" w14:paraId="1178EA0B" w14:textId="77777777" w:rsidTr="005321BC">
        <w:tc>
          <w:tcPr>
            <w:tcW w:w="1903" w:type="dxa"/>
          </w:tcPr>
          <w:p w14:paraId="7D7FE3E5" w14:textId="77777777" w:rsidR="00203562" w:rsidRPr="005321BC" w:rsidRDefault="00203562" w:rsidP="00FA030F">
            <w:pPr>
              <w:rPr>
                <w:color w:val="000000"/>
                <w:sz w:val="24"/>
                <w:szCs w:val="24"/>
              </w:rPr>
            </w:pPr>
            <w:r w:rsidRPr="005321BC">
              <w:rPr>
                <w:color w:val="000000"/>
                <w:sz w:val="24"/>
                <w:szCs w:val="24"/>
              </w:rPr>
              <w:t>Common</w:t>
            </w:r>
          </w:p>
          <w:p w14:paraId="2E56BA02" w14:textId="77777777" w:rsidR="00203562" w:rsidRPr="005321BC" w:rsidRDefault="00203562" w:rsidP="00FA030F">
            <w:pPr>
              <w:rPr>
                <w:color w:val="000000"/>
                <w:sz w:val="24"/>
                <w:szCs w:val="24"/>
              </w:rPr>
            </w:pPr>
          </w:p>
        </w:tc>
        <w:tc>
          <w:tcPr>
            <w:tcW w:w="6460" w:type="dxa"/>
          </w:tcPr>
          <w:p w14:paraId="502AB545" w14:textId="77777777" w:rsidR="00203562" w:rsidRPr="005321BC" w:rsidRDefault="00203562" w:rsidP="00FA030F">
            <w:pPr>
              <w:rPr>
                <w:color w:val="000000"/>
                <w:sz w:val="24"/>
                <w:szCs w:val="24"/>
              </w:rPr>
            </w:pPr>
            <w:r w:rsidRPr="005321BC">
              <w:rPr>
                <w:color w:val="000000"/>
                <w:sz w:val="24"/>
                <w:szCs w:val="24"/>
              </w:rPr>
              <w:t>peripheral oedema, abnormal gait, asthenia, pain, malaise, flu syndrome</w:t>
            </w:r>
          </w:p>
        </w:tc>
      </w:tr>
      <w:tr w:rsidR="00203562" w:rsidRPr="005321BC" w14:paraId="7DB8D79B" w14:textId="77777777" w:rsidTr="005321BC">
        <w:tc>
          <w:tcPr>
            <w:tcW w:w="1903" w:type="dxa"/>
          </w:tcPr>
          <w:p w14:paraId="66B75088" w14:textId="77777777" w:rsidR="00203562" w:rsidRPr="005321BC" w:rsidRDefault="00203562" w:rsidP="00FA030F">
            <w:pPr>
              <w:rPr>
                <w:color w:val="000000"/>
                <w:sz w:val="24"/>
                <w:szCs w:val="24"/>
              </w:rPr>
            </w:pPr>
            <w:r w:rsidRPr="005321BC">
              <w:rPr>
                <w:color w:val="000000"/>
                <w:sz w:val="24"/>
                <w:szCs w:val="24"/>
              </w:rPr>
              <w:t>Uncommon</w:t>
            </w:r>
          </w:p>
          <w:p w14:paraId="21995583" w14:textId="77777777" w:rsidR="00203562" w:rsidRPr="005321BC" w:rsidRDefault="00203562" w:rsidP="00FA030F">
            <w:pPr>
              <w:rPr>
                <w:color w:val="000000"/>
                <w:sz w:val="24"/>
                <w:szCs w:val="24"/>
              </w:rPr>
            </w:pPr>
            <w:r w:rsidRPr="005321BC">
              <w:rPr>
                <w:color w:val="000000"/>
                <w:sz w:val="24"/>
                <w:szCs w:val="24"/>
              </w:rPr>
              <w:t>Not known</w:t>
            </w:r>
          </w:p>
        </w:tc>
        <w:tc>
          <w:tcPr>
            <w:tcW w:w="6460" w:type="dxa"/>
          </w:tcPr>
          <w:p w14:paraId="12724FD8" w14:textId="77777777" w:rsidR="00203562" w:rsidRPr="005321BC" w:rsidRDefault="00203562" w:rsidP="00FA030F">
            <w:pPr>
              <w:rPr>
                <w:i/>
                <w:color w:val="000000"/>
                <w:sz w:val="24"/>
                <w:szCs w:val="24"/>
              </w:rPr>
            </w:pPr>
            <w:r w:rsidRPr="005321BC">
              <w:rPr>
                <w:color w:val="000000"/>
                <w:sz w:val="24"/>
                <w:szCs w:val="24"/>
              </w:rPr>
              <w:t>generalized oedema</w:t>
            </w:r>
          </w:p>
          <w:p w14:paraId="466DCF5C" w14:textId="77777777" w:rsidR="00203562" w:rsidRPr="005321BC" w:rsidRDefault="00203562" w:rsidP="00FA030F">
            <w:pPr>
              <w:rPr>
                <w:i/>
                <w:color w:val="000000"/>
                <w:sz w:val="24"/>
                <w:szCs w:val="24"/>
              </w:rPr>
            </w:pPr>
            <w:r w:rsidRPr="005321BC">
              <w:rPr>
                <w:i/>
                <w:color w:val="000000"/>
                <w:sz w:val="24"/>
                <w:szCs w:val="24"/>
              </w:rPr>
              <w:t>withdrawal reactions (mostly anxiety, insomnia, nausea, pains, sweating), chest pain. Sudden unexplained deaths have been reported where a causal relationship to treatment with gabapentin has not been established.</w:t>
            </w:r>
          </w:p>
        </w:tc>
      </w:tr>
      <w:tr w:rsidR="00203562" w:rsidRPr="005321BC" w14:paraId="6E14B082" w14:textId="77777777" w:rsidTr="005321BC">
        <w:tc>
          <w:tcPr>
            <w:tcW w:w="8363" w:type="dxa"/>
            <w:gridSpan w:val="2"/>
          </w:tcPr>
          <w:p w14:paraId="373457AF" w14:textId="77777777" w:rsidR="00203562" w:rsidRPr="005321BC" w:rsidRDefault="00203562" w:rsidP="00FA030F">
            <w:pPr>
              <w:rPr>
                <w:b/>
                <w:color w:val="000000"/>
                <w:sz w:val="24"/>
                <w:szCs w:val="24"/>
              </w:rPr>
            </w:pPr>
            <w:r w:rsidRPr="005321BC">
              <w:rPr>
                <w:b/>
                <w:color w:val="000000"/>
                <w:sz w:val="24"/>
                <w:szCs w:val="24"/>
              </w:rPr>
              <w:t>Investigations</w:t>
            </w:r>
          </w:p>
        </w:tc>
      </w:tr>
      <w:tr w:rsidR="00203562" w:rsidRPr="005321BC" w14:paraId="5E6B36EC" w14:textId="77777777" w:rsidTr="005321BC">
        <w:tc>
          <w:tcPr>
            <w:tcW w:w="1903" w:type="dxa"/>
          </w:tcPr>
          <w:p w14:paraId="2AC4668F" w14:textId="77777777" w:rsidR="00203562" w:rsidRPr="005321BC" w:rsidRDefault="00203562" w:rsidP="00FA030F">
            <w:pPr>
              <w:rPr>
                <w:color w:val="000000"/>
                <w:sz w:val="24"/>
                <w:szCs w:val="24"/>
              </w:rPr>
            </w:pPr>
            <w:r w:rsidRPr="005321BC">
              <w:rPr>
                <w:color w:val="000000"/>
                <w:sz w:val="24"/>
                <w:szCs w:val="24"/>
              </w:rPr>
              <w:t>Common</w:t>
            </w:r>
          </w:p>
          <w:p w14:paraId="4B9F5530" w14:textId="77777777" w:rsidR="00203562" w:rsidRPr="005321BC" w:rsidRDefault="00203562" w:rsidP="00FA030F">
            <w:pPr>
              <w:rPr>
                <w:color w:val="000000"/>
                <w:sz w:val="24"/>
                <w:szCs w:val="24"/>
              </w:rPr>
            </w:pPr>
            <w:r w:rsidRPr="005321BC">
              <w:rPr>
                <w:color w:val="000000"/>
                <w:sz w:val="24"/>
                <w:szCs w:val="24"/>
              </w:rPr>
              <w:t>Uncommon</w:t>
            </w:r>
          </w:p>
        </w:tc>
        <w:tc>
          <w:tcPr>
            <w:tcW w:w="6460" w:type="dxa"/>
          </w:tcPr>
          <w:p w14:paraId="3A93F917" w14:textId="77777777" w:rsidR="00203562" w:rsidRPr="005321BC" w:rsidRDefault="00203562" w:rsidP="00606ECF">
            <w:pPr>
              <w:tabs>
                <w:tab w:val="left" w:pos="2977"/>
              </w:tabs>
              <w:ind w:left="1620" w:hanging="1620"/>
              <w:rPr>
                <w:color w:val="000000"/>
                <w:sz w:val="24"/>
                <w:szCs w:val="24"/>
              </w:rPr>
            </w:pPr>
            <w:r w:rsidRPr="005321BC">
              <w:rPr>
                <w:color w:val="000000"/>
                <w:sz w:val="24"/>
                <w:szCs w:val="24"/>
              </w:rPr>
              <w:t>WBC (white blood cell count) decreased, weight gain</w:t>
            </w:r>
          </w:p>
          <w:p w14:paraId="59C7BB59" w14:textId="77777777" w:rsidR="00203562" w:rsidRPr="005321BC" w:rsidRDefault="00203562" w:rsidP="00606ECF">
            <w:pPr>
              <w:tabs>
                <w:tab w:val="left" w:pos="2977"/>
              </w:tabs>
              <w:rPr>
                <w:color w:val="000000"/>
                <w:sz w:val="24"/>
                <w:szCs w:val="24"/>
              </w:rPr>
            </w:pPr>
            <w:r w:rsidRPr="005321BC">
              <w:rPr>
                <w:color w:val="000000"/>
                <w:sz w:val="24"/>
                <w:szCs w:val="24"/>
              </w:rPr>
              <w:t>elevated liver function tests SGOT (AST), SGPT (ALT) and bilirubin</w:t>
            </w:r>
          </w:p>
        </w:tc>
      </w:tr>
      <w:tr w:rsidR="00203562" w:rsidRPr="005321BC" w14:paraId="356287BD" w14:textId="77777777" w:rsidTr="005321BC">
        <w:tc>
          <w:tcPr>
            <w:tcW w:w="1903" w:type="dxa"/>
          </w:tcPr>
          <w:p w14:paraId="5226E3A9" w14:textId="77777777" w:rsidR="00203562" w:rsidRPr="005321BC" w:rsidRDefault="00203562" w:rsidP="00FA030F">
            <w:pPr>
              <w:rPr>
                <w:color w:val="000000"/>
                <w:sz w:val="24"/>
                <w:szCs w:val="24"/>
              </w:rPr>
            </w:pPr>
            <w:r w:rsidRPr="005321BC">
              <w:rPr>
                <w:color w:val="000000"/>
                <w:sz w:val="24"/>
                <w:szCs w:val="24"/>
              </w:rPr>
              <w:t>Not known</w:t>
            </w:r>
          </w:p>
        </w:tc>
        <w:tc>
          <w:tcPr>
            <w:tcW w:w="6460" w:type="dxa"/>
          </w:tcPr>
          <w:p w14:paraId="38F8A1C3" w14:textId="77777777" w:rsidR="00203562" w:rsidRPr="005321BC" w:rsidRDefault="00203562" w:rsidP="00BF039F">
            <w:pPr>
              <w:rPr>
                <w:i/>
                <w:color w:val="000000"/>
                <w:sz w:val="24"/>
                <w:szCs w:val="24"/>
              </w:rPr>
            </w:pPr>
            <w:r w:rsidRPr="005321BC">
              <w:rPr>
                <w:i/>
                <w:color w:val="000000"/>
                <w:sz w:val="24"/>
                <w:szCs w:val="24"/>
              </w:rPr>
              <w:t xml:space="preserve"> blood creatine phosphokinase increased</w:t>
            </w:r>
          </w:p>
        </w:tc>
      </w:tr>
      <w:tr w:rsidR="00203562" w:rsidRPr="005321BC" w14:paraId="73F4FA14" w14:textId="77777777" w:rsidTr="005321BC">
        <w:tc>
          <w:tcPr>
            <w:tcW w:w="8363" w:type="dxa"/>
            <w:gridSpan w:val="2"/>
          </w:tcPr>
          <w:p w14:paraId="1FFE2598" w14:textId="77777777" w:rsidR="00203562" w:rsidRPr="005321BC" w:rsidRDefault="00203562" w:rsidP="00F804CF">
            <w:pPr>
              <w:rPr>
                <w:b/>
                <w:color w:val="000000"/>
                <w:sz w:val="24"/>
                <w:szCs w:val="24"/>
              </w:rPr>
            </w:pPr>
            <w:r w:rsidRPr="005321BC">
              <w:rPr>
                <w:b/>
                <w:color w:val="000000"/>
                <w:sz w:val="24"/>
                <w:szCs w:val="24"/>
              </w:rPr>
              <w:t>Injury</w:t>
            </w:r>
            <w:r w:rsidR="00F804CF">
              <w:rPr>
                <w:b/>
                <w:color w:val="000000"/>
                <w:sz w:val="24"/>
                <w:szCs w:val="24"/>
              </w:rPr>
              <w:t>,</w:t>
            </w:r>
            <w:r w:rsidRPr="005321BC">
              <w:rPr>
                <w:b/>
                <w:color w:val="000000"/>
                <w:sz w:val="24"/>
                <w:szCs w:val="24"/>
              </w:rPr>
              <w:t xml:space="preserve"> poisoning</w:t>
            </w:r>
            <w:r w:rsidR="00F804CF">
              <w:rPr>
                <w:b/>
                <w:color w:val="000000"/>
                <w:sz w:val="24"/>
                <w:szCs w:val="24"/>
              </w:rPr>
              <w:t xml:space="preserve"> and procedural complications</w:t>
            </w:r>
          </w:p>
        </w:tc>
      </w:tr>
      <w:tr w:rsidR="00203562" w:rsidRPr="005321BC" w14:paraId="0710CCC1" w14:textId="77777777" w:rsidTr="005321BC">
        <w:tc>
          <w:tcPr>
            <w:tcW w:w="1903" w:type="dxa"/>
          </w:tcPr>
          <w:p w14:paraId="182AC482" w14:textId="77777777" w:rsidR="00203562" w:rsidRPr="005321BC" w:rsidRDefault="00203562" w:rsidP="00FA030F">
            <w:pPr>
              <w:rPr>
                <w:color w:val="000000"/>
                <w:sz w:val="24"/>
                <w:szCs w:val="24"/>
              </w:rPr>
            </w:pPr>
            <w:r w:rsidRPr="005321BC">
              <w:rPr>
                <w:color w:val="000000"/>
                <w:sz w:val="24"/>
                <w:szCs w:val="24"/>
              </w:rPr>
              <w:t>Common</w:t>
            </w:r>
          </w:p>
        </w:tc>
        <w:tc>
          <w:tcPr>
            <w:tcW w:w="6460" w:type="dxa"/>
          </w:tcPr>
          <w:p w14:paraId="3BC170CA" w14:textId="77777777" w:rsidR="00203562" w:rsidRPr="005321BC" w:rsidRDefault="00203562" w:rsidP="00FA030F">
            <w:pPr>
              <w:rPr>
                <w:color w:val="000000"/>
                <w:sz w:val="24"/>
                <w:szCs w:val="24"/>
              </w:rPr>
            </w:pPr>
            <w:r w:rsidRPr="005321BC">
              <w:rPr>
                <w:color w:val="000000"/>
                <w:sz w:val="24"/>
                <w:szCs w:val="24"/>
              </w:rPr>
              <w:t>accidental injury, fracture, abrasion</w:t>
            </w:r>
          </w:p>
        </w:tc>
      </w:tr>
      <w:tr w:rsidR="00203562" w:rsidRPr="005321BC" w14:paraId="268A7906" w14:textId="77777777" w:rsidTr="005321BC">
        <w:tc>
          <w:tcPr>
            <w:tcW w:w="1903" w:type="dxa"/>
          </w:tcPr>
          <w:p w14:paraId="2A8BB3A6" w14:textId="77777777" w:rsidR="00203562" w:rsidRPr="005321BC" w:rsidRDefault="00203562" w:rsidP="00FA030F">
            <w:pPr>
              <w:rPr>
                <w:color w:val="000000"/>
                <w:sz w:val="24"/>
                <w:szCs w:val="24"/>
              </w:rPr>
            </w:pPr>
            <w:r w:rsidRPr="005321BC">
              <w:rPr>
                <w:color w:val="000000"/>
                <w:sz w:val="24"/>
                <w:szCs w:val="24"/>
              </w:rPr>
              <w:t>Uncommon</w:t>
            </w:r>
          </w:p>
        </w:tc>
        <w:tc>
          <w:tcPr>
            <w:tcW w:w="6460" w:type="dxa"/>
          </w:tcPr>
          <w:p w14:paraId="4C77AF3C" w14:textId="77777777" w:rsidR="00203562" w:rsidRPr="005321BC" w:rsidRDefault="00203562" w:rsidP="00FA030F">
            <w:pPr>
              <w:rPr>
                <w:color w:val="000000"/>
                <w:sz w:val="24"/>
                <w:szCs w:val="24"/>
              </w:rPr>
            </w:pPr>
            <w:r w:rsidRPr="005321BC">
              <w:rPr>
                <w:color w:val="000000"/>
                <w:sz w:val="24"/>
                <w:szCs w:val="24"/>
              </w:rPr>
              <w:t>fall</w:t>
            </w:r>
          </w:p>
        </w:tc>
      </w:tr>
    </w:tbl>
    <w:p w14:paraId="2951A80F" w14:textId="77777777" w:rsidR="00F97444" w:rsidRPr="005321BC" w:rsidRDefault="00F97444" w:rsidP="00AD4D62">
      <w:pPr>
        <w:pStyle w:val="NormalIndent"/>
        <w:spacing w:after="0"/>
        <w:rPr>
          <w:color w:val="000000"/>
          <w:sz w:val="24"/>
          <w:szCs w:val="24"/>
          <w:u w:val="single"/>
        </w:rPr>
      </w:pPr>
    </w:p>
    <w:p w14:paraId="3CA908DD" w14:textId="77777777" w:rsidR="00D65DA0" w:rsidRPr="005321BC" w:rsidRDefault="00D65DA0" w:rsidP="00AD4D62">
      <w:pPr>
        <w:pStyle w:val="NormalIndent"/>
        <w:spacing w:after="0"/>
        <w:rPr>
          <w:color w:val="000000"/>
          <w:sz w:val="24"/>
          <w:szCs w:val="24"/>
        </w:rPr>
      </w:pPr>
      <w:r w:rsidRPr="005321BC">
        <w:rPr>
          <w:color w:val="000000"/>
          <w:sz w:val="24"/>
          <w:szCs w:val="24"/>
        </w:rPr>
        <w:t>Under treatment with gabapentin cases of acute pancreatitis were reported.  Causality with gabapentin is unclear (see section 4.4).</w:t>
      </w:r>
    </w:p>
    <w:p w14:paraId="3BC5CFB7" w14:textId="77777777" w:rsidR="005A02A7" w:rsidRPr="005321BC" w:rsidRDefault="005A02A7" w:rsidP="00AD4D62">
      <w:pPr>
        <w:pStyle w:val="NormalIndent"/>
        <w:spacing w:after="0"/>
        <w:rPr>
          <w:color w:val="000000"/>
          <w:sz w:val="24"/>
          <w:szCs w:val="24"/>
        </w:rPr>
      </w:pPr>
    </w:p>
    <w:p w14:paraId="2EBE799F" w14:textId="77777777" w:rsidR="005A02A7" w:rsidRPr="005321BC" w:rsidRDefault="005A02A7" w:rsidP="00AD4D62">
      <w:pPr>
        <w:pStyle w:val="NormalIndent"/>
        <w:spacing w:after="0"/>
        <w:rPr>
          <w:color w:val="000000"/>
          <w:sz w:val="24"/>
          <w:szCs w:val="24"/>
        </w:rPr>
      </w:pPr>
      <w:r w:rsidRPr="005321BC">
        <w:rPr>
          <w:iCs/>
          <w:color w:val="000000"/>
          <w:sz w:val="24"/>
          <w:szCs w:val="24"/>
        </w:rPr>
        <w:t>In patients on haemodialysis due to end-stage renal failure, myopathy with elevated creatine kinase levels has been reported.</w:t>
      </w:r>
    </w:p>
    <w:p w14:paraId="5C4C8FF1" w14:textId="77777777" w:rsidR="00D65DA0" w:rsidRPr="005321BC" w:rsidRDefault="00D65DA0" w:rsidP="00AD4D62">
      <w:pPr>
        <w:pStyle w:val="NormalIndent"/>
        <w:spacing w:after="0"/>
        <w:rPr>
          <w:color w:val="000000"/>
          <w:sz w:val="24"/>
          <w:szCs w:val="24"/>
        </w:rPr>
      </w:pPr>
    </w:p>
    <w:p w14:paraId="003AFFD3" w14:textId="77777777" w:rsidR="00D65DA0" w:rsidRPr="005321BC" w:rsidRDefault="00D65DA0" w:rsidP="00AD4D62">
      <w:pPr>
        <w:pStyle w:val="NormalIndent"/>
        <w:spacing w:after="0"/>
        <w:rPr>
          <w:color w:val="000000"/>
          <w:sz w:val="24"/>
          <w:szCs w:val="24"/>
        </w:rPr>
      </w:pPr>
      <w:r w:rsidRPr="005321BC">
        <w:rPr>
          <w:color w:val="000000"/>
          <w:sz w:val="24"/>
          <w:szCs w:val="24"/>
        </w:rPr>
        <w:t>Respiratory tract infections, otitis media, convulsions and bronchitis were reported only in clinical studies in children. Additionally, in clinical studies in children, aggressive behaviour and hyperkinesias were reported commonly.</w:t>
      </w:r>
    </w:p>
    <w:p w14:paraId="7274EB03" w14:textId="77777777" w:rsidR="008A19B8" w:rsidRPr="005321BC" w:rsidRDefault="008A19B8" w:rsidP="00AD4D62">
      <w:pPr>
        <w:pStyle w:val="NormalIndent"/>
        <w:spacing w:after="0"/>
        <w:rPr>
          <w:color w:val="000000"/>
          <w:sz w:val="24"/>
          <w:szCs w:val="24"/>
        </w:rPr>
      </w:pPr>
    </w:p>
    <w:p w14:paraId="0A68B620" w14:textId="77777777" w:rsidR="008A19B8" w:rsidRPr="005321BC" w:rsidRDefault="008A19B8" w:rsidP="008A19B8">
      <w:pPr>
        <w:pStyle w:val="NormalIndent"/>
        <w:rPr>
          <w:color w:val="000000"/>
          <w:sz w:val="24"/>
          <w:szCs w:val="24"/>
          <w:u w:val="single"/>
        </w:rPr>
      </w:pPr>
      <w:r w:rsidRPr="005321BC">
        <w:rPr>
          <w:color w:val="000000"/>
          <w:sz w:val="24"/>
          <w:szCs w:val="24"/>
          <w:u w:val="single"/>
        </w:rPr>
        <w:t>Reporting of suspected adverse reactions</w:t>
      </w:r>
    </w:p>
    <w:p w14:paraId="6E1F9801" w14:textId="77777777" w:rsidR="008A19B8" w:rsidRPr="005321BC" w:rsidRDefault="008A19B8" w:rsidP="008A19B8">
      <w:pPr>
        <w:pStyle w:val="NormalIndent"/>
        <w:spacing w:after="0"/>
        <w:rPr>
          <w:color w:val="000000"/>
          <w:sz w:val="24"/>
          <w:szCs w:val="24"/>
        </w:rPr>
      </w:pPr>
      <w:r w:rsidRPr="005321BC">
        <w:rPr>
          <w:color w:val="000000"/>
          <w:sz w:val="24"/>
          <w:szCs w:val="24"/>
        </w:rPr>
        <w:t>Reporting suspected adverse reactions after authorisation of the medicinal product is important. It allows continued monitoring of the benefit/risk balance of the medicinal product. Healthcare professionals are asked to report any suspected adverse reactions via</w:t>
      </w:r>
      <w:r w:rsidR="009835C1" w:rsidRPr="005321BC">
        <w:rPr>
          <w:sz w:val="24"/>
          <w:szCs w:val="24"/>
          <w:lang w:eastAsia="en-US"/>
        </w:rPr>
        <w:t xml:space="preserve"> </w:t>
      </w:r>
      <w:r w:rsidR="009835C1" w:rsidRPr="005321BC">
        <w:rPr>
          <w:color w:val="000000"/>
          <w:sz w:val="24"/>
          <w:szCs w:val="24"/>
        </w:rPr>
        <w:t xml:space="preserve">the Yellow Card Scheme at </w:t>
      </w:r>
      <w:hyperlink r:id="rId8" w:history="1">
        <w:r w:rsidR="009835C1" w:rsidRPr="005321BC">
          <w:rPr>
            <w:rStyle w:val="Hyperlink"/>
            <w:sz w:val="24"/>
            <w:szCs w:val="24"/>
          </w:rPr>
          <w:t>www.mhra.gov.uk/yellowcard</w:t>
        </w:r>
      </w:hyperlink>
      <w:r w:rsidR="009835C1" w:rsidRPr="005321BC">
        <w:rPr>
          <w:color w:val="000000"/>
          <w:sz w:val="24"/>
          <w:szCs w:val="24"/>
        </w:rPr>
        <w:t>.</w:t>
      </w:r>
    </w:p>
    <w:p w14:paraId="4D1748E9" w14:textId="77777777" w:rsidR="00D65DA0" w:rsidRPr="005321BC" w:rsidRDefault="00D65DA0" w:rsidP="00AD4D62">
      <w:pPr>
        <w:pStyle w:val="NormalIndent"/>
        <w:spacing w:after="0"/>
        <w:rPr>
          <w:color w:val="000000"/>
          <w:sz w:val="24"/>
          <w:szCs w:val="24"/>
        </w:rPr>
      </w:pPr>
    </w:p>
    <w:p w14:paraId="1154F7E0" w14:textId="77777777" w:rsidR="009E0FD0" w:rsidRPr="00391E0B" w:rsidRDefault="00CA1F15" w:rsidP="00AD4D62">
      <w:pPr>
        <w:pStyle w:val="Heading2"/>
        <w:spacing w:before="0" w:after="0"/>
        <w:rPr>
          <w:color w:val="000000"/>
          <w:szCs w:val="24"/>
        </w:rPr>
      </w:pPr>
      <w:r w:rsidRPr="00391E0B">
        <w:rPr>
          <w:color w:val="000000"/>
          <w:szCs w:val="24"/>
        </w:rPr>
        <w:t>4.9</w:t>
      </w:r>
      <w:r w:rsidRPr="00391E0B">
        <w:rPr>
          <w:color w:val="000000"/>
          <w:szCs w:val="24"/>
        </w:rPr>
        <w:tab/>
        <w:t>Overdose</w:t>
      </w:r>
    </w:p>
    <w:p w14:paraId="03B60F11" w14:textId="77777777" w:rsidR="009E0FD0" w:rsidRPr="005321BC" w:rsidRDefault="009E0FD0" w:rsidP="00AD4D62">
      <w:pPr>
        <w:pStyle w:val="NormalIndent"/>
        <w:spacing w:after="0"/>
        <w:rPr>
          <w:color w:val="000000"/>
          <w:sz w:val="24"/>
          <w:szCs w:val="24"/>
        </w:rPr>
      </w:pPr>
    </w:p>
    <w:p w14:paraId="7A6CA59C" w14:textId="77777777" w:rsidR="00D65DA0" w:rsidRPr="005321BC" w:rsidRDefault="00D65DA0" w:rsidP="00AD4D62">
      <w:pPr>
        <w:pStyle w:val="NormalIndent"/>
        <w:spacing w:after="0"/>
        <w:rPr>
          <w:color w:val="000000"/>
          <w:sz w:val="24"/>
          <w:szCs w:val="24"/>
        </w:rPr>
      </w:pPr>
      <w:r w:rsidRPr="005321BC">
        <w:rPr>
          <w:color w:val="000000"/>
          <w:sz w:val="24"/>
          <w:szCs w:val="24"/>
        </w:rPr>
        <w:t>Acute, life-threatening toxicity has not been observed with gabapentin overdoses of up to 49</w:t>
      </w:r>
      <w:r w:rsidR="006D7E8C" w:rsidRPr="005321BC">
        <w:rPr>
          <w:color w:val="000000"/>
          <w:sz w:val="24"/>
          <w:szCs w:val="24"/>
        </w:rPr>
        <w:t xml:space="preserve"> </w:t>
      </w:r>
      <w:r w:rsidRPr="005321BC">
        <w:rPr>
          <w:color w:val="000000"/>
          <w:sz w:val="24"/>
          <w:szCs w:val="24"/>
        </w:rPr>
        <w:t>g. Symptoms of the overdoses included dizziness, double vision, slurred speech, drowsiness,</w:t>
      </w:r>
      <w:r w:rsidR="007C0307" w:rsidRPr="005321BC">
        <w:rPr>
          <w:color w:val="000000"/>
          <w:sz w:val="24"/>
          <w:szCs w:val="24"/>
        </w:rPr>
        <w:t xml:space="preserve"> loss of consciousness,</w:t>
      </w:r>
      <w:r w:rsidRPr="005321BC">
        <w:rPr>
          <w:color w:val="000000"/>
          <w:sz w:val="24"/>
          <w:szCs w:val="24"/>
        </w:rPr>
        <w:t xml:space="preserve"> lethargy and mild diarrhoea. All patients recovered fully with supportive care. Reduced absorption of gabapentin at higher doses may limit drug absorption at the time of overdosing and, hence, minimi</w:t>
      </w:r>
      <w:r w:rsidR="00C30290">
        <w:rPr>
          <w:color w:val="000000"/>
          <w:sz w:val="24"/>
          <w:szCs w:val="24"/>
        </w:rPr>
        <w:t>z</w:t>
      </w:r>
      <w:r w:rsidRPr="005321BC">
        <w:rPr>
          <w:color w:val="000000"/>
          <w:sz w:val="24"/>
          <w:szCs w:val="24"/>
        </w:rPr>
        <w:t>e toxicity from overdoses.</w:t>
      </w:r>
    </w:p>
    <w:p w14:paraId="351A58D8" w14:textId="77777777" w:rsidR="00D65DA0" w:rsidRPr="005321BC" w:rsidRDefault="00D65DA0" w:rsidP="00AD4D62">
      <w:pPr>
        <w:pStyle w:val="NormalIndent"/>
        <w:spacing w:after="0"/>
        <w:rPr>
          <w:color w:val="000000"/>
          <w:sz w:val="24"/>
          <w:szCs w:val="24"/>
        </w:rPr>
      </w:pPr>
    </w:p>
    <w:p w14:paraId="4ECF2405" w14:textId="77777777" w:rsidR="005A02A7" w:rsidRPr="005321BC" w:rsidRDefault="005A02A7" w:rsidP="00AD4D62">
      <w:pPr>
        <w:pStyle w:val="NormalIndent"/>
        <w:spacing w:after="0"/>
        <w:rPr>
          <w:color w:val="000000"/>
          <w:sz w:val="24"/>
          <w:szCs w:val="24"/>
        </w:rPr>
      </w:pPr>
      <w:r w:rsidRPr="005321BC">
        <w:rPr>
          <w:color w:val="000000"/>
          <w:sz w:val="24"/>
          <w:szCs w:val="24"/>
        </w:rPr>
        <w:t>Overdoses of gabapentin, particularly in combination with other CNS depressant medications, may result in coma.</w:t>
      </w:r>
    </w:p>
    <w:p w14:paraId="7BA5AD94" w14:textId="77777777" w:rsidR="005A02A7" w:rsidRPr="005321BC" w:rsidRDefault="005A02A7" w:rsidP="00AD4D62">
      <w:pPr>
        <w:pStyle w:val="NormalIndent"/>
        <w:spacing w:after="0"/>
        <w:rPr>
          <w:color w:val="000000"/>
          <w:sz w:val="24"/>
          <w:szCs w:val="24"/>
        </w:rPr>
      </w:pPr>
    </w:p>
    <w:p w14:paraId="1E00F7D6" w14:textId="77777777" w:rsidR="00D65DA0" w:rsidRPr="005321BC" w:rsidRDefault="00D65DA0" w:rsidP="00AD4D62">
      <w:pPr>
        <w:pStyle w:val="NormalIndent"/>
        <w:spacing w:after="0"/>
        <w:rPr>
          <w:color w:val="000000"/>
          <w:sz w:val="24"/>
          <w:szCs w:val="24"/>
        </w:rPr>
      </w:pPr>
      <w:r w:rsidRPr="005321BC">
        <w:rPr>
          <w:color w:val="000000"/>
          <w:sz w:val="24"/>
          <w:szCs w:val="24"/>
        </w:rPr>
        <w:t>Although gabapentin can be removed by haemodialysis, based on prior experience it is usually</w:t>
      </w:r>
      <w:r w:rsidR="00C30290">
        <w:rPr>
          <w:color w:val="000000"/>
          <w:sz w:val="24"/>
          <w:szCs w:val="24"/>
        </w:rPr>
        <w:t xml:space="preserve"> not</w:t>
      </w:r>
      <w:r w:rsidRPr="005321BC">
        <w:rPr>
          <w:color w:val="000000"/>
          <w:sz w:val="24"/>
          <w:szCs w:val="24"/>
        </w:rPr>
        <w:t xml:space="preserve"> required.  However, in patients with </w:t>
      </w:r>
      <w:r w:rsidR="00BF228A" w:rsidRPr="005321BC">
        <w:rPr>
          <w:color w:val="000000"/>
          <w:sz w:val="24"/>
          <w:szCs w:val="24"/>
        </w:rPr>
        <w:t xml:space="preserve">severe </w:t>
      </w:r>
      <w:r w:rsidRPr="005321BC">
        <w:rPr>
          <w:color w:val="000000"/>
          <w:sz w:val="24"/>
          <w:szCs w:val="24"/>
        </w:rPr>
        <w:t>renal impairment, haemodialysis may be indicated.</w:t>
      </w:r>
    </w:p>
    <w:p w14:paraId="263083F7" w14:textId="77777777" w:rsidR="005A02A7" w:rsidRPr="005321BC" w:rsidRDefault="005A02A7" w:rsidP="00AD4D62">
      <w:pPr>
        <w:pStyle w:val="NormalIndent"/>
        <w:spacing w:after="0"/>
        <w:rPr>
          <w:color w:val="000000"/>
          <w:sz w:val="24"/>
          <w:szCs w:val="24"/>
        </w:rPr>
      </w:pPr>
    </w:p>
    <w:p w14:paraId="2E436F8D" w14:textId="77777777" w:rsidR="00D65DA0" w:rsidRPr="005321BC" w:rsidRDefault="00D65DA0" w:rsidP="00AD4D62">
      <w:pPr>
        <w:pStyle w:val="NormalIndent"/>
        <w:spacing w:after="0"/>
        <w:rPr>
          <w:color w:val="000000"/>
          <w:sz w:val="24"/>
          <w:szCs w:val="24"/>
          <w:lang w:val="en-US"/>
        </w:rPr>
      </w:pPr>
      <w:r w:rsidRPr="005321BC">
        <w:rPr>
          <w:color w:val="000000"/>
          <w:sz w:val="24"/>
          <w:szCs w:val="24"/>
          <w:lang w:val="en-US"/>
        </w:rPr>
        <w:t xml:space="preserve">An oral lethal dose of gabapentin was not identified in mice and rats given doses as high as 8000 mg/kg.  Signs of acute toxicity in animals included ataxia, </w:t>
      </w:r>
      <w:proofErr w:type="spellStart"/>
      <w:r w:rsidRPr="005321BC">
        <w:rPr>
          <w:color w:val="000000"/>
          <w:sz w:val="24"/>
          <w:szCs w:val="24"/>
          <w:lang w:val="en-US"/>
        </w:rPr>
        <w:t>laboured</w:t>
      </w:r>
      <w:proofErr w:type="spellEnd"/>
      <w:r w:rsidRPr="005321BC">
        <w:rPr>
          <w:color w:val="000000"/>
          <w:sz w:val="24"/>
          <w:szCs w:val="24"/>
          <w:lang w:val="en-US"/>
        </w:rPr>
        <w:t xml:space="preserve"> breathing, ptosis, hypoactivity, or excitation.</w:t>
      </w:r>
    </w:p>
    <w:p w14:paraId="6C1B3F60" w14:textId="77777777" w:rsidR="00092F4E" w:rsidRPr="005321BC" w:rsidRDefault="00092F4E" w:rsidP="00AD4D62">
      <w:pPr>
        <w:pStyle w:val="NormalIndent"/>
        <w:spacing w:after="0"/>
        <w:rPr>
          <w:color w:val="000000"/>
          <w:sz w:val="24"/>
          <w:szCs w:val="24"/>
          <w:lang w:val="en-US"/>
        </w:rPr>
      </w:pPr>
    </w:p>
    <w:p w14:paraId="6C5B26D4" w14:textId="77777777" w:rsidR="009E0FD0" w:rsidRPr="005321BC" w:rsidRDefault="009E0FD0" w:rsidP="00AD4D62">
      <w:pPr>
        <w:pStyle w:val="Heading1"/>
        <w:spacing w:before="0" w:after="0"/>
        <w:rPr>
          <w:color w:val="000000"/>
          <w:sz w:val="24"/>
          <w:szCs w:val="24"/>
        </w:rPr>
      </w:pPr>
      <w:r w:rsidRPr="005321BC">
        <w:rPr>
          <w:color w:val="000000"/>
          <w:sz w:val="24"/>
          <w:szCs w:val="24"/>
        </w:rPr>
        <w:t>5</w:t>
      </w:r>
      <w:r w:rsidRPr="005321BC">
        <w:rPr>
          <w:color w:val="000000"/>
          <w:sz w:val="24"/>
          <w:szCs w:val="24"/>
        </w:rPr>
        <w:tab/>
        <w:t>P</w:t>
      </w:r>
      <w:r w:rsidR="00CA1F15" w:rsidRPr="005321BC">
        <w:rPr>
          <w:color w:val="000000"/>
          <w:sz w:val="24"/>
          <w:szCs w:val="24"/>
        </w:rPr>
        <w:t>HARMACOLOGICAL PROPERTIES</w:t>
      </w:r>
    </w:p>
    <w:p w14:paraId="7FED9503" w14:textId="77777777" w:rsidR="009E0FD0" w:rsidRPr="005321BC" w:rsidRDefault="009E0FD0" w:rsidP="00AD4D62">
      <w:pPr>
        <w:pStyle w:val="NormalIndent"/>
        <w:spacing w:after="0"/>
        <w:rPr>
          <w:color w:val="000000"/>
          <w:sz w:val="24"/>
          <w:szCs w:val="24"/>
        </w:rPr>
      </w:pPr>
    </w:p>
    <w:p w14:paraId="587A99FC" w14:textId="77777777" w:rsidR="009E0FD0" w:rsidRPr="00391E0B" w:rsidRDefault="009E0FD0" w:rsidP="00AD4D62">
      <w:pPr>
        <w:pStyle w:val="Heading2"/>
        <w:spacing w:before="0" w:after="0"/>
        <w:rPr>
          <w:color w:val="000000"/>
          <w:szCs w:val="24"/>
        </w:rPr>
      </w:pPr>
      <w:r w:rsidRPr="00391E0B">
        <w:rPr>
          <w:color w:val="000000"/>
          <w:szCs w:val="24"/>
        </w:rPr>
        <w:t>5.1</w:t>
      </w:r>
      <w:r w:rsidRPr="00391E0B">
        <w:rPr>
          <w:color w:val="000000"/>
          <w:szCs w:val="24"/>
        </w:rPr>
        <w:tab/>
        <w:t>Pharmacodynamic properties</w:t>
      </w:r>
    </w:p>
    <w:p w14:paraId="72724929" w14:textId="77777777" w:rsidR="009E0FD0" w:rsidRPr="005321BC" w:rsidRDefault="009E0FD0" w:rsidP="00AD4D62">
      <w:pPr>
        <w:pStyle w:val="NormalIndent"/>
        <w:spacing w:after="0"/>
        <w:rPr>
          <w:color w:val="000000"/>
          <w:sz w:val="24"/>
          <w:szCs w:val="24"/>
        </w:rPr>
      </w:pPr>
    </w:p>
    <w:p w14:paraId="256DAA53" w14:textId="77777777" w:rsidR="00B83F74" w:rsidRPr="005321BC" w:rsidRDefault="00B83F74" w:rsidP="00AD4D62">
      <w:pPr>
        <w:pStyle w:val="NormalIndent"/>
        <w:spacing w:after="0"/>
        <w:rPr>
          <w:color w:val="000000"/>
          <w:sz w:val="24"/>
          <w:szCs w:val="24"/>
        </w:rPr>
      </w:pPr>
      <w:r w:rsidRPr="005321BC">
        <w:rPr>
          <w:color w:val="000000"/>
          <w:sz w:val="24"/>
          <w:szCs w:val="24"/>
        </w:rPr>
        <w:t>Pharmacotherapeutic groups: Other antiepileptics ATC code: N03AX12</w:t>
      </w:r>
    </w:p>
    <w:p w14:paraId="7B2BF283" w14:textId="77777777" w:rsidR="00B83F74" w:rsidRPr="005321BC" w:rsidRDefault="00B83F74" w:rsidP="00AD4D62">
      <w:pPr>
        <w:pStyle w:val="NormalIndent"/>
        <w:spacing w:after="0"/>
        <w:rPr>
          <w:color w:val="000000"/>
          <w:sz w:val="24"/>
          <w:szCs w:val="24"/>
        </w:rPr>
      </w:pPr>
    </w:p>
    <w:p w14:paraId="60038CEA" w14:textId="77777777" w:rsidR="009835C1" w:rsidRPr="005321BC" w:rsidRDefault="009835C1" w:rsidP="009835C1">
      <w:pPr>
        <w:pStyle w:val="NormalIndent"/>
        <w:rPr>
          <w:color w:val="000000"/>
          <w:sz w:val="24"/>
          <w:szCs w:val="24"/>
          <w:u w:val="single"/>
        </w:rPr>
      </w:pPr>
      <w:r w:rsidRPr="005321BC">
        <w:rPr>
          <w:color w:val="000000"/>
          <w:sz w:val="24"/>
          <w:szCs w:val="24"/>
          <w:u w:val="single"/>
        </w:rPr>
        <w:t>Mechanism of action</w:t>
      </w:r>
    </w:p>
    <w:p w14:paraId="0341DAA2" w14:textId="77777777" w:rsidR="00C50CD2" w:rsidRPr="005321BC" w:rsidRDefault="00C50CD2" w:rsidP="00C50CD2">
      <w:pPr>
        <w:pStyle w:val="NormalIndent"/>
        <w:rPr>
          <w:color w:val="000000"/>
          <w:sz w:val="24"/>
          <w:szCs w:val="24"/>
        </w:rPr>
      </w:pPr>
      <w:r w:rsidRPr="005321BC">
        <w:rPr>
          <w:color w:val="000000"/>
          <w:sz w:val="24"/>
          <w:szCs w:val="24"/>
        </w:rPr>
        <w:t>Gabapentin readily enters the brain and prevents seizures in a number of animal models of epilepsy. Gabapentin does not possess affinity for either GABAA or GABAB receptor nor does it alter the metabolism of GABA. It does not bind to other neurotransmitter receptors of the brain and does not interact with sodium channels. Gabapentin binds with high affinity to the α2δ (alpha-2-delta) subunit of voltage-gated calcium channels and it is proposed that binding to the α2δ subunit may be involved in gabapentin’s anti-seizure effects in animals. Broad panel screening does not suggest any other drug target</w:t>
      </w:r>
      <w:r w:rsidR="00F804CF">
        <w:rPr>
          <w:color w:val="000000"/>
          <w:sz w:val="24"/>
          <w:szCs w:val="24"/>
        </w:rPr>
        <w:t>s</w:t>
      </w:r>
      <w:r w:rsidRPr="005321BC">
        <w:rPr>
          <w:color w:val="000000"/>
          <w:sz w:val="24"/>
          <w:szCs w:val="24"/>
        </w:rPr>
        <w:t xml:space="preserve"> other than α2δ. </w:t>
      </w:r>
    </w:p>
    <w:p w14:paraId="106D225D" w14:textId="77777777" w:rsidR="00C50CD2" w:rsidRPr="005321BC" w:rsidRDefault="00C50CD2" w:rsidP="00C50CD2">
      <w:pPr>
        <w:pStyle w:val="NormalIndent"/>
        <w:rPr>
          <w:color w:val="000000"/>
          <w:sz w:val="24"/>
          <w:szCs w:val="24"/>
        </w:rPr>
      </w:pPr>
      <w:r w:rsidRPr="005321BC">
        <w:rPr>
          <w:color w:val="000000"/>
          <w:sz w:val="24"/>
          <w:szCs w:val="24"/>
        </w:rPr>
        <w:t>Evidence from several pre-clinical models inform that the pharmacological activity of gabapentin may be mediated via binding to α2δ through a reduction in release of excitatory neurotransmitters in regions of the central nervous system. Such activity may underlie gabapentin’s anti-seizure activity. The relevance of these actions of gabapentin to the anticonvulsant effects in humans remains to be established.</w:t>
      </w:r>
    </w:p>
    <w:p w14:paraId="45CC1564" w14:textId="77777777" w:rsidR="00C50CD2" w:rsidRPr="005321BC" w:rsidRDefault="00C50CD2" w:rsidP="00AD4D62">
      <w:pPr>
        <w:pStyle w:val="NormalIndent"/>
        <w:spacing w:after="0"/>
        <w:rPr>
          <w:color w:val="000000"/>
          <w:sz w:val="24"/>
          <w:szCs w:val="24"/>
        </w:rPr>
      </w:pPr>
      <w:r w:rsidRPr="005321BC">
        <w:rPr>
          <w:color w:val="000000"/>
          <w:sz w:val="24"/>
          <w:szCs w:val="24"/>
        </w:rPr>
        <w:t xml:space="preserve">Gabapentin also displays efficacy in several pre-clinical animal pain models. Specific binding of gabapentin to the α2δ subunit is proposed to result in several different actions that may be responsible for analgesic activity in animal models. The analgesic activities of gabapentin may occur in the spinal cord as well as at higher brain </w:t>
      </w:r>
      <w:proofErr w:type="spellStart"/>
      <w:r w:rsidRPr="005321BC">
        <w:rPr>
          <w:color w:val="000000"/>
          <w:sz w:val="24"/>
          <w:szCs w:val="24"/>
        </w:rPr>
        <w:t>centers</w:t>
      </w:r>
      <w:proofErr w:type="spellEnd"/>
      <w:r w:rsidRPr="005321BC">
        <w:rPr>
          <w:color w:val="000000"/>
          <w:sz w:val="24"/>
          <w:szCs w:val="24"/>
        </w:rPr>
        <w:t xml:space="preserve"> through interactions with descending pain inhibitory pathways. The relevance of these pre-clinical properties to clinical action in humans is unknown. </w:t>
      </w:r>
    </w:p>
    <w:p w14:paraId="415D725F" w14:textId="77777777" w:rsidR="00E41096" w:rsidRPr="005321BC" w:rsidRDefault="00E41096" w:rsidP="00AD4D62">
      <w:pPr>
        <w:pStyle w:val="NormalIndent"/>
        <w:spacing w:after="0"/>
        <w:rPr>
          <w:color w:val="000000"/>
          <w:sz w:val="24"/>
          <w:szCs w:val="24"/>
          <w:u w:val="single"/>
        </w:rPr>
      </w:pPr>
    </w:p>
    <w:p w14:paraId="38F98692" w14:textId="77777777" w:rsidR="009835C1" w:rsidRPr="005321BC" w:rsidRDefault="009835C1" w:rsidP="00AD4D62">
      <w:pPr>
        <w:pStyle w:val="NormalIndent"/>
        <w:spacing w:after="0"/>
        <w:rPr>
          <w:color w:val="000000"/>
          <w:sz w:val="24"/>
          <w:szCs w:val="24"/>
          <w:u w:val="single"/>
        </w:rPr>
      </w:pPr>
      <w:r w:rsidRPr="005321BC">
        <w:rPr>
          <w:color w:val="000000"/>
          <w:sz w:val="24"/>
          <w:szCs w:val="24"/>
          <w:u w:val="single"/>
        </w:rPr>
        <w:t>Clinical efficacy and safety</w:t>
      </w:r>
    </w:p>
    <w:p w14:paraId="57AC63A2" w14:textId="77777777" w:rsidR="009835C1" w:rsidRPr="005321BC" w:rsidRDefault="009835C1" w:rsidP="00AD4D62">
      <w:pPr>
        <w:pStyle w:val="NormalIndent"/>
        <w:spacing w:after="0"/>
        <w:rPr>
          <w:color w:val="000000"/>
          <w:sz w:val="24"/>
          <w:szCs w:val="24"/>
          <w:u w:val="single"/>
        </w:rPr>
      </w:pPr>
    </w:p>
    <w:p w14:paraId="0B771A77" w14:textId="77777777" w:rsidR="00E41096" w:rsidRPr="005321BC" w:rsidRDefault="00E41096" w:rsidP="00AD4D62">
      <w:pPr>
        <w:pStyle w:val="NormalIndent"/>
        <w:spacing w:after="0"/>
        <w:rPr>
          <w:color w:val="000000"/>
          <w:sz w:val="24"/>
          <w:szCs w:val="24"/>
        </w:rPr>
      </w:pPr>
      <w:r w:rsidRPr="005321BC">
        <w:rPr>
          <w:color w:val="000000"/>
          <w:sz w:val="24"/>
          <w:szCs w:val="24"/>
        </w:rPr>
        <w:t>A clinical trial of adjunctive treatment of partial seizures in paediatric subjects ranging in age from 3 to 12 years, showed a numerical but not statistically significant difference in the 50% responder rate in favour of the gabapentin group compared to placebo. Additional post-hoc analyses of the responder rates by age did not reveal a statistically significant effect of age, either as a continuous or dichotomous variable (age groups 3-5 and 6-12 years).</w:t>
      </w:r>
      <w:r w:rsidR="00C50CD2" w:rsidRPr="005321BC">
        <w:rPr>
          <w:color w:val="000000"/>
          <w:sz w:val="24"/>
          <w:szCs w:val="24"/>
        </w:rPr>
        <w:t xml:space="preserve"> </w:t>
      </w:r>
      <w:r w:rsidRPr="005321BC">
        <w:rPr>
          <w:color w:val="000000"/>
          <w:sz w:val="24"/>
          <w:szCs w:val="24"/>
        </w:rPr>
        <w:t xml:space="preserve">The data from this additional post-hoc analysis </w:t>
      </w:r>
      <w:proofErr w:type="gramStart"/>
      <w:r w:rsidRPr="005321BC">
        <w:rPr>
          <w:color w:val="000000"/>
          <w:sz w:val="24"/>
          <w:szCs w:val="24"/>
        </w:rPr>
        <w:t>are</w:t>
      </w:r>
      <w:proofErr w:type="gramEnd"/>
      <w:r w:rsidRPr="005321BC">
        <w:rPr>
          <w:color w:val="000000"/>
          <w:sz w:val="24"/>
          <w:szCs w:val="24"/>
        </w:rPr>
        <w:t xml:space="preserve"> summarised in the table below:</w:t>
      </w:r>
    </w:p>
    <w:p w14:paraId="733F0E2F" w14:textId="77777777" w:rsidR="00C50CD2" w:rsidRPr="005321BC" w:rsidRDefault="00C50CD2" w:rsidP="00AD4D62">
      <w:pPr>
        <w:pStyle w:val="NormalIndent"/>
        <w:spacing w:after="0"/>
        <w:rPr>
          <w:color w:val="000000"/>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27"/>
        <w:gridCol w:w="1771"/>
        <w:gridCol w:w="2043"/>
        <w:gridCol w:w="1771"/>
      </w:tblGrid>
      <w:tr w:rsidR="00E41096" w:rsidRPr="005321BC" w14:paraId="66ED91B5" w14:textId="77777777">
        <w:tblPrEx>
          <w:tblCellMar>
            <w:top w:w="0" w:type="dxa"/>
            <w:bottom w:w="0" w:type="dxa"/>
          </w:tblCellMar>
        </w:tblPrEx>
        <w:trPr>
          <w:jc w:val="center"/>
        </w:trPr>
        <w:tc>
          <w:tcPr>
            <w:tcW w:w="7440" w:type="dxa"/>
            <w:gridSpan w:val="4"/>
          </w:tcPr>
          <w:p w14:paraId="551021CD" w14:textId="77777777" w:rsidR="00E41096" w:rsidRPr="005321BC" w:rsidRDefault="00E41096" w:rsidP="00AD4D62">
            <w:pPr>
              <w:pStyle w:val="NormalIndent"/>
              <w:spacing w:after="0"/>
              <w:rPr>
                <w:color w:val="000000"/>
                <w:sz w:val="24"/>
                <w:szCs w:val="24"/>
              </w:rPr>
            </w:pPr>
            <w:r w:rsidRPr="005321BC">
              <w:rPr>
                <w:color w:val="000000"/>
                <w:sz w:val="24"/>
                <w:szCs w:val="24"/>
              </w:rPr>
              <w:t>Response (</w:t>
            </w:r>
            <w:r w:rsidRPr="005321BC">
              <w:rPr>
                <w:color w:val="000000"/>
                <w:sz w:val="24"/>
                <w:szCs w:val="24"/>
              </w:rPr>
              <w:sym w:font="Symbol" w:char="F0B3"/>
            </w:r>
            <w:r w:rsidRPr="005321BC">
              <w:rPr>
                <w:color w:val="000000"/>
                <w:sz w:val="24"/>
                <w:szCs w:val="24"/>
              </w:rPr>
              <w:t xml:space="preserve"> 50% Improved) by Treatment and Age MITT* Population</w:t>
            </w:r>
          </w:p>
        </w:tc>
      </w:tr>
      <w:tr w:rsidR="00E41096" w:rsidRPr="005321BC" w14:paraId="549F0C00" w14:textId="77777777">
        <w:tblPrEx>
          <w:tblCellMar>
            <w:top w:w="0" w:type="dxa"/>
            <w:bottom w:w="0" w:type="dxa"/>
          </w:tblCellMar>
        </w:tblPrEx>
        <w:trPr>
          <w:jc w:val="center"/>
        </w:trPr>
        <w:tc>
          <w:tcPr>
            <w:tcW w:w="2127" w:type="dxa"/>
          </w:tcPr>
          <w:p w14:paraId="42FBBD99" w14:textId="77777777" w:rsidR="00E41096" w:rsidRPr="005321BC" w:rsidRDefault="00E41096" w:rsidP="00AD4D62">
            <w:pPr>
              <w:pStyle w:val="NormalIndent"/>
              <w:spacing w:after="0"/>
              <w:jc w:val="center"/>
              <w:rPr>
                <w:color w:val="000000"/>
                <w:sz w:val="24"/>
                <w:szCs w:val="24"/>
              </w:rPr>
            </w:pPr>
            <w:r w:rsidRPr="005321BC">
              <w:rPr>
                <w:color w:val="000000"/>
                <w:sz w:val="24"/>
                <w:szCs w:val="24"/>
              </w:rPr>
              <w:t>Age Category</w:t>
            </w:r>
          </w:p>
          <w:p w14:paraId="4EA55F30" w14:textId="77777777" w:rsidR="00E41096" w:rsidRPr="005321BC" w:rsidRDefault="00E41096" w:rsidP="00AD4D62">
            <w:pPr>
              <w:pStyle w:val="NormalIndent"/>
              <w:spacing w:after="0"/>
              <w:jc w:val="center"/>
              <w:rPr>
                <w:color w:val="000000"/>
                <w:sz w:val="24"/>
                <w:szCs w:val="24"/>
              </w:rPr>
            </w:pPr>
          </w:p>
        </w:tc>
        <w:tc>
          <w:tcPr>
            <w:tcW w:w="1771" w:type="dxa"/>
          </w:tcPr>
          <w:p w14:paraId="39418EA7" w14:textId="77777777" w:rsidR="00E41096" w:rsidRPr="005321BC" w:rsidRDefault="00E41096" w:rsidP="00AD4D62">
            <w:pPr>
              <w:pStyle w:val="NormalIndent"/>
              <w:spacing w:after="0"/>
              <w:jc w:val="center"/>
              <w:rPr>
                <w:color w:val="000000"/>
                <w:sz w:val="24"/>
                <w:szCs w:val="24"/>
              </w:rPr>
            </w:pPr>
            <w:r w:rsidRPr="005321BC">
              <w:rPr>
                <w:color w:val="000000"/>
                <w:sz w:val="24"/>
                <w:szCs w:val="24"/>
              </w:rPr>
              <w:t>Placebo</w:t>
            </w:r>
          </w:p>
        </w:tc>
        <w:tc>
          <w:tcPr>
            <w:tcW w:w="1771" w:type="dxa"/>
          </w:tcPr>
          <w:p w14:paraId="230A6AD2" w14:textId="77777777" w:rsidR="00E41096" w:rsidRPr="005321BC" w:rsidRDefault="00E41096" w:rsidP="00AD4D62">
            <w:pPr>
              <w:pStyle w:val="NormalIndent"/>
              <w:spacing w:after="0"/>
              <w:jc w:val="center"/>
              <w:rPr>
                <w:color w:val="000000"/>
                <w:sz w:val="24"/>
                <w:szCs w:val="24"/>
              </w:rPr>
            </w:pPr>
            <w:r w:rsidRPr="005321BC">
              <w:rPr>
                <w:color w:val="000000"/>
                <w:sz w:val="24"/>
                <w:szCs w:val="24"/>
              </w:rPr>
              <w:t>Gabapentin</w:t>
            </w:r>
          </w:p>
        </w:tc>
        <w:tc>
          <w:tcPr>
            <w:tcW w:w="1771" w:type="dxa"/>
          </w:tcPr>
          <w:p w14:paraId="61B0BF12" w14:textId="77777777" w:rsidR="00E41096" w:rsidRPr="005321BC" w:rsidRDefault="00E41096" w:rsidP="00AD4D62">
            <w:pPr>
              <w:pStyle w:val="NormalIndent"/>
              <w:spacing w:after="0"/>
              <w:jc w:val="center"/>
              <w:rPr>
                <w:color w:val="000000"/>
                <w:sz w:val="24"/>
                <w:szCs w:val="24"/>
              </w:rPr>
            </w:pPr>
            <w:r w:rsidRPr="005321BC">
              <w:rPr>
                <w:color w:val="000000"/>
                <w:sz w:val="24"/>
                <w:szCs w:val="24"/>
              </w:rPr>
              <w:t>P-Value</w:t>
            </w:r>
          </w:p>
        </w:tc>
      </w:tr>
      <w:tr w:rsidR="00E41096" w:rsidRPr="005321BC" w14:paraId="678503AA" w14:textId="77777777">
        <w:tblPrEx>
          <w:tblCellMar>
            <w:top w:w="0" w:type="dxa"/>
            <w:bottom w:w="0" w:type="dxa"/>
          </w:tblCellMar>
        </w:tblPrEx>
        <w:trPr>
          <w:jc w:val="center"/>
        </w:trPr>
        <w:tc>
          <w:tcPr>
            <w:tcW w:w="2127" w:type="dxa"/>
          </w:tcPr>
          <w:p w14:paraId="749C3C81" w14:textId="77777777" w:rsidR="00E41096" w:rsidRPr="005321BC" w:rsidRDefault="00E41096" w:rsidP="00AD4D62">
            <w:pPr>
              <w:pStyle w:val="NormalIndent"/>
              <w:spacing w:after="0"/>
              <w:jc w:val="center"/>
              <w:rPr>
                <w:color w:val="000000"/>
                <w:sz w:val="24"/>
                <w:szCs w:val="24"/>
              </w:rPr>
            </w:pPr>
            <w:r w:rsidRPr="005321BC">
              <w:rPr>
                <w:color w:val="000000"/>
                <w:sz w:val="24"/>
                <w:szCs w:val="24"/>
              </w:rPr>
              <w:t>&lt; 6 Years Old</w:t>
            </w:r>
          </w:p>
          <w:p w14:paraId="28CA1F45" w14:textId="77777777" w:rsidR="00E41096" w:rsidRPr="005321BC" w:rsidRDefault="00E41096" w:rsidP="00AD4D62">
            <w:pPr>
              <w:pStyle w:val="NormalIndent"/>
              <w:spacing w:after="0"/>
              <w:jc w:val="center"/>
              <w:rPr>
                <w:color w:val="000000"/>
                <w:sz w:val="24"/>
                <w:szCs w:val="24"/>
              </w:rPr>
            </w:pPr>
          </w:p>
        </w:tc>
        <w:tc>
          <w:tcPr>
            <w:tcW w:w="1771" w:type="dxa"/>
          </w:tcPr>
          <w:p w14:paraId="6D1E5E06" w14:textId="77777777" w:rsidR="00E41096" w:rsidRPr="005321BC" w:rsidRDefault="00E41096" w:rsidP="00AD4D62">
            <w:pPr>
              <w:pStyle w:val="NormalIndent"/>
              <w:spacing w:after="0"/>
              <w:jc w:val="center"/>
              <w:rPr>
                <w:color w:val="000000"/>
                <w:sz w:val="24"/>
                <w:szCs w:val="24"/>
              </w:rPr>
            </w:pPr>
            <w:r w:rsidRPr="005321BC">
              <w:rPr>
                <w:color w:val="000000"/>
                <w:sz w:val="24"/>
                <w:szCs w:val="24"/>
              </w:rPr>
              <w:t>4/21 (19.0%)</w:t>
            </w:r>
          </w:p>
        </w:tc>
        <w:tc>
          <w:tcPr>
            <w:tcW w:w="1771" w:type="dxa"/>
          </w:tcPr>
          <w:p w14:paraId="410A02B7" w14:textId="77777777" w:rsidR="00E41096" w:rsidRPr="005321BC" w:rsidRDefault="00E41096" w:rsidP="00AD4D62">
            <w:pPr>
              <w:pStyle w:val="NormalIndent"/>
              <w:spacing w:after="0"/>
              <w:jc w:val="center"/>
              <w:rPr>
                <w:color w:val="000000"/>
                <w:sz w:val="24"/>
                <w:szCs w:val="24"/>
              </w:rPr>
            </w:pPr>
            <w:r w:rsidRPr="005321BC">
              <w:rPr>
                <w:color w:val="000000"/>
                <w:sz w:val="24"/>
                <w:szCs w:val="24"/>
              </w:rPr>
              <w:t>4/17 (23.5%)</w:t>
            </w:r>
          </w:p>
        </w:tc>
        <w:tc>
          <w:tcPr>
            <w:tcW w:w="1771" w:type="dxa"/>
          </w:tcPr>
          <w:p w14:paraId="38170E1B" w14:textId="77777777" w:rsidR="00E41096" w:rsidRPr="005321BC" w:rsidRDefault="00E41096" w:rsidP="00AD4D62">
            <w:pPr>
              <w:pStyle w:val="NormalIndent"/>
              <w:spacing w:after="0"/>
              <w:jc w:val="center"/>
              <w:rPr>
                <w:color w:val="000000"/>
                <w:sz w:val="24"/>
                <w:szCs w:val="24"/>
              </w:rPr>
            </w:pPr>
            <w:r w:rsidRPr="005321BC">
              <w:rPr>
                <w:color w:val="000000"/>
                <w:sz w:val="24"/>
                <w:szCs w:val="24"/>
              </w:rPr>
              <w:t>0.7362</w:t>
            </w:r>
          </w:p>
        </w:tc>
      </w:tr>
      <w:tr w:rsidR="00E41096" w:rsidRPr="005321BC" w14:paraId="4B30CBFC" w14:textId="77777777">
        <w:tblPrEx>
          <w:tblCellMar>
            <w:top w:w="0" w:type="dxa"/>
            <w:bottom w:w="0" w:type="dxa"/>
          </w:tblCellMar>
        </w:tblPrEx>
        <w:trPr>
          <w:jc w:val="center"/>
        </w:trPr>
        <w:tc>
          <w:tcPr>
            <w:tcW w:w="2127" w:type="dxa"/>
          </w:tcPr>
          <w:p w14:paraId="74EA7323" w14:textId="77777777" w:rsidR="00E41096" w:rsidRPr="005321BC" w:rsidRDefault="00E41096" w:rsidP="00AD4D62">
            <w:pPr>
              <w:pStyle w:val="NormalIndent"/>
              <w:spacing w:after="0"/>
              <w:jc w:val="center"/>
              <w:rPr>
                <w:color w:val="000000"/>
                <w:sz w:val="24"/>
                <w:szCs w:val="24"/>
              </w:rPr>
            </w:pPr>
            <w:r w:rsidRPr="005321BC">
              <w:rPr>
                <w:color w:val="000000"/>
                <w:sz w:val="24"/>
                <w:szCs w:val="24"/>
              </w:rPr>
              <w:t>6 to 12 Years Old</w:t>
            </w:r>
          </w:p>
          <w:p w14:paraId="614FF282" w14:textId="77777777" w:rsidR="00E41096" w:rsidRPr="005321BC" w:rsidRDefault="00E41096" w:rsidP="00AD4D62">
            <w:pPr>
              <w:pStyle w:val="NormalIndent"/>
              <w:spacing w:after="0"/>
              <w:jc w:val="center"/>
              <w:rPr>
                <w:color w:val="000000"/>
                <w:sz w:val="24"/>
                <w:szCs w:val="24"/>
              </w:rPr>
            </w:pPr>
          </w:p>
        </w:tc>
        <w:tc>
          <w:tcPr>
            <w:tcW w:w="1771" w:type="dxa"/>
          </w:tcPr>
          <w:p w14:paraId="53175B8A" w14:textId="77777777" w:rsidR="00E41096" w:rsidRPr="005321BC" w:rsidRDefault="00E41096" w:rsidP="00AD4D62">
            <w:pPr>
              <w:pStyle w:val="NormalIndent"/>
              <w:spacing w:after="0"/>
              <w:jc w:val="center"/>
              <w:rPr>
                <w:color w:val="000000"/>
                <w:sz w:val="24"/>
                <w:szCs w:val="24"/>
              </w:rPr>
            </w:pPr>
            <w:r w:rsidRPr="005321BC">
              <w:rPr>
                <w:color w:val="000000"/>
                <w:sz w:val="24"/>
                <w:szCs w:val="24"/>
              </w:rPr>
              <w:t>17/99 (17.2%)</w:t>
            </w:r>
          </w:p>
        </w:tc>
        <w:tc>
          <w:tcPr>
            <w:tcW w:w="1771" w:type="dxa"/>
          </w:tcPr>
          <w:p w14:paraId="421F8FB4" w14:textId="77777777" w:rsidR="00E41096" w:rsidRPr="005321BC" w:rsidRDefault="00E41096" w:rsidP="00AD4D62">
            <w:pPr>
              <w:pStyle w:val="NormalIndent"/>
              <w:spacing w:after="0"/>
              <w:jc w:val="center"/>
              <w:rPr>
                <w:color w:val="000000"/>
                <w:sz w:val="24"/>
                <w:szCs w:val="24"/>
              </w:rPr>
            </w:pPr>
            <w:r w:rsidRPr="005321BC">
              <w:rPr>
                <w:color w:val="000000"/>
                <w:sz w:val="24"/>
                <w:szCs w:val="24"/>
              </w:rPr>
              <w:t>20/96 (20.8%)</w:t>
            </w:r>
          </w:p>
        </w:tc>
        <w:tc>
          <w:tcPr>
            <w:tcW w:w="1771" w:type="dxa"/>
          </w:tcPr>
          <w:p w14:paraId="4FD8CCAC" w14:textId="77777777" w:rsidR="00E41096" w:rsidRPr="005321BC" w:rsidRDefault="00E41096" w:rsidP="00AD4D62">
            <w:pPr>
              <w:pStyle w:val="NormalIndent"/>
              <w:spacing w:after="0"/>
              <w:jc w:val="center"/>
              <w:rPr>
                <w:color w:val="000000"/>
                <w:sz w:val="24"/>
                <w:szCs w:val="24"/>
              </w:rPr>
            </w:pPr>
            <w:r w:rsidRPr="005321BC">
              <w:rPr>
                <w:color w:val="000000"/>
                <w:sz w:val="24"/>
                <w:szCs w:val="24"/>
              </w:rPr>
              <w:t>0.5144</w:t>
            </w:r>
          </w:p>
        </w:tc>
      </w:tr>
    </w:tbl>
    <w:p w14:paraId="2A0E52CC" w14:textId="77777777" w:rsidR="00E41096" w:rsidRPr="005321BC" w:rsidRDefault="00E41096" w:rsidP="00AD4D62">
      <w:pPr>
        <w:pStyle w:val="NormalIndent"/>
        <w:spacing w:after="0"/>
        <w:rPr>
          <w:color w:val="000000"/>
          <w:sz w:val="24"/>
          <w:szCs w:val="24"/>
        </w:rPr>
      </w:pPr>
    </w:p>
    <w:p w14:paraId="028B2432" w14:textId="77777777" w:rsidR="00E41096" w:rsidRPr="005321BC" w:rsidRDefault="00E41096" w:rsidP="00AD4D62">
      <w:pPr>
        <w:pStyle w:val="NormalIndent"/>
        <w:spacing w:after="0"/>
        <w:rPr>
          <w:color w:val="000000"/>
          <w:sz w:val="24"/>
          <w:szCs w:val="24"/>
        </w:rPr>
      </w:pPr>
      <w:r w:rsidRPr="005321BC">
        <w:rPr>
          <w:color w:val="000000"/>
          <w:sz w:val="24"/>
          <w:szCs w:val="24"/>
        </w:rPr>
        <w:t>*The modified intent to treat population was defined as all patients randomised to study medication who also had evaluable seizure diaries available for 28 days during both the baseline and double-blind phases.</w:t>
      </w:r>
    </w:p>
    <w:p w14:paraId="2EF83B9A" w14:textId="77777777" w:rsidR="00B83F74" w:rsidRPr="005321BC" w:rsidRDefault="00B83F74" w:rsidP="00AD4D62">
      <w:pPr>
        <w:pStyle w:val="NormalIndent"/>
        <w:spacing w:after="0"/>
        <w:rPr>
          <w:color w:val="000000"/>
          <w:sz w:val="24"/>
          <w:szCs w:val="24"/>
        </w:rPr>
      </w:pPr>
    </w:p>
    <w:p w14:paraId="04134796" w14:textId="77777777" w:rsidR="009E0FD0" w:rsidRPr="00391E0B" w:rsidRDefault="009E0FD0" w:rsidP="00AD4D62">
      <w:pPr>
        <w:pStyle w:val="Heading2"/>
        <w:spacing w:before="0" w:after="0"/>
        <w:rPr>
          <w:color w:val="000000"/>
          <w:szCs w:val="24"/>
        </w:rPr>
      </w:pPr>
      <w:r w:rsidRPr="00391E0B">
        <w:rPr>
          <w:color w:val="000000"/>
          <w:szCs w:val="24"/>
        </w:rPr>
        <w:t>5.2</w:t>
      </w:r>
      <w:r w:rsidRPr="00391E0B">
        <w:rPr>
          <w:color w:val="000000"/>
          <w:szCs w:val="24"/>
        </w:rPr>
        <w:tab/>
        <w:t>Pharmacokinetic properties</w:t>
      </w:r>
    </w:p>
    <w:p w14:paraId="72ADF84A" w14:textId="77777777" w:rsidR="009E0FD0" w:rsidRPr="005321BC" w:rsidRDefault="009E0FD0" w:rsidP="00AD4D62">
      <w:pPr>
        <w:pStyle w:val="NormalIndent"/>
        <w:spacing w:after="0"/>
        <w:rPr>
          <w:color w:val="000000"/>
          <w:sz w:val="24"/>
          <w:szCs w:val="24"/>
        </w:rPr>
      </w:pPr>
    </w:p>
    <w:p w14:paraId="171B34EF" w14:textId="77777777" w:rsidR="009C3D69" w:rsidRPr="005321BC" w:rsidRDefault="009C3D69" w:rsidP="00AD4D62">
      <w:pPr>
        <w:pStyle w:val="NormalIndent"/>
        <w:spacing w:after="0"/>
        <w:rPr>
          <w:color w:val="000000"/>
          <w:sz w:val="24"/>
          <w:szCs w:val="24"/>
        </w:rPr>
      </w:pPr>
      <w:r w:rsidRPr="005321BC">
        <w:rPr>
          <w:color w:val="000000"/>
          <w:sz w:val="24"/>
          <w:szCs w:val="24"/>
          <w:u w:val="single"/>
        </w:rPr>
        <w:t>Absorption</w:t>
      </w:r>
    </w:p>
    <w:p w14:paraId="09CA66A8" w14:textId="77777777" w:rsidR="009C3D69" w:rsidRPr="005321BC" w:rsidRDefault="009C3D69" w:rsidP="00AD4D62">
      <w:pPr>
        <w:pStyle w:val="NormalIndent"/>
        <w:spacing w:after="0"/>
        <w:rPr>
          <w:color w:val="000000"/>
          <w:sz w:val="24"/>
          <w:szCs w:val="24"/>
        </w:rPr>
      </w:pPr>
    </w:p>
    <w:p w14:paraId="34D0E67E" w14:textId="77777777" w:rsidR="009C3D69" w:rsidRPr="005321BC" w:rsidRDefault="009C3D69" w:rsidP="00AD4D62">
      <w:pPr>
        <w:pStyle w:val="NormalIndent"/>
        <w:spacing w:after="0"/>
        <w:rPr>
          <w:color w:val="000000"/>
          <w:sz w:val="24"/>
          <w:szCs w:val="24"/>
        </w:rPr>
      </w:pPr>
      <w:r w:rsidRPr="005321BC">
        <w:rPr>
          <w:color w:val="000000"/>
          <w:sz w:val="24"/>
          <w:szCs w:val="24"/>
        </w:rPr>
        <w:t>Following oral administration, peak plasma gabapentin concentrations are observed within 2 to 3 hours. Gabapentin bioavailability (fraction of dose absorbed) tends to decrease with increasing dose.  Absolute bioavailability of a 300 mg capsule is approximately 60%.  Food, including a high-fat diet, has no clinically significant effect on gabapentin pharmacokinetics.</w:t>
      </w:r>
    </w:p>
    <w:p w14:paraId="4D2730BC" w14:textId="77777777" w:rsidR="009C3D69" w:rsidRPr="005321BC" w:rsidRDefault="009C3D69" w:rsidP="00AD4D62">
      <w:pPr>
        <w:pStyle w:val="NormalIndent"/>
        <w:spacing w:after="0"/>
        <w:rPr>
          <w:color w:val="000000"/>
          <w:sz w:val="24"/>
          <w:szCs w:val="24"/>
        </w:rPr>
      </w:pPr>
    </w:p>
    <w:p w14:paraId="738588A4" w14:textId="77777777" w:rsidR="009C3D69" w:rsidRPr="005321BC" w:rsidRDefault="009C3D69" w:rsidP="00AD4D62">
      <w:pPr>
        <w:pStyle w:val="NormalIndent"/>
        <w:spacing w:after="0"/>
        <w:rPr>
          <w:color w:val="000000"/>
          <w:sz w:val="24"/>
          <w:szCs w:val="24"/>
        </w:rPr>
      </w:pPr>
      <w:r w:rsidRPr="005321BC">
        <w:rPr>
          <w:color w:val="000000"/>
          <w:sz w:val="24"/>
          <w:szCs w:val="24"/>
        </w:rPr>
        <w:t>Gabapentin pharmacokinetics are not affected by repeated administration.  Although plasma gabapentin concentrations were generally between 2 </w:t>
      </w:r>
      <w:r w:rsidRPr="005321BC">
        <w:rPr>
          <w:color w:val="000000"/>
          <w:sz w:val="24"/>
          <w:szCs w:val="24"/>
        </w:rPr>
        <w:sym w:font="Symbol" w:char="F06D"/>
      </w:r>
      <w:r w:rsidRPr="005321BC">
        <w:rPr>
          <w:color w:val="000000"/>
          <w:sz w:val="24"/>
          <w:szCs w:val="24"/>
        </w:rPr>
        <w:t>g/</w:t>
      </w:r>
      <w:r w:rsidR="009835C1" w:rsidRPr="005321BC">
        <w:rPr>
          <w:color w:val="000000"/>
          <w:sz w:val="24"/>
          <w:szCs w:val="24"/>
        </w:rPr>
        <w:t>mL</w:t>
      </w:r>
      <w:r w:rsidRPr="005321BC">
        <w:rPr>
          <w:color w:val="000000"/>
          <w:sz w:val="24"/>
          <w:szCs w:val="24"/>
        </w:rPr>
        <w:t xml:space="preserve"> and 20 </w:t>
      </w:r>
      <w:r w:rsidRPr="005321BC">
        <w:rPr>
          <w:color w:val="000000"/>
          <w:sz w:val="24"/>
          <w:szCs w:val="24"/>
        </w:rPr>
        <w:sym w:font="Symbol" w:char="F06D"/>
      </w:r>
      <w:r w:rsidRPr="005321BC">
        <w:rPr>
          <w:color w:val="000000"/>
          <w:sz w:val="24"/>
          <w:szCs w:val="24"/>
        </w:rPr>
        <w:t>g/</w:t>
      </w:r>
      <w:r w:rsidR="009835C1" w:rsidRPr="005321BC">
        <w:rPr>
          <w:color w:val="000000"/>
          <w:sz w:val="24"/>
          <w:szCs w:val="24"/>
        </w:rPr>
        <w:t>mL</w:t>
      </w:r>
      <w:r w:rsidRPr="005321BC">
        <w:rPr>
          <w:color w:val="000000"/>
          <w:sz w:val="24"/>
          <w:szCs w:val="24"/>
        </w:rPr>
        <w:t xml:space="preserve"> in clinical studies, such concentrations were not predictive of safety or efficacy.  Pharmacokinetic parameters are given in Table 3.</w:t>
      </w:r>
    </w:p>
    <w:p w14:paraId="64D7EE71" w14:textId="77777777" w:rsidR="009C3D69" w:rsidRPr="005321BC" w:rsidRDefault="009C3D69" w:rsidP="00AD4D62">
      <w:pPr>
        <w:pStyle w:val="NormalIndent"/>
        <w:spacing w:after="0"/>
        <w:rPr>
          <w:color w:val="000000"/>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6" w:type="dxa"/>
          <w:right w:w="56" w:type="dxa"/>
        </w:tblCellMar>
        <w:tblLook w:val="0000" w:firstRow="0" w:lastRow="0" w:firstColumn="0" w:lastColumn="0" w:noHBand="0" w:noVBand="0"/>
      </w:tblPr>
      <w:tblGrid>
        <w:gridCol w:w="1800"/>
        <w:gridCol w:w="900"/>
        <w:gridCol w:w="720"/>
        <w:gridCol w:w="1080"/>
        <w:gridCol w:w="720"/>
        <w:gridCol w:w="1080"/>
        <w:gridCol w:w="900"/>
        <w:tblGridChange w:id="29">
          <w:tblGrid>
            <w:gridCol w:w="1800"/>
            <w:gridCol w:w="900"/>
            <w:gridCol w:w="720"/>
            <w:gridCol w:w="1080"/>
            <w:gridCol w:w="720"/>
            <w:gridCol w:w="1080"/>
            <w:gridCol w:w="900"/>
          </w:tblGrid>
        </w:tblGridChange>
      </w:tblGrid>
      <w:tr w:rsidR="00F804CF" w:rsidRPr="00644799" w14:paraId="0D91243E" w14:textId="77777777" w:rsidTr="005B71AD">
        <w:tblPrEx>
          <w:tblCellMar>
            <w:top w:w="0" w:type="dxa"/>
            <w:bottom w:w="0" w:type="dxa"/>
          </w:tblCellMar>
        </w:tblPrEx>
        <w:trPr>
          <w:jc w:val="center"/>
        </w:trPr>
        <w:tc>
          <w:tcPr>
            <w:tcW w:w="7200" w:type="dxa"/>
            <w:gridSpan w:val="7"/>
          </w:tcPr>
          <w:p w14:paraId="4AE3506C" w14:textId="77777777" w:rsidR="00F804CF" w:rsidRPr="00D908ED" w:rsidRDefault="00F804CF" w:rsidP="005B71AD">
            <w:pPr>
              <w:keepNext/>
              <w:keepLines/>
            </w:pPr>
            <w:r w:rsidRPr="00644799">
              <w:t>Table 3</w:t>
            </w:r>
          </w:p>
        </w:tc>
      </w:tr>
      <w:tr w:rsidR="00F804CF" w:rsidRPr="00644799" w14:paraId="5F6CE580" w14:textId="77777777" w:rsidTr="005B71AD">
        <w:tblPrEx>
          <w:tblCellMar>
            <w:top w:w="0" w:type="dxa"/>
            <w:bottom w:w="0" w:type="dxa"/>
          </w:tblCellMar>
        </w:tblPrEx>
        <w:trPr>
          <w:jc w:val="center"/>
        </w:trPr>
        <w:tc>
          <w:tcPr>
            <w:tcW w:w="7200" w:type="dxa"/>
            <w:gridSpan w:val="7"/>
          </w:tcPr>
          <w:p w14:paraId="14280C4F" w14:textId="77777777" w:rsidR="00F804CF" w:rsidRPr="00D908ED" w:rsidRDefault="00F804CF" w:rsidP="005B71AD">
            <w:pPr>
              <w:pStyle w:val="BodyTextIndent3"/>
              <w:keepNext/>
              <w:keepLines/>
              <w:ind w:left="82" w:right="1008" w:hanging="26"/>
              <w:rPr>
                <w:sz w:val="22"/>
              </w:rPr>
            </w:pPr>
            <w:r w:rsidRPr="00644799">
              <w:rPr>
                <w:sz w:val="22"/>
              </w:rPr>
              <w:t>SUMMARY OF GABAPENTIN MEAN (%CV) STEADY-STATE PHARMACOKINETIC PARAMETERS FOLLOWING EVERY EIGHT HOURS ADMINISTRATION</w:t>
            </w:r>
          </w:p>
        </w:tc>
      </w:tr>
      <w:tr w:rsidR="00F804CF" w:rsidRPr="00644799" w14:paraId="77B721F3" w14:textId="77777777" w:rsidTr="005B71AD">
        <w:tblPrEx>
          <w:tblCellMar>
            <w:top w:w="0" w:type="dxa"/>
            <w:bottom w:w="0" w:type="dxa"/>
          </w:tblCellMar>
        </w:tblPrEx>
        <w:trPr>
          <w:jc w:val="center"/>
        </w:trPr>
        <w:tc>
          <w:tcPr>
            <w:tcW w:w="1800" w:type="dxa"/>
          </w:tcPr>
          <w:p w14:paraId="6FAD3F2E" w14:textId="77777777" w:rsidR="00F804CF" w:rsidRPr="00644799" w:rsidRDefault="00F804CF" w:rsidP="005B71AD">
            <w:pPr>
              <w:keepNext/>
              <w:keepLines/>
              <w:tabs>
                <w:tab w:val="left" w:pos="0"/>
              </w:tabs>
              <w:suppressAutoHyphens/>
              <w:rPr>
                <w:spacing w:val="-3"/>
              </w:rPr>
            </w:pPr>
            <w:r w:rsidRPr="00644799">
              <w:rPr>
                <w:spacing w:val="-3"/>
              </w:rPr>
              <w:t>Pharmacokinetic parameter</w:t>
            </w:r>
          </w:p>
        </w:tc>
        <w:tc>
          <w:tcPr>
            <w:tcW w:w="1620" w:type="dxa"/>
            <w:gridSpan w:val="2"/>
          </w:tcPr>
          <w:p w14:paraId="645DC630" w14:textId="77777777" w:rsidR="00F804CF" w:rsidRPr="00644799" w:rsidRDefault="00F804CF" w:rsidP="005B71AD">
            <w:pPr>
              <w:keepNext/>
              <w:keepLines/>
              <w:tabs>
                <w:tab w:val="left" w:pos="0"/>
              </w:tabs>
              <w:suppressAutoHyphens/>
              <w:rPr>
                <w:spacing w:val="-3"/>
              </w:rPr>
            </w:pPr>
            <w:r w:rsidRPr="00644799">
              <w:rPr>
                <w:spacing w:val="-3"/>
              </w:rPr>
              <w:t xml:space="preserve">300 mg </w:t>
            </w:r>
          </w:p>
          <w:p w14:paraId="7C8910A7" w14:textId="77777777" w:rsidR="00F804CF" w:rsidRPr="00644799" w:rsidRDefault="00F804CF" w:rsidP="005B71AD">
            <w:pPr>
              <w:pStyle w:val="EndnoteText"/>
              <w:keepNext/>
              <w:keepLines/>
              <w:tabs>
                <w:tab w:val="left" w:pos="0"/>
              </w:tabs>
              <w:suppressAutoHyphens/>
              <w:rPr>
                <w:spacing w:val="-3"/>
                <w:sz w:val="22"/>
                <w:lang w:val="en-GB"/>
              </w:rPr>
            </w:pPr>
            <w:r w:rsidRPr="00644799">
              <w:rPr>
                <w:spacing w:val="-3"/>
                <w:sz w:val="22"/>
                <w:lang w:val="en-GB"/>
              </w:rPr>
              <w:t>(N=7)</w:t>
            </w:r>
          </w:p>
        </w:tc>
        <w:tc>
          <w:tcPr>
            <w:tcW w:w="1800" w:type="dxa"/>
            <w:gridSpan w:val="2"/>
          </w:tcPr>
          <w:p w14:paraId="3150C21E" w14:textId="77777777" w:rsidR="00F804CF" w:rsidRPr="00644799" w:rsidRDefault="00F804CF" w:rsidP="005B71AD">
            <w:pPr>
              <w:keepNext/>
              <w:keepLines/>
              <w:tabs>
                <w:tab w:val="left" w:pos="0"/>
              </w:tabs>
              <w:suppressAutoHyphens/>
              <w:rPr>
                <w:spacing w:val="-3"/>
              </w:rPr>
            </w:pPr>
            <w:r w:rsidRPr="00644799">
              <w:rPr>
                <w:spacing w:val="-3"/>
              </w:rPr>
              <w:t>400 mg</w:t>
            </w:r>
          </w:p>
          <w:p w14:paraId="0233BEA9" w14:textId="77777777" w:rsidR="00F804CF" w:rsidRPr="00644799" w:rsidRDefault="00F804CF" w:rsidP="005B71AD">
            <w:pPr>
              <w:keepNext/>
              <w:keepLines/>
              <w:tabs>
                <w:tab w:val="left" w:pos="0"/>
              </w:tabs>
              <w:suppressAutoHyphens/>
              <w:rPr>
                <w:spacing w:val="-3"/>
              </w:rPr>
            </w:pPr>
            <w:r w:rsidRPr="00644799">
              <w:rPr>
                <w:spacing w:val="-3"/>
              </w:rPr>
              <w:t>(N=14)</w:t>
            </w:r>
          </w:p>
        </w:tc>
        <w:tc>
          <w:tcPr>
            <w:tcW w:w="1980" w:type="dxa"/>
            <w:gridSpan w:val="2"/>
          </w:tcPr>
          <w:p w14:paraId="162610FF" w14:textId="77777777" w:rsidR="00F804CF" w:rsidRPr="00644799" w:rsidRDefault="00F804CF" w:rsidP="005B71AD">
            <w:pPr>
              <w:keepNext/>
              <w:keepLines/>
              <w:tabs>
                <w:tab w:val="left" w:pos="0"/>
              </w:tabs>
              <w:suppressAutoHyphens/>
              <w:rPr>
                <w:spacing w:val="-3"/>
              </w:rPr>
            </w:pPr>
            <w:r w:rsidRPr="00644799">
              <w:rPr>
                <w:spacing w:val="-3"/>
              </w:rPr>
              <w:t>800 mg</w:t>
            </w:r>
          </w:p>
          <w:p w14:paraId="4D66B193" w14:textId="77777777" w:rsidR="00F804CF" w:rsidRPr="00644799" w:rsidRDefault="00F804CF" w:rsidP="005B71AD">
            <w:pPr>
              <w:keepNext/>
              <w:keepLines/>
              <w:tabs>
                <w:tab w:val="left" w:pos="0"/>
              </w:tabs>
              <w:suppressAutoHyphens/>
              <w:rPr>
                <w:spacing w:val="-3"/>
              </w:rPr>
            </w:pPr>
            <w:r w:rsidRPr="00644799">
              <w:rPr>
                <w:spacing w:val="-3"/>
              </w:rPr>
              <w:t>(N=14)</w:t>
            </w:r>
          </w:p>
        </w:tc>
      </w:tr>
      <w:tr w:rsidR="00F804CF" w:rsidRPr="00644799" w14:paraId="377772E2" w14:textId="77777777" w:rsidTr="005B71AD">
        <w:tblPrEx>
          <w:tblCellMar>
            <w:top w:w="0" w:type="dxa"/>
            <w:bottom w:w="0" w:type="dxa"/>
          </w:tblCellMar>
        </w:tblPrEx>
        <w:trPr>
          <w:jc w:val="center"/>
        </w:trPr>
        <w:tc>
          <w:tcPr>
            <w:tcW w:w="1800" w:type="dxa"/>
          </w:tcPr>
          <w:p w14:paraId="479E6768" w14:textId="77777777" w:rsidR="00F804CF" w:rsidRPr="00644799" w:rsidRDefault="00F804CF" w:rsidP="005B71AD">
            <w:pPr>
              <w:keepNext/>
              <w:tabs>
                <w:tab w:val="left" w:pos="0"/>
              </w:tabs>
              <w:suppressAutoHyphens/>
              <w:rPr>
                <w:spacing w:val="-3"/>
              </w:rPr>
            </w:pPr>
          </w:p>
        </w:tc>
        <w:tc>
          <w:tcPr>
            <w:tcW w:w="900" w:type="dxa"/>
          </w:tcPr>
          <w:p w14:paraId="22F1CBA3" w14:textId="77777777" w:rsidR="00F804CF" w:rsidRPr="00644799" w:rsidRDefault="00F804CF" w:rsidP="005B71AD">
            <w:pPr>
              <w:keepNext/>
              <w:tabs>
                <w:tab w:val="left" w:pos="0"/>
              </w:tabs>
              <w:suppressAutoHyphens/>
              <w:rPr>
                <w:spacing w:val="-3"/>
              </w:rPr>
            </w:pPr>
            <w:r w:rsidRPr="00644799">
              <w:rPr>
                <w:spacing w:val="-3"/>
              </w:rPr>
              <w:t>Mean</w:t>
            </w:r>
          </w:p>
        </w:tc>
        <w:tc>
          <w:tcPr>
            <w:tcW w:w="720" w:type="dxa"/>
          </w:tcPr>
          <w:p w14:paraId="311DF14D" w14:textId="77777777" w:rsidR="00F804CF" w:rsidRPr="00644799" w:rsidRDefault="00F804CF" w:rsidP="005B71AD">
            <w:pPr>
              <w:keepNext/>
              <w:tabs>
                <w:tab w:val="left" w:pos="0"/>
              </w:tabs>
              <w:suppressAutoHyphens/>
              <w:rPr>
                <w:spacing w:val="-3"/>
              </w:rPr>
            </w:pPr>
            <w:r w:rsidRPr="00644799">
              <w:rPr>
                <w:spacing w:val="-3"/>
              </w:rPr>
              <w:t>%CV</w:t>
            </w:r>
          </w:p>
        </w:tc>
        <w:tc>
          <w:tcPr>
            <w:tcW w:w="1080" w:type="dxa"/>
          </w:tcPr>
          <w:p w14:paraId="64BEDC94" w14:textId="77777777" w:rsidR="00F804CF" w:rsidRPr="00644799" w:rsidRDefault="00F804CF" w:rsidP="005B71AD">
            <w:pPr>
              <w:keepNext/>
              <w:tabs>
                <w:tab w:val="left" w:pos="0"/>
              </w:tabs>
              <w:suppressAutoHyphens/>
              <w:rPr>
                <w:spacing w:val="-3"/>
              </w:rPr>
            </w:pPr>
            <w:r w:rsidRPr="00644799">
              <w:rPr>
                <w:spacing w:val="-3"/>
              </w:rPr>
              <w:t>Mean</w:t>
            </w:r>
          </w:p>
        </w:tc>
        <w:tc>
          <w:tcPr>
            <w:tcW w:w="720" w:type="dxa"/>
          </w:tcPr>
          <w:p w14:paraId="09211028" w14:textId="77777777" w:rsidR="00F804CF" w:rsidRPr="00644799" w:rsidRDefault="00F804CF" w:rsidP="005B71AD">
            <w:pPr>
              <w:keepNext/>
              <w:tabs>
                <w:tab w:val="left" w:pos="0"/>
              </w:tabs>
              <w:suppressAutoHyphens/>
              <w:rPr>
                <w:spacing w:val="-3"/>
              </w:rPr>
            </w:pPr>
            <w:r w:rsidRPr="00644799">
              <w:rPr>
                <w:spacing w:val="-3"/>
              </w:rPr>
              <w:t>%CV</w:t>
            </w:r>
          </w:p>
        </w:tc>
        <w:tc>
          <w:tcPr>
            <w:tcW w:w="1080" w:type="dxa"/>
          </w:tcPr>
          <w:p w14:paraId="547581B5" w14:textId="77777777" w:rsidR="00F804CF" w:rsidRPr="00644799" w:rsidRDefault="00F804CF" w:rsidP="005B71AD">
            <w:pPr>
              <w:keepNext/>
              <w:tabs>
                <w:tab w:val="left" w:pos="0"/>
              </w:tabs>
              <w:suppressAutoHyphens/>
              <w:rPr>
                <w:spacing w:val="-3"/>
              </w:rPr>
            </w:pPr>
            <w:r w:rsidRPr="00644799">
              <w:rPr>
                <w:spacing w:val="-3"/>
              </w:rPr>
              <w:t>Mean</w:t>
            </w:r>
          </w:p>
        </w:tc>
        <w:tc>
          <w:tcPr>
            <w:tcW w:w="900" w:type="dxa"/>
          </w:tcPr>
          <w:p w14:paraId="3AFDD8EB" w14:textId="77777777" w:rsidR="00F804CF" w:rsidRPr="00644799" w:rsidRDefault="00F804CF" w:rsidP="005B71AD">
            <w:pPr>
              <w:keepNext/>
              <w:tabs>
                <w:tab w:val="left" w:pos="0"/>
              </w:tabs>
              <w:suppressAutoHyphens/>
              <w:rPr>
                <w:spacing w:val="-3"/>
              </w:rPr>
            </w:pPr>
            <w:r w:rsidRPr="00644799">
              <w:rPr>
                <w:spacing w:val="-3"/>
              </w:rPr>
              <w:t>%CV</w:t>
            </w:r>
          </w:p>
        </w:tc>
      </w:tr>
      <w:tr w:rsidR="00F804CF" w:rsidRPr="00644799" w14:paraId="5606628A" w14:textId="77777777" w:rsidTr="005B71AD">
        <w:tblPrEx>
          <w:tblCellMar>
            <w:top w:w="0" w:type="dxa"/>
            <w:bottom w:w="0" w:type="dxa"/>
          </w:tblCellMar>
        </w:tblPrEx>
        <w:trPr>
          <w:jc w:val="center"/>
        </w:trPr>
        <w:tc>
          <w:tcPr>
            <w:tcW w:w="1800" w:type="dxa"/>
          </w:tcPr>
          <w:p w14:paraId="7C7F14D3" w14:textId="77777777" w:rsidR="00F804CF" w:rsidRPr="00644799" w:rsidRDefault="00F804CF" w:rsidP="005B71AD">
            <w:pPr>
              <w:keepNext/>
              <w:tabs>
                <w:tab w:val="left" w:pos="0"/>
              </w:tabs>
              <w:suppressAutoHyphens/>
              <w:rPr>
                <w:spacing w:val="-3"/>
              </w:rPr>
            </w:pPr>
            <w:proofErr w:type="spellStart"/>
            <w:r w:rsidRPr="00644799">
              <w:rPr>
                <w:spacing w:val="-3"/>
              </w:rPr>
              <w:t>C</w:t>
            </w:r>
            <w:r w:rsidRPr="00644799">
              <w:rPr>
                <w:spacing w:val="-3"/>
                <w:vertAlign w:val="subscript"/>
              </w:rPr>
              <w:t>max</w:t>
            </w:r>
            <w:proofErr w:type="spellEnd"/>
            <w:r w:rsidRPr="00644799">
              <w:rPr>
                <w:spacing w:val="-3"/>
              </w:rPr>
              <w:t xml:space="preserve"> (</w:t>
            </w:r>
            <w:r w:rsidRPr="00644799">
              <w:rPr>
                <w:spacing w:val="-3"/>
                <w:szCs w:val="22"/>
              </w:rPr>
              <w:sym w:font="Symbol" w:char="F06D"/>
            </w:r>
            <w:r w:rsidRPr="00644799">
              <w:rPr>
                <w:spacing w:val="-3"/>
              </w:rPr>
              <w:t>g/</w:t>
            </w:r>
            <w:r w:rsidRPr="0087316D">
              <w:rPr>
                <w:spacing w:val="-3"/>
              </w:rPr>
              <w:t>mL</w:t>
            </w:r>
            <w:r w:rsidRPr="00644799">
              <w:rPr>
                <w:spacing w:val="-3"/>
              </w:rPr>
              <w:t>)</w:t>
            </w:r>
          </w:p>
        </w:tc>
        <w:tc>
          <w:tcPr>
            <w:tcW w:w="900" w:type="dxa"/>
          </w:tcPr>
          <w:p w14:paraId="324EE2DB" w14:textId="77777777" w:rsidR="00F804CF" w:rsidRPr="00644799" w:rsidRDefault="00F804CF" w:rsidP="005B71AD">
            <w:pPr>
              <w:keepNext/>
              <w:tabs>
                <w:tab w:val="left" w:pos="0"/>
              </w:tabs>
              <w:suppressAutoHyphens/>
              <w:rPr>
                <w:spacing w:val="-3"/>
              </w:rPr>
            </w:pPr>
            <w:r w:rsidRPr="00644799">
              <w:rPr>
                <w:spacing w:val="-3"/>
              </w:rPr>
              <w:t>4.02</w:t>
            </w:r>
          </w:p>
        </w:tc>
        <w:tc>
          <w:tcPr>
            <w:tcW w:w="720" w:type="dxa"/>
          </w:tcPr>
          <w:p w14:paraId="1761BD4F" w14:textId="77777777" w:rsidR="00F804CF" w:rsidRPr="00644799" w:rsidRDefault="00F804CF" w:rsidP="005B71AD">
            <w:pPr>
              <w:keepNext/>
              <w:tabs>
                <w:tab w:val="left" w:pos="0"/>
              </w:tabs>
              <w:suppressAutoHyphens/>
              <w:rPr>
                <w:spacing w:val="-3"/>
              </w:rPr>
            </w:pPr>
            <w:r w:rsidRPr="00644799">
              <w:rPr>
                <w:spacing w:val="-3"/>
              </w:rPr>
              <w:t>(24)</w:t>
            </w:r>
          </w:p>
        </w:tc>
        <w:tc>
          <w:tcPr>
            <w:tcW w:w="1080" w:type="dxa"/>
          </w:tcPr>
          <w:p w14:paraId="1BA839B2" w14:textId="77777777" w:rsidR="00F804CF" w:rsidRPr="00644799" w:rsidRDefault="00F804CF" w:rsidP="005B71AD">
            <w:pPr>
              <w:keepNext/>
              <w:tabs>
                <w:tab w:val="left" w:pos="0"/>
              </w:tabs>
              <w:suppressAutoHyphens/>
              <w:rPr>
                <w:spacing w:val="-3"/>
              </w:rPr>
            </w:pPr>
            <w:r w:rsidRPr="00644799">
              <w:rPr>
                <w:spacing w:val="-3"/>
              </w:rPr>
              <w:t>5.74</w:t>
            </w:r>
          </w:p>
        </w:tc>
        <w:tc>
          <w:tcPr>
            <w:tcW w:w="720" w:type="dxa"/>
          </w:tcPr>
          <w:p w14:paraId="1FBA2BC5" w14:textId="77777777" w:rsidR="00F804CF" w:rsidRPr="00644799" w:rsidRDefault="00F804CF" w:rsidP="005B71AD">
            <w:pPr>
              <w:keepNext/>
              <w:tabs>
                <w:tab w:val="left" w:pos="0"/>
              </w:tabs>
              <w:suppressAutoHyphens/>
              <w:rPr>
                <w:spacing w:val="-3"/>
              </w:rPr>
            </w:pPr>
            <w:r w:rsidRPr="00644799">
              <w:rPr>
                <w:spacing w:val="-3"/>
              </w:rPr>
              <w:t>(38)</w:t>
            </w:r>
          </w:p>
        </w:tc>
        <w:tc>
          <w:tcPr>
            <w:tcW w:w="1080" w:type="dxa"/>
          </w:tcPr>
          <w:p w14:paraId="442DF0B2" w14:textId="77777777" w:rsidR="00F804CF" w:rsidRPr="00644799" w:rsidRDefault="00F804CF" w:rsidP="005B71AD">
            <w:pPr>
              <w:keepNext/>
              <w:tabs>
                <w:tab w:val="left" w:pos="0"/>
              </w:tabs>
              <w:suppressAutoHyphens/>
              <w:rPr>
                <w:spacing w:val="-3"/>
              </w:rPr>
            </w:pPr>
            <w:r w:rsidRPr="00644799">
              <w:rPr>
                <w:spacing w:val="-3"/>
              </w:rPr>
              <w:t>8.71</w:t>
            </w:r>
          </w:p>
        </w:tc>
        <w:tc>
          <w:tcPr>
            <w:tcW w:w="900" w:type="dxa"/>
          </w:tcPr>
          <w:p w14:paraId="3177A51F" w14:textId="77777777" w:rsidR="00F804CF" w:rsidRPr="00644799" w:rsidRDefault="00F804CF" w:rsidP="005B71AD">
            <w:pPr>
              <w:keepNext/>
              <w:tabs>
                <w:tab w:val="left" w:pos="0"/>
              </w:tabs>
              <w:suppressAutoHyphens/>
              <w:rPr>
                <w:spacing w:val="-3"/>
              </w:rPr>
            </w:pPr>
            <w:r w:rsidRPr="00644799">
              <w:rPr>
                <w:spacing w:val="-3"/>
              </w:rPr>
              <w:t>(29)</w:t>
            </w:r>
          </w:p>
        </w:tc>
      </w:tr>
      <w:tr w:rsidR="00F804CF" w:rsidRPr="00644799" w14:paraId="5C08BB5E" w14:textId="77777777" w:rsidTr="005B71AD">
        <w:tblPrEx>
          <w:tblCellMar>
            <w:top w:w="0" w:type="dxa"/>
            <w:bottom w:w="0" w:type="dxa"/>
          </w:tblCellMar>
        </w:tblPrEx>
        <w:trPr>
          <w:jc w:val="center"/>
        </w:trPr>
        <w:tc>
          <w:tcPr>
            <w:tcW w:w="1800" w:type="dxa"/>
          </w:tcPr>
          <w:p w14:paraId="4DFF1E86" w14:textId="77777777" w:rsidR="00F804CF" w:rsidRPr="00644799" w:rsidRDefault="00F804CF" w:rsidP="005B71AD">
            <w:pPr>
              <w:keepNext/>
              <w:tabs>
                <w:tab w:val="left" w:pos="0"/>
              </w:tabs>
              <w:suppressAutoHyphens/>
              <w:rPr>
                <w:spacing w:val="-3"/>
              </w:rPr>
            </w:pPr>
            <w:proofErr w:type="spellStart"/>
            <w:r w:rsidRPr="00644799">
              <w:rPr>
                <w:spacing w:val="-3"/>
              </w:rPr>
              <w:t>t</w:t>
            </w:r>
            <w:r w:rsidRPr="00644799">
              <w:rPr>
                <w:spacing w:val="-3"/>
                <w:vertAlign w:val="subscript"/>
              </w:rPr>
              <w:t>max</w:t>
            </w:r>
            <w:proofErr w:type="spellEnd"/>
            <w:r w:rsidRPr="00644799">
              <w:rPr>
                <w:spacing w:val="-3"/>
              </w:rPr>
              <w:t xml:space="preserve"> (hr)</w:t>
            </w:r>
          </w:p>
        </w:tc>
        <w:tc>
          <w:tcPr>
            <w:tcW w:w="900" w:type="dxa"/>
          </w:tcPr>
          <w:p w14:paraId="4F42E514" w14:textId="77777777" w:rsidR="00F804CF" w:rsidRPr="00644799" w:rsidRDefault="00F804CF" w:rsidP="005B71AD">
            <w:pPr>
              <w:keepNext/>
              <w:tabs>
                <w:tab w:val="left" w:pos="0"/>
              </w:tabs>
              <w:suppressAutoHyphens/>
              <w:rPr>
                <w:spacing w:val="-3"/>
              </w:rPr>
            </w:pPr>
            <w:r w:rsidRPr="00644799">
              <w:rPr>
                <w:spacing w:val="-3"/>
              </w:rPr>
              <w:t>2.7</w:t>
            </w:r>
          </w:p>
        </w:tc>
        <w:tc>
          <w:tcPr>
            <w:tcW w:w="720" w:type="dxa"/>
          </w:tcPr>
          <w:p w14:paraId="545B0768" w14:textId="77777777" w:rsidR="00F804CF" w:rsidRPr="00644799" w:rsidRDefault="00F804CF" w:rsidP="005B71AD">
            <w:pPr>
              <w:keepNext/>
              <w:tabs>
                <w:tab w:val="left" w:pos="0"/>
              </w:tabs>
              <w:suppressAutoHyphens/>
              <w:rPr>
                <w:spacing w:val="-3"/>
              </w:rPr>
            </w:pPr>
            <w:r w:rsidRPr="00644799">
              <w:rPr>
                <w:spacing w:val="-3"/>
              </w:rPr>
              <w:t>(18)</w:t>
            </w:r>
          </w:p>
        </w:tc>
        <w:tc>
          <w:tcPr>
            <w:tcW w:w="1080" w:type="dxa"/>
          </w:tcPr>
          <w:p w14:paraId="43380423" w14:textId="77777777" w:rsidR="00F804CF" w:rsidRPr="00644799" w:rsidRDefault="00F804CF" w:rsidP="005B71AD">
            <w:pPr>
              <w:keepNext/>
              <w:tabs>
                <w:tab w:val="left" w:pos="0"/>
              </w:tabs>
              <w:suppressAutoHyphens/>
              <w:rPr>
                <w:spacing w:val="-3"/>
              </w:rPr>
            </w:pPr>
            <w:r w:rsidRPr="00644799">
              <w:rPr>
                <w:spacing w:val="-3"/>
              </w:rPr>
              <w:t>2.1</w:t>
            </w:r>
          </w:p>
        </w:tc>
        <w:tc>
          <w:tcPr>
            <w:tcW w:w="720" w:type="dxa"/>
          </w:tcPr>
          <w:p w14:paraId="57038702" w14:textId="77777777" w:rsidR="00F804CF" w:rsidRPr="00644799" w:rsidRDefault="00F804CF" w:rsidP="005B71AD">
            <w:pPr>
              <w:keepNext/>
              <w:tabs>
                <w:tab w:val="left" w:pos="0"/>
              </w:tabs>
              <w:suppressAutoHyphens/>
              <w:rPr>
                <w:spacing w:val="-3"/>
              </w:rPr>
            </w:pPr>
            <w:r w:rsidRPr="00644799">
              <w:rPr>
                <w:spacing w:val="-3"/>
              </w:rPr>
              <w:t>(54)</w:t>
            </w:r>
          </w:p>
        </w:tc>
        <w:tc>
          <w:tcPr>
            <w:tcW w:w="1080" w:type="dxa"/>
          </w:tcPr>
          <w:p w14:paraId="3D5F3ED4" w14:textId="77777777" w:rsidR="00F804CF" w:rsidRPr="00644799" w:rsidRDefault="00F804CF" w:rsidP="005B71AD">
            <w:pPr>
              <w:keepNext/>
              <w:tabs>
                <w:tab w:val="left" w:pos="0"/>
              </w:tabs>
              <w:suppressAutoHyphens/>
              <w:rPr>
                <w:spacing w:val="-3"/>
              </w:rPr>
            </w:pPr>
            <w:r w:rsidRPr="00644799">
              <w:rPr>
                <w:spacing w:val="-3"/>
              </w:rPr>
              <w:t>1.6</w:t>
            </w:r>
          </w:p>
        </w:tc>
        <w:tc>
          <w:tcPr>
            <w:tcW w:w="900" w:type="dxa"/>
          </w:tcPr>
          <w:p w14:paraId="09FA2276" w14:textId="77777777" w:rsidR="00F804CF" w:rsidRPr="00644799" w:rsidRDefault="00F804CF" w:rsidP="005B71AD">
            <w:pPr>
              <w:keepNext/>
              <w:tabs>
                <w:tab w:val="left" w:pos="0"/>
              </w:tabs>
              <w:suppressAutoHyphens/>
              <w:rPr>
                <w:spacing w:val="-3"/>
              </w:rPr>
            </w:pPr>
            <w:r w:rsidRPr="00644799">
              <w:rPr>
                <w:spacing w:val="-3"/>
              </w:rPr>
              <w:t>(76)</w:t>
            </w:r>
          </w:p>
        </w:tc>
      </w:tr>
      <w:tr w:rsidR="00F804CF" w:rsidRPr="00644799" w14:paraId="1453CC79" w14:textId="77777777" w:rsidTr="005B71AD">
        <w:tblPrEx>
          <w:tblCellMar>
            <w:top w:w="0" w:type="dxa"/>
            <w:bottom w:w="0" w:type="dxa"/>
          </w:tblCellMar>
        </w:tblPrEx>
        <w:trPr>
          <w:jc w:val="center"/>
        </w:trPr>
        <w:tc>
          <w:tcPr>
            <w:tcW w:w="1800" w:type="dxa"/>
          </w:tcPr>
          <w:p w14:paraId="5608EF52" w14:textId="77777777" w:rsidR="00F804CF" w:rsidRPr="00644799" w:rsidRDefault="00F804CF" w:rsidP="005B71AD">
            <w:pPr>
              <w:keepNext/>
              <w:tabs>
                <w:tab w:val="left" w:pos="0"/>
              </w:tabs>
              <w:suppressAutoHyphens/>
              <w:rPr>
                <w:spacing w:val="-3"/>
              </w:rPr>
            </w:pPr>
            <w:r w:rsidRPr="00644799">
              <w:rPr>
                <w:spacing w:val="-3"/>
              </w:rPr>
              <w:t>T1/2 (hr)</w:t>
            </w:r>
          </w:p>
        </w:tc>
        <w:tc>
          <w:tcPr>
            <w:tcW w:w="900" w:type="dxa"/>
          </w:tcPr>
          <w:p w14:paraId="2FD20564" w14:textId="77777777" w:rsidR="00F804CF" w:rsidRPr="00644799" w:rsidRDefault="00F804CF" w:rsidP="005B71AD">
            <w:pPr>
              <w:keepNext/>
              <w:tabs>
                <w:tab w:val="left" w:pos="0"/>
              </w:tabs>
              <w:suppressAutoHyphens/>
              <w:rPr>
                <w:spacing w:val="-3"/>
              </w:rPr>
            </w:pPr>
            <w:r w:rsidRPr="00644799">
              <w:rPr>
                <w:spacing w:val="-3"/>
              </w:rPr>
              <w:t>5.2</w:t>
            </w:r>
          </w:p>
        </w:tc>
        <w:tc>
          <w:tcPr>
            <w:tcW w:w="720" w:type="dxa"/>
          </w:tcPr>
          <w:p w14:paraId="272596AF" w14:textId="77777777" w:rsidR="00F804CF" w:rsidRPr="00644799" w:rsidRDefault="00F804CF" w:rsidP="005B71AD">
            <w:pPr>
              <w:keepNext/>
              <w:tabs>
                <w:tab w:val="left" w:pos="0"/>
              </w:tabs>
              <w:suppressAutoHyphens/>
              <w:rPr>
                <w:spacing w:val="-3"/>
              </w:rPr>
            </w:pPr>
            <w:r w:rsidRPr="00644799">
              <w:rPr>
                <w:spacing w:val="-3"/>
              </w:rPr>
              <w:t>(12)</w:t>
            </w:r>
          </w:p>
        </w:tc>
        <w:tc>
          <w:tcPr>
            <w:tcW w:w="1080" w:type="dxa"/>
          </w:tcPr>
          <w:p w14:paraId="68128ABE" w14:textId="77777777" w:rsidR="00F804CF" w:rsidRPr="00644799" w:rsidRDefault="00F804CF" w:rsidP="005B71AD">
            <w:pPr>
              <w:keepNext/>
              <w:tabs>
                <w:tab w:val="left" w:pos="0"/>
              </w:tabs>
              <w:suppressAutoHyphens/>
              <w:rPr>
                <w:spacing w:val="-3"/>
              </w:rPr>
            </w:pPr>
            <w:r w:rsidRPr="00644799">
              <w:rPr>
                <w:spacing w:val="-3"/>
              </w:rPr>
              <w:t>10.8</w:t>
            </w:r>
          </w:p>
        </w:tc>
        <w:tc>
          <w:tcPr>
            <w:tcW w:w="720" w:type="dxa"/>
          </w:tcPr>
          <w:p w14:paraId="2A618CB1" w14:textId="77777777" w:rsidR="00F804CF" w:rsidRPr="00644799" w:rsidRDefault="00F804CF" w:rsidP="005B71AD">
            <w:pPr>
              <w:keepNext/>
              <w:tabs>
                <w:tab w:val="left" w:pos="0"/>
              </w:tabs>
              <w:suppressAutoHyphens/>
              <w:rPr>
                <w:spacing w:val="-3"/>
              </w:rPr>
            </w:pPr>
            <w:r w:rsidRPr="00644799">
              <w:rPr>
                <w:spacing w:val="-3"/>
              </w:rPr>
              <w:t>(89)</w:t>
            </w:r>
          </w:p>
        </w:tc>
        <w:tc>
          <w:tcPr>
            <w:tcW w:w="1080" w:type="dxa"/>
          </w:tcPr>
          <w:p w14:paraId="7B5F2AD4" w14:textId="77777777" w:rsidR="00F804CF" w:rsidRPr="00644799" w:rsidRDefault="00F804CF" w:rsidP="005B71AD">
            <w:pPr>
              <w:keepNext/>
              <w:tabs>
                <w:tab w:val="left" w:pos="0"/>
              </w:tabs>
              <w:suppressAutoHyphens/>
              <w:rPr>
                <w:spacing w:val="-3"/>
              </w:rPr>
            </w:pPr>
            <w:r w:rsidRPr="00644799">
              <w:rPr>
                <w:spacing w:val="-3"/>
              </w:rPr>
              <w:t>10.6</w:t>
            </w:r>
          </w:p>
        </w:tc>
        <w:tc>
          <w:tcPr>
            <w:tcW w:w="900" w:type="dxa"/>
          </w:tcPr>
          <w:p w14:paraId="0CFB00A1" w14:textId="77777777" w:rsidR="00F804CF" w:rsidRPr="00644799" w:rsidRDefault="00F804CF" w:rsidP="005B71AD">
            <w:pPr>
              <w:keepNext/>
              <w:tabs>
                <w:tab w:val="left" w:pos="0"/>
              </w:tabs>
              <w:suppressAutoHyphens/>
              <w:rPr>
                <w:spacing w:val="-3"/>
              </w:rPr>
            </w:pPr>
            <w:r w:rsidRPr="00644799">
              <w:rPr>
                <w:spacing w:val="-3"/>
              </w:rPr>
              <w:t>(41)</w:t>
            </w:r>
          </w:p>
        </w:tc>
      </w:tr>
      <w:tr w:rsidR="00F804CF" w:rsidRPr="00644799" w14:paraId="3DDD63C7" w14:textId="77777777" w:rsidTr="005B71AD">
        <w:tblPrEx>
          <w:tblCellMar>
            <w:top w:w="0" w:type="dxa"/>
            <w:bottom w:w="0" w:type="dxa"/>
          </w:tblCellMar>
        </w:tblPrEx>
        <w:trPr>
          <w:jc w:val="center"/>
        </w:trPr>
        <w:tc>
          <w:tcPr>
            <w:tcW w:w="1800" w:type="dxa"/>
          </w:tcPr>
          <w:p w14:paraId="6DD80955" w14:textId="77777777" w:rsidR="00F804CF" w:rsidRPr="00644799" w:rsidRDefault="00F804CF" w:rsidP="005B71AD">
            <w:pPr>
              <w:keepNext/>
              <w:tabs>
                <w:tab w:val="left" w:pos="0"/>
              </w:tabs>
              <w:suppressAutoHyphens/>
              <w:rPr>
                <w:spacing w:val="-3"/>
              </w:rPr>
            </w:pPr>
            <w:r w:rsidRPr="00644799">
              <w:rPr>
                <w:spacing w:val="-3"/>
              </w:rPr>
              <w:t xml:space="preserve">AUC (0-8) </w:t>
            </w:r>
            <w:r w:rsidRPr="00644799">
              <w:rPr>
                <w:spacing w:val="-3"/>
                <w:szCs w:val="22"/>
              </w:rPr>
              <w:sym w:font="Symbol" w:char="F06D"/>
            </w:r>
            <w:r w:rsidRPr="00644799">
              <w:rPr>
                <w:spacing w:val="-3"/>
              </w:rPr>
              <w:t>g</w:t>
            </w:r>
            <w:r w:rsidRPr="00644799">
              <w:rPr>
                <w:spacing w:val="-3"/>
                <w:szCs w:val="22"/>
              </w:rPr>
              <w:sym w:font="Symbol" w:char="F0B7"/>
            </w:r>
            <w:r w:rsidRPr="00644799">
              <w:rPr>
                <w:spacing w:val="-3"/>
              </w:rPr>
              <w:t>hr/</w:t>
            </w:r>
            <w:r w:rsidRPr="0087316D">
              <w:rPr>
                <w:spacing w:val="-3"/>
              </w:rPr>
              <w:t>mL</w:t>
            </w:r>
            <w:r w:rsidRPr="00644799">
              <w:rPr>
                <w:spacing w:val="-3"/>
              </w:rPr>
              <w:t>)</w:t>
            </w:r>
          </w:p>
        </w:tc>
        <w:tc>
          <w:tcPr>
            <w:tcW w:w="900" w:type="dxa"/>
          </w:tcPr>
          <w:p w14:paraId="13EAF7BE" w14:textId="77777777" w:rsidR="00F804CF" w:rsidRPr="00644799" w:rsidRDefault="00F804CF" w:rsidP="005B71AD">
            <w:pPr>
              <w:keepNext/>
              <w:tabs>
                <w:tab w:val="left" w:pos="0"/>
              </w:tabs>
              <w:suppressAutoHyphens/>
              <w:rPr>
                <w:spacing w:val="-3"/>
              </w:rPr>
            </w:pPr>
            <w:r w:rsidRPr="00644799">
              <w:rPr>
                <w:spacing w:val="-3"/>
              </w:rPr>
              <w:t>24.8</w:t>
            </w:r>
          </w:p>
        </w:tc>
        <w:tc>
          <w:tcPr>
            <w:tcW w:w="720" w:type="dxa"/>
          </w:tcPr>
          <w:p w14:paraId="382F0339" w14:textId="77777777" w:rsidR="00F804CF" w:rsidRPr="00644799" w:rsidRDefault="00F804CF" w:rsidP="005B71AD">
            <w:pPr>
              <w:keepNext/>
              <w:tabs>
                <w:tab w:val="left" w:pos="0"/>
              </w:tabs>
              <w:suppressAutoHyphens/>
              <w:rPr>
                <w:spacing w:val="-3"/>
              </w:rPr>
            </w:pPr>
            <w:r w:rsidRPr="00644799">
              <w:rPr>
                <w:spacing w:val="-3"/>
              </w:rPr>
              <w:t>(24)</w:t>
            </w:r>
          </w:p>
        </w:tc>
        <w:tc>
          <w:tcPr>
            <w:tcW w:w="1080" w:type="dxa"/>
          </w:tcPr>
          <w:p w14:paraId="7E9B7B51" w14:textId="77777777" w:rsidR="00F804CF" w:rsidRPr="00644799" w:rsidRDefault="00F804CF" w:rsidP="005B71AD">
            <w:pPr>
              <w:keepNext/>
              <w:tabs>
                <w:tab w:val="left" w:pos="0"/>
              </w:tabs>
              <w:suppressAutoHyphens/>
              <w:rPr>
                <w:spacing w:val="-3"/>
              </w:rPr>
            </w:pPr>
            <w:r w:rsidRPr="00644799">
              <w:rPr>
                <w:spacing w:val="-3"/>
              </w:rPr>
              <w:t>34.5</w:t>
            </w:r>
          </w:p>
        </w:tc>
        <w:tc>
          <w:tcPr>
            <w:tcW w:w="720" w:type="dxa"/>
          </w:tcPr>
          <w:p w14:paraId="2DD6DBEC" w14:textId="77777777" w:rsidR="00F804CF" w:rsidRPr="00644799" w:rsidRDefault="00F804CF" w:rsidP="005B71AD">
            <w:pPr>
              <w:keepNext/>
              <w:tabs>
                <w:tab w:val="left" w:pos="0"/>
              </w:tabs>
              <w:suppressAutoHyphens/>
              <w:rPr>
                <w:spacing w:val="-3"/>
              </w:rPr>
            </w:pPr>
            <w:r w:rsidRPr="00644799">
              <w:rPr>
                <w:spacing w:val="-3"/>
              </w:rPr>
              <w:t>(34)</w:t>
            </w:r>
          </w:p>
        </w:tc>
        <w:tc>
          <w:tcPr>
            <w:tcW w:w="1080" w:type="dxa"/>
          </w:tcPr>
          <w:p w14:paraId="26BFAC33" w14:textId="77777777" w:rsidR="00F804CF" w:rsidRPr="00644799" w:rsidRDefault="00F804CF" w:rsidP="005B71AD">
            <w:pPr>
              <w:keepNext/>
              <w:tabs>
                <w:tab w:val="left" w:pos="0"/>
              </w:tabs>
              <w:suppressAutoHyphens/>
              <w:rPr>
                <w:spacing w:val="-3"/>
              </w:rPr>
            </w:pPr>
            <w:r w:rsidRPr="00644799">
              <w:rPr>
                <w:spacing w:val="-3"/>
              </w:rPr>
              <w:t>51.4</w:t>
            </w:r>
          </w:p>
        </w:tc>
        <w:tc>
          <w:tcPr>
            <w:tcW w:w="900" w:type="dxa"/>
          </w:tcPr>
          <w:p w14:paraId="223DF499" w14:textId="77777777" w:rsidR="00F804CF" w:rsidRPr="00644799" w:rsidRDefault="00F804CF" w:rsidP="005B71AD">
            <w:pPr>
              <w:keepNext/>
              <w:tabs>
                <w:tab w:val="left" w:pos="0"/>
              </w:tabs>
              <w:suppressAutoHyphens/>
              <w:rPr>
                <w:spacing w:val="-3"/>
              </w:rPr>
            </w:pPr>
            <w:r w:rsidRPr="00644799">
              <w:rPr>
                <w:spacing w:val="-3"/>
              </w:rPr>
              <w:t>(27)</w:t>
            </w:r>
          </w:p>
        </w:tc>
      </w:tr>
      <w:tr w:rsidR="00F804CF" w:rsidRPr="00644799" w14:paraId="28DD26F3" w14:textId="77777777" w:rsidTr="005B71AD">
        <w:tblPrEx>
          <w:tblCellMar>
            <w:top w:w="0" w:type="dxa"/>
            <w:bottom w:w="0" w:type="dxa"/>
          </w:tblCellMar>
        </w:tblPrEx>
        <w:trPr>
          <w:jc w:val="center"/>
        </w:trPr>
        <w:tc>
          <w:tcPr>
            <w:tcW w:w="1800" w:type="dxa"/>
          </w:tcPr>
          <w:p w14:paraId="7149AD18" w14:textId="77777777" w:rsidR="00F804CF" w:rsidRPr="00644799" w:rsidRDefault="00F804CF" w:rsidP="005B71AD">
            <w:pPr>
              <w:keepNext/>
              <w:tabs>
                <w:tab w:val="left" w:pos="0"/>
              </w:tabs>
              <w:suppressAutoHyphens/>
              <w:rPr>
                <w:spacing w:val="-3"/>
              </w:rPr>
            </w:pPr>
            <w:r w:rsidRPr="00644799">
              <w:rPr>
                <w:spacing w:val="-3"/>
              </w:rPr>
              <w:t>Ae% (%)</w:t>
            </w:r>
          </w:p>
        </w:tc>
        <w:tc>
          <w:tcPr>
            <w:tcW w:w="900" w:type="dxa"/>
          </w:tcPr>
          <w:p w14:paraId="32826FD3" w14:textId="77777777" w:rsidR="00F804CF" w:rsidRPr="00644799" w:rsidRDefault="00F804CF" w:rsidP="005B71AD">
            <w:pPr>
              <w:keepNext/>
              <w:tabs>
                <w:tab w:val="left" w:pos="0"/>
              </w:tabs>
              <w:suppressAutoHyphens/>
              <w:rPr>
                <w:spacing w:val="-3"/>
              </w:rPr>
            </w:pPr>
            <w:r w:rsidRPr="00644799">
              <w:rPr>
                <w:spacing w:val="-3"/>
              </w:rPr>
              <w:t>NA</w:t>
            </w:r>
          </w:p>
        </w:tc>
        <w:tc>
          <w:tcPr>
            <w:tcW w:w="720" w:type="dxa"/>
          </w:tcPr>
          <w:p w14:paraId="5108C01A" w14:textId="77777777" w:rsidR="00F804CF" w:rsidRPr="00644799" w:rsidRDefault="00F804CF" w:rsidP="005B71AD">
            <w:pPr>
              <w:keepNext/>
              <w:tabs>
                <w:tab w:val="left" w:pos="0"/>
              </w:tabs>
              <w:suppressAutoHyphens/>
              <w:rPr>
                <w:spacing w:val="-3"/>
              </w:rPr>
            </w:pPr>
            <w:r w:rsidRPr="00644799">
              <w:rPr>
                <w:spacing w:val="-3"/>
              </w:rPr>
              <w:t>NA</w:t>
            </w:r>
          </w:p>
        </w:tc>
        <w:tc>
          <w:tcPr>
            <w:tcW w:w="1080" w:type="dxa"/>
          </w:tcPr>
          <w:p w14:paraId="57BE861A" w14:textId="77777777" w:rsidR="00F804CF" w:rsidRPr="00644799" w:rsidRDefault="00F804CF" w:rsidP="005B71AD">
            <w:pPr>
              <w:keepNext/>
              <w:tabs>
                <w:tab w:val="left" w:pos="0"/>
              </w:tabs>
              <w:suppressAutoHyphens/>
              <w:rPr>
                <w:spacing w:val="-3"/>
              </w:rPr>
            </w:pPr>
            <w:r w:rsidRPr="00644799">
              <w:rPr>
                <w:spacing w:val="-3"/>
              </w:rPr>
              <w:t>47.2</w:t>
            </w:r>
          </w:p>
        </w:tc>
        <w:tc>
          <w:tcPr>
            <w:tcW w:w="720" w:type="dxa"/>
          </w:tcPr>
          <w:p w14:paraId="432B796C" w14:textId="77777777" w:rsidR="00F804CF" w:rsidRPr="00644799" w:rsidRDefault="00F804CF" w:rsidP="005B71AD">
            <w:pPr>
              <w:keepNext/>
              <w:tabs>
                <w:tab w:val="left" w:pos="0"/>
              </w:tabs>
              <w:suppressAutoHyphens/>
              <w:rPr>
                <w:spacing w:val="-3"/>
              </w:rPr>
            </w:pPr>
            <w:r w:rsidRPr="00644799">
              <w:rPr>
                <w:spacing w:val="-3"/>
              </w:rPr>
              <w:t>(25)</w:t>
            </w:r>
          </w:p>
        </w:tc>
        <w:tc>
          <w:tcPr>
            <w:tcW w:w="1080" w:type="dxa"/>
          </w:tcPr>
          <w:p w14:paraId="75DE063D" w14:textId="77777777" w:rsidR="00F804CF" w:rsidRPr="00644799" w:rsidRDefault="00F804CF" w:rsidP="005B71AD">
            <w:pPr>
              <w:keepNext/>
              <w:tabs>
                <w:tab w:val="left" w:pos="0"/>
              </w:tabs>
              <w:suppressAutoHyphens/>
              <w:rPr>
                <w:spacing w:val="-3"/>
              </w:rPr>
            </w:pPr>
            <w:r w:rsidRPr="00644799">
              <w:rPr>
                <w:spacing w:val="-3"/>
              </w:rPr>
              <w:t>34.4</w:t>
            </w:r>
          </w:p>
        </w:tc>
        <w:tc>
          <w:tcPr>
            <w:tcW w:w="900" w:type="dxa"/>
          </w:tcPr>
          <w:p w14:paraId="61A2427A" w14:textId="77777777" w:rsidR="00F804CF" w:rsidRPr="00644799" w:rsidRDefault="00F804CF" w:rsidP="005B71AD">
            <w:pPr>
              <w:keepNext/>
              <w:tabs>
                <w:tab w:val="left" w:pos="0"/>
              </w:tabs>
              <w:suppressAutoHyphens/>
              <w:rPr>
                <w:spacing w:val="-3"/>
              </w:rPr>
            </w:pPr>
            <w:r w:rsidRPr="00644799">
              <w:rPr>
                <w:spacing w:val="-3"/>
              </w:rPr>
              <w:t>(37)</w:t>
            </w:r>
          </w:p>
        </w:tc>
      </w:tr>
      <w:tr w:rsidR="00F804CF" w:rsidRPr="00644799" w14:paraId="362AB1F8" w14:textId="77777777" w:rsidTr="005B71AD">
        <w:tblPrEx>
          <w:tblCellMar>
            <w:top w:w="0" w:type="dxa"/>
            <w:bottom w:w="0" w:type="dxa"/>
          </w:tblCellMar>
        </w:tblPrEx>
        <w:trPr>
          <w:jc w:val="center"/>
        </w:trPr>
        <w:tc>
          <w:tcPr>
            <w:tcW w:w="7200" w:type="dxa"/>
            <w:gridSpan w:val="7"/>
          </w:tcPr>
          <w:p w14:paraId="472C0FF1" w14:textId="77777777" w:rsidR="00F804CF" w:rsidRPr="00644799" w:rsidRDefault="00F804CF" w:rsidP="005B71AD">
            <w:pPr>
              <w:keepNext/>
              <w:tabs>
                <w:tab w:val="left" w:pos="0"/>
              </w:tabs>
              <w:suppressAutoHyphens/>
              <w:rPr>
                <w:spacing w:val="-3"/>
              </w:rPr>
            </w:pPr>
            <w:proofErr w:type="spellStart"/>
            <w:r w:rsidRPr="00644799">
              <w:rPr>
                <w:spacing w:val="-3"/>
              </w:rPr>
              <w:t>C</w:t>
            </w:r>
            <w:r w:rsidRPr="00644799">
              <w:rPr>
                <w:spacing w:val="-3"/>
                <w:vertAlign w:val="subscript"/>
              </w:rPr>
              <w:t>max</w:t>
            </w:r>
            <w:proofErr w:type="spellEnd"/>
            <w:r w:rsidRPr="00644799">
              <w:rPr>
                <w:spacing w:val="-3"/>
              </w:rPr>
              <w:t xml:space="preserve"> = Maximum steady state plasma concentration </w:t>
            </w:r>
          </w:p>
          <w:p w14:paraId="006C7E53" w14:textId="77777777" w:rsidR="00F804CF" w:rsidRPr="00644799" w:rsidRDefault="00F804CF" w:rsidP="005B71AD">
            <w:pPr>
              <w:keepNext/>
              <w:tabs>
                <w:tab w:val="left" w:pos="0"/>
              </w:tabs>
              <w:suppressAutoHyphens/>
              <w:rPr>
                <w:spacing w:val="-3"/>
                <w:vertAlign w:val="subscript"/>
              </w:rPr>
            </w:pPr>
            <w:proofErr w:type="spellStart"/>
            <w:r w:rsidRPr="00644799">
              <w:rPr>
                <w:spacing w:val="-3"/>
              </w:rPr>
              <w:t>t</w:t>
            </w:r>
            <w:r w:rsidRPr="00644799">
              <w:rPr>
                <w:spacing w:val="-3"/>
                <w:vertAlign w:val="subscript"/>
              </w:rPr>
              <w:t>max</w:t>
            </w:r>
            <w:proofErr w:type="spellEnd"/>
            <w:r w:rsidRPr="00644799">
              <w:rPr>
                <w:spacing w:val="-3"/>
              </w:rPr>
              <w:t xml:space="preserve"> = Time for </w:t>
            </w:r>
            <w:proofErr w:type="spellStart"/>
            <w:r w:rsidRPr="00644799">
              <w:rPr>
                <w:spacing w:val="-3"/>
              </w:rPr>
              <w:t>C</w:t>
            </w:r>
            <w:r w:rsidRPr="00644799">
              <w:rPr>
                <w:spacing w:val="-3"/>
                <w:vertAlign w:val="subscript"/>
              </w:rPr>
              <w:t>max</w:t>
            </w:r>
            <w:proofErr w:type="spellEnd"/>
          </w:p>
          <w:p w14:paraId="5D36ED99" w14:textId="77777777" w:rsidR="00F804CF" w:rsidRPr="00644799" w:rsidRDefault="00F804CF" w:rsidP="005B71AD">
            <w:pPr>
              <w:keepNext/>
              <w:tabs>
                <w:tab w:val="left" w:pos="0"/>
              </w:tabs>
              <w:suppressAutoHyphens/>
              <w:rPr>
                <w:spacing w:val="-3"/>
              </w:rPr>
            </w:pPr>
            <w:r w:rsidRPr="00644799">
              <w:rPr>
                <w:spacing w:val="-3"/>
              </w:rPr>
              <w:t>T1/2 = Elimination half-life</w:t>
            </w:r>
          </w:p>
          <w:p w14:paraId="1F45F04F" w14:textId="77777777" w:rsidR="00F804CF" w:rsidRPr="00644799" w:rsidRDefault="00F804CF" w:rsidP="005B71AD">
            <w:pPr>
              <w:keepNext/>
              <w:tabs>
                <w:tab w:val="left" w:pos="0"/>
              </w:tabs>
              <w:suppressAutoHyphens/>
              <w:rPr>
                <w:spacing w:val="-3"/>
              </w:rPr>
            </w:pPr>
            <w:proofErr w:type="gramStart"/>
            <w:r w:rsidRPr="00644799">
              <w:rPr>
                <w:spacing w:val="-3"/>
              </w:rPr>
              <w:t>AUC(</w:t>
            </w:r>
            <w:proofErr w:type="gramEnd"/>
            <w:r w:rsidRPr="00644799">
              <w:rPr>
                <w:spacing w:val="-3"/>
              </w:rPr>
              <w:t xml:space="preserve">0-8) = Steady state area under plasma concentration-time curve from time 0 to 8 hours </w:t>
            </w:r>
            <w:proofErr w:type="spellStart"/>
            <w:r w:rsidRPr="00644799">
              <w:rPr>
                <w:spacing w:val="-3"/>
              </w:rPr>
              <w:t>postdose</w:t>
            </w:r>
            <w:proofErr w:type="spellEnd"/>
          </w:p>
          <w:p w14:paraId="5920D0F4" w14:textId="77777777" w:rsidR="00F804CF" w:rsidRPr="00644799" w:rsidRDefault="00F804CF" w:rsidP="005B71AD">
            <w:pPr>
              <w:keepNext/>
              <w:tabs>
                <w:tab w:val="left" w:pos="0"/>
              </w:tabs>
              <w:suppressAutoHyphens/>
              <w:rPr>
                <w:spacing w:val="-3"/>
              </w:rPr>
            </w:pPr>
            <w:r w:rsidRPr="00644799">
              <w:rPr>
                <w:spacing w:val="-3"/>
              </w:rPr>
              <w:t xml:space="preserve">Ae% = Percent of dose excreted unchanged into the urine from time 0 to 8 hours </w:t>
            </w:r>
            <w:proofErr w:type="spellStart"/>
            <w:r w:rsidRPr="00644799">
              <w:rPr>
                <w:spacing w:val="-3"/>
              </w:rPr>
              <w:t>postdose</w:t>
            </w:r>
            <w:proofErr w:type="spellEnd"/>
          </w:p>
          <w:p w14:paraId="5AFCFAB4" w14:textId="77777777" w:rsidR="00F804CF" w:rsidRPr="00644799" w:rsidRDefault="00F804CF" w:rsidP="005B71AD">
            <w:pPr>
              <w:keepNext/>
              <w:tabs>
                <w:tab w:val="left" w:pos="0"/>
              </w:tabs>
              <w:suppressAutoHyphens/>
              <w:rPr>
                <w:spacing w:val="-3"/>
              </w:rPr>
            </w:pPr>
            <w:r w:rsidRPr="00644799">
              <w:rPr>
                <w:spacing w:val="-3"/>
              </w:rPr>
              <w:t>NA = Not available</w:t>
            </w:r>
          </w:p>
        </w:tc>
      </w:tr>
    </w:tbl>
    <w:p w14:paraId="1EFA441F" w14:textId="77777777" w:rsidR="009C3D69" w:rsidRPr="005321BC" w:rsidRDefault="009C3D69" w:rsidP="00AD4D62">
      <w:pPr>
        <w:pStyle w:val="NormalIndent"/>
        <w:spacing w:after="0"/>
        <w:rPr>
          <w:color w:val="000000"/>
          <w:sz w:val="24"/>
          <w:szCs w:val="24"/>
        </w:rPr>
      </w:pPr>
    </w:p>
    <w:p w14:paraId="0214289D" w14:textId="77777777" w:rsidR="009C3D69" w:rsidRPr="005321BC" w:rsidRDefault="009C3D69" w:rsidP="00AD4D62">
      <w:pPr>
        <w:pStyle w:val="NormalIndent"/>
        <w:spacing w:after="0"/>
        <w:rPr>
          <w:color w:val="000000"/>
          <w:sz w:val="24"/>
          <w:szCs w:val="24"/>
        </w:rPr>
      </w:pPr>
      <w:r w:rsidRPr="005321BC">
        <w:rPr>
          <w:color w:val="000000"/>
          <w:sz w:val="24"/>
          <w:szCs w:val="24"/>
          <w:u w:val="single"/>
        </w:rPr>
        <w:t>Distribution</w:t>
      </w:r>
    </w:p>
    <w:p w14:paraId="5A66D039" w14:textId="77777777" w:rsidR="009C3D69" w:rsidRPr="005321BC" w:rsidRDefault="009C3D69" w:rsidP="00AD4D62">
      <w:pPr>
        <w:pStyle w:val="NormalIndent"/>
        <w:spacing w:after="0"/>
        <w:rPr>
          <w:color w:val="000000"/>
          <w:sz w:val="24"/>
          <w:szCs w:val="24"/>
        </w:rPr>
      </w:pPr>
    </w:p>
    <w:p w14:paraId="354EF599" w14:textId="77777777" w:rsidR="009C3D69" w:rsidRPr="005321BC" w:rsidRDefault="009C3D69" w:rsidP="00AD4D62">
      <w:pPr>
        <w:pStyle w:val="NormalIndent"/>
        <w:spacing w:after="0"/>
        <w:rPr>
          <w:color w:val="000000"/>
          <w:sz w:val="24"/>
          <w:szCs w:val="24"/>
        </w:rPr>
      </w:pPr>
      <w:r w:rsidRPr="005321BC">
        <w:rPr>
          <w:color w:val="000000"/>
          <w:sz w:val="24"/>
          <w:szCs w:val="24"/>
        </w:rPr>
        <w:t>Gabapentin is not bound to plasma proteins and has a volume of distribution equal to 57.7 litres. In patients with epilepsy, gabapentin concentrations in cerebrospinal fluid (CSF) are approximately 20% of corresponding steady-state trough plasma concentrations. Gabapentin is present in the breast milk of breast-feeding women.</w:t>
      </w:r>
    </w:p>
    <w:p w14:paraId="3130C5BA" w14:textId="77777777" w:rsidR="009C3D69" w:rsidRPr="005321BC" w:rsidRDefault="009C3D69" w:rsidP="00AD4D62">
      <w:pPr>
        <w:pStyle w:val="NormalIndent"/>
        <w:spacing w:after="0"/>
        <w:rPr>
          <w:color w:val="000000"/>
          <w:sz w:val="24"/>
          <w:szCs w:val="24"/>
        </w:rPr>
      </w:pPr>
    </w:p>
    <w:p w14:paraId="371E2D90" w14:textId="77777777" w:rsidR="009C3D69" w:rsidRPr="005321BC" w:rsidRDefault="009835C1" w:rsidP="00AD4D62">
      <w:pPr>
        <w:pStyle w:val="NormalIndent"/>
        <w:spacing w:after="0"/>
        <w:rPr>
          <w:color w:val="000000"/>
          <w:sz w:val="24"/>
          <w:szCs w:val="24"/>
        </w:rPr>
      </w:pPr>
      <w:r w:rsidRPr="005321BC">
        <w:rPr>
          <w:color w:val="000000"/>
          <w:sz w:val="24"/>
          <w:szCs w:val="24"/>
          <w:u w:val="single"/>
        </w:rPr>
        <w:t>Biotransformation</w:t>
      </w:r>
    </w:p>
    <w:p w14:paraId="1BC6C19C" w14:textId="77777777" w:rsidR="009C3D69" w:rsidRPr="005321BC" w:rsidRDefault="009C3D69" w:rsidP="00AD4D62">
      <w:pPr>
        <w:pStyle w:val="NormalIndent"/>
        <w:spacing w:after="0"/>
        <w:rPr>
          <w:color w:val="000000"/>
          <w:sz w:val="24"/>
          <w:szCs w:val="24"/>
        </w:rPr>
      </w:pPr>
    </w:p>
    <w:p w14:paraId="32FE3E69" w14:textId="77777777" w:rsidR="009C3D69" w:rsidRPr="005321BC" w:rsidRDefault="009C3D69" w:rsidP="00AD4D62">
      <w:pPr>
        <w:pStyle w:val="NormalIndent"/>
        <w:spacing w:after="0"/>
        <w:rPr>
          <w:color w:val="000000"/>
          <w:sz w:val="24"/>
          <w:szCs w:val="24"/>
        </w:rPr>
      </w:pPr>
      <w:r w:rsidRPr="005321BC">
        <w:rPr>
          <w:color w:val="000000"/>
          <w:sz w:val="24"/>
          <w:szCs w:val="24"/>
        </w:rPr>
        <w:t>There is no evidence of gabapentin metabolism in humans.  Gabapentin does not induce hepatic mixed function oxidase enzymes responsible for drug metabolism.</w:t>
      </w:r>
    </w:p>
    <w:p w14:paraId="5EAD1996" w14:textId="77777777" w:rsidR="009C3D69" w:rsidRPr="005321BC" w:rsidRDefault="009C3D69" w:rsidP="00AD4D62">
      <w:pPr>
        <w:pStyle w:val="NormalIndent"/>
        <w:spacing w:after="0"/>
        <w:rPr>
          <w:color w:val="000000"/>
          <w:sz w:val="24"/>
          <w:szCs w:val="24"/>
        </w:rPr>
      </w:pPr>
    </w:p>
    <w:p w14:paraId="31BB685C" w14:textId="77777777" w:rsidR="009C3D69" w:rsidRPr="005321BC" w:rsidRDefault="009C3D69" w:rsidP="00AD4D62">
      <w:pPr>
        <w:pStyle w:val="NormalIndent"/>
        <w:spacing w:after="0"/>
        <w:rPr>
          <w:color w:val="000000"/>
          <w:sz w:val="24"/>
          <w:szCs w:val="24"/>
          <w:u w:val="single"/>
        </w:rPr>
      </w:pPr>
      <w:r w:rsidRPr="005321BC">
        <w:rPr>
          <w:color w:val="000000"/>
          <w:sz w:val="24"/>
          <w:szCs w:val="24"/>
          <w:u w:val="single"/>
        </w:rPr>
        <w:t>Elimination</w:t>
      </w:r>
    </w:p>
    <w:p w14:paraId="7D9F553B" w14:textId="77777777" w:rsidR="009C3D69" w:rsidRPr="005321BC" w:rsidRDefault="009C3D69" w:rsidP="00AD4D62">
      <w:pPr>
        <w:pStyle w:val="NormalIndent"/>
        <w:spacing w:after="0"/>
        <w:rPr>
          <w:color w:val="000000"/>
          <w:sz w:val="24"/>
          <w:szCs w:val="24"/>
        </w:rPr>
      </w:pPr>
    </w:p>
    <w:p w14:paraId="6495A108" w14:textId="77777777" w:rsidR="009C3D69" w:rsidRPr="005321BC" w:rsidRDefault="009C3D69" w:rsidP="00AD4D62">
      <w:pPr>
        <w:pStyle w:val="NormalIndent"/>
        <w:spacing w:after="0"/>
        <w:rPr>
          <w:color w:val="000000"/>
          <w:sz w:val="24"/>
          <w:szCs w:val="24"/>
        </w:rPr>
      </w:pPr>
      <w:r w:rsidRPr="005321BC">
        <w:rPr>
          <w:color w:val="000000"/>
          <w:sz w:val="24"/>
          <w:szCs w:val="24"/>
        </w:rPr>
        <w:t>Gabapentin is eliminated unchanged solely by renal excretion. The elimination half-life of gabapentin is independent of dose and averages 5 to 7 hours.</w:t>
      </w:r>
    </w:p>
    <w:p w14:paraId="5B4F9F9F" w14:textId="77777777" w:rsidR="009C3D69" w:rsidRPr="005321BC" w:rsidRDefault="009C3D69" w:rsidP="00AD4D62">
      <w:pPr>
        <w:pStyle w:val="NormalIndent"/>
        <w:spacing w:after="0"/>
        <w:rPr>
          <w:color w:val="000000"/>
          <w:sz w:val="24"/>
          <w:szCs w:val="24"/>
        </w:rPr>
      </w:pPr>
    </w:p>
    <w:p w14:paraId="18AB904C" w14:textId="77777777" w:rsidR="009C3D69" w:rsidRPr="005321BC" w:rsidRDefault="009C3D69" w:rsidP="00AD4D62">
      <w:pPr>
        <w:pStyle w:val="NormalIndent"/>
        <w:spacing w:after="0"/>
        <w:rPr>
          <w:color w:val="000000"/>
          <w:sz w:val="24"/>
          <w:szCs w:val="24"/>
        </w:rPr>
      </w:pPr>
      <w:r w:rsidRPr="005321BC">
        <w:rPr>
          <w:color w:val="000000"/>
          <w:sz w:val="24"/>
          <w:szCs w:val="24"/>
        </w:rPr>
        <w:t>In elderly patients, and in patients with impaired renal function, gabapentin plasma clearance is reduced.  Gabapentin elimination-rate constant, plasma clearance, and renal clearance are directly proportional to creatinine clearance.</w:t>
      </w:r>
    </w:p>
    <w:p w14:paraId="08CB7EEA" w14:textId="77777777" w:rsidR="009C3D69" w:rsidRPr="005321BC" w:rsidRDefault="009C3D69" w:rsidP="00AD4D62">
      <w:pPr>
        <w:pStyle w:val="NormalIndent"/>
        <w:spacing w:after="0"/>
        <w:rPr>
          <w:color w:val="000000"/>
          <w:sz w:val="24"/>
          <w:szCs w:val="24"/>
        </w:rPr>
      </w:pPr>
    </w:p>
    <w:p w14:paraId="01D09F8B" w14:textId="77777777" w:rsidR="009C3D69" w:rsidRPr="005321BC" w:rsidRDefault="009C3D69" w:rsidP="00AD4D62">
      <w:pPr>
        <w:pStyle w:val="NormalIndent"/>
        <w:spacing w:after="0"/>
        <w:rPr>
          <w:color w:val="000000"/>
          <w:sz w:val="24"/>
          <w:szCs w:val="24"/>
        </w:rPr>
      </w:pPr>
      <w:r w:rsidRPr="005321BC">
        <w:rPr>
          <w:color w:val="000000"/>
          <w:sz w:val="24"/>
          <w:szCs w:val="24"/>
        </w:rPr>
        <w:t>Gabapentin is removed from plasma by haemodialysis.  Dosage adjustment in patients with compromised renal function or undergoing haemodialysis is recommended (see section 4.2).</w:t>
      </w:r>
    </w:p>
    <w:p w14:paraId="3B854461" w14:textId="77777777" w:rsidR="009C3D69" w:rsidRPr="005321BC" w:rsidRDefault="009C3D69" w:rsidP="00AD4D62">
      <w:pPr>
        <w:pStyle w:val="NormalIndent"/>
        <w:spacing w:after="0"/>
        <w:rPr>
          <w:color w:val="000000"/>
          <w:sz w:val="24"/>
          <w:szCs w:val="24"/>
        </w:rPr>
      </w:pPr>
    </w:p>
    <w:p w14:paraId="029D0F84" w14:textId="77777777" w:rsidR="009C3D69" w:rsidRPr="005321BC" w:rsidRDefault="009C3D69" w:rsidP="00AD4D62">
      <w:pPr>
        <w:pStyle w:val="NormalIndent"/>
        <w:spacing w:after="0"/>
        <w:rPr>
          <w:color w:val="000000"/>
          <w:sz w:val="24"/>
          <w:szCs w:val="24"/>
        </w:rPr>
      </w:pPr>
      <w:r w:rsidRPr="005321BC">
        <w:rPr>
          <w:color w:val="000000"/>
          <w:sz w:val="24"/>
          <w:szCs w:val="24"/>
        </w:rPr>
        <w:t>Gabapentin pharmacokinetics in children were determined in 50 healthy subjects between the ages of 1 month and 12 years.  In general, plasma gabapentin concentrations in children &gt; 5 years of age are similar to those in adults when dosed on a mg/kg basis.</w:t>
      </w:r>
    </w:p>
    <w:p w14:paraId="5E68F000" w14:textId="77777777" w:rsidR="00372FAD" w:rsidRPr="005321BC" w:rsidRDefault="00372FAD" w:rsidP="00AD4D62">
      <w:pPr>
        <w:pStyle w:val="NormalIndent"/>
        <w:spacing w:after="0"/>
        <w:rPr>
          <w:color w:val="000000"/>
          <w:sz w:val="24"/>
          <w:szCs w:val="24"/>
        </w:rPr>
      </w:pPr>
      <w:r w:rsidRPr="005321BC">
        <w:rPr>
          <w:color w:val="000000"/>
          <w:sz w:val="24"/>
          <w:szCs w:val="24"/>
        </w:rPr>
        <w:t>In a pharmacokinetic study in 24 healthy paediatric subjects aged between 1 month and 48 months, an approximately 30% lower exposure (AUC</w:t>
      </w:r>
      <w:proofErr w:type="gramStart"/>
      <w:r w:rsidRPr="005321BC">
        <w:rPr>
          <w:color w:val="000000"/>
          <w:sz w:val="24"/>
          <w:szCs w:val="24"/>
        </w:rPr>
        <w:t>),  lower</w:t>
      </w:r>
      <w:proofErr w:type="gramEnd"/>
      <w:r w:rsidRPr="005321BC">
        <w:rPr>
          <w:color w:val="000000"/>
          <w:sz w:val="24"/>
          <w:szCs w:val="24"/>
        </w:rPr>
        <w:t xml:space="preserve"> </w:t>
      </w:r>
      <w:proofErr w:type="spellStart"/>
      <w:r w:rsidRPr="005321BC">
        <w:rPr>
          <w:color w:val="000000"/>
          <w:sz w:val="24"/>
          <w:szCs w:val="24"/>
        </w:rPr>
        <w:t>Cmax</w:t>
      </w:r>
      <w:proofErr w:type="spellEnd"/>
      <w:r w:rsidRPr="005321BC">
        <w:rPr>
          <w:color w:val="000000"/>
          <w:sz w:val="24"/>
          <w:szCs w:val="24"/>
        </w:rPr>
        <w:t xml:space="preserve">  and higher clearance per body weight have been observed in comparison to available reported data in children older than 5 years.</w:t>
      </w:r>
    </w:p>
    <w:p w14:paraId="7ACC20EA" w14:textId="77777777" w:rsidR="009C3D69" w:rsidRPr="005321BC" w:rsidRDefault="009C3D69" w:rsidP="00AD4D62">
      <w:pPr>
        <w:pStyle w:val="NormalIndent"/>
        <w:spacing w:after="0"/>
        <w:rPr>
          <w:color w:val="000000"/>
          <w:sz w:val="24"/>
          <w:szCs w:val="24"/>
        </w:rPr>
      </w:pPr>
    </w:p>
    <w:p w14:paraId="0417BDF4" w14:textId="77777777" w:rsidR="009C3D69" w:rsidRPr="005321BC" w:rsidRDefault="009C3D69" w:rsidP="00AD4D62">
      <w:pPr>
        <w:pStyle w:val="NormalIndent"/>
        <w:spacing w:after="0"/>
        <w:rPr>
          <w:color w:val="000000"/>
          <w:sz w:val="24"/>
          <w:szCs w:val="24"/>
          <w:u w:val="single"/>
        </w:rPr>
      </w:pPr>
      <w:r w:rsidRPr="005321BC">
        <w:rPr>
          <w:color w:val="000000"/>
          <w:sz w:val="24"/>
          <w:szCs w:val="24"/>
          <w:u w:val="single"/>
        </w:rPr>
        <w:t>Linearity/</w:t>
      </w:r>
      <w:r w:rsidR="00F804CF">
        <w:rPr>
          <w:color w:val="000000"/>
          <w:sz w:val="24"/>
          <w:szCs w:val="24"/>
          <w:u w:val="single"/>
        </w:rPr>
        <w:t>n</w:t>
      </w:r>
      <w:r w:rsidRPr="005321BC">
        <w:rPr>
          <w:color w:val="000000"/>
          <w:sz w:val="24"/>
          <w:szCs w:val="24"/>
          <w:u w:val="single"/>
        </w:rPr>
        <w:t>on-linearity</w:t>
      </w:r>
    </w:p>
    <w:p w14:paraId="1DDEE062" w14:textId="77777777" w:rsidR="009C3D69" w:rsidRPr="005321BC" w:rsidRDefault="009C3D69" w:rsidP="00AD4D62">
      <w:pPr>
        <w:pStyle w:val="NormalIndent"/>
        <w:spacing w:after="0"/>
        <w:rPr>
          <w:color w:val="000000"/>
          <w:sz w:val="24"/>
          <w:szCs w:val="24"/>
        </w:rPr>
      </w:pPr>
    </w:p>
    <w:p w14:paraId="0A52BF8F" w14:textId="77777777" w:rsidR="009C3D69" w:rsidRPr="005321BC" w:rsidRDefault="009C3D69" w:rsidP="00AD4D62">
      <w:pPr>
        <w:pStyle w:val="NormalIndent"/>
        <w:spacing w:after="0"/>
        <w:rPr>
          <w:color w:val="000000"/>
          <w:sz w:val="24"/>
          <w:szCs w:val="24"/>
        </w:rPr>
      </w:pPr>
      <w:r w:rsidRPr="005321BC">
        <w:rPr>
          <w:color w:val="000000"/>
          <w:sz w:val="24"/>
          <w:szCs w:val="24"/>
        </w:rPr>
        <w:t xml:space="preserve">Gabapentin bioavailability (fraction of dose absorbed) decreases with increasing dose which imparts non-linearity to pharmacokinetic parameters which include the bioavailability parameter (F) e.g. Ae%, CL/F, </w:t>
      </w:r>
      <w:proofErr w:type="spellStart"/>
      <w:r w:rsidRPr="005321BC">
        <w:rPr>
          <w:color w:val="000000"/>
          <w:sz w:val="24"/>
          <w:szCs w:val="24"/>
        </w:rPr>
        <w:t>Vd</w:t>
      </w:r>
      <w:proofErr w:type="spellEnd"/>
      <w:r w:rsidRPr="005321BC">
        <w:rPr>
          <w:color w:val="000000"/>
          <w:sz w:val="24"/>
          <w:szCs w:val="24"/>
        </w:rPr>
        <w:t xml:space="preserve">/F.  Elimination pharmacokinetics (pharmacokinetic parameters which do not include F such as </w:t>
      </w:r>
      <w:proofErr w:type="spellStart"/>
      <w:r w:rsidRPr="005321BC">
        <w:rPr>
          <w:color w:val="000000"/>
          <w:sz w:val="24"/>
          <w:szCs w:val="24"/>
        </w:rPr>
        <w:t>CLr</w:t>
      </w:r>
      <w:proofErr w:type="spellEnd"/>
      <w:r w:rsidRPr="005321BC">
        <w:rPr>
          <w:color w:val="000000"/>
          <w:sz w:val="24"/>
          <w:szCs w:val="24"/>
        </w:rPr>
        <w:t xml:space="preserve"> and T1/2), are best described by linear pharmacokinetics. Steady state plasma gabapentin concentrations are predictable from single-dose data.</w:t>
      </w:r>
    </w:p>
    <w:p w14:paraId="238B8E05" w14:textId="77777777" w:rsidR="009C3D69" w:rsidRPr="005321BC" w:rsidRDefault="009C3D69" w:rsidP="00AD4D62">
      <w:pPr>
        <w:pStyle w:val="NormalIndent"/>
        <w:spacing w:after="0"/>
        <w:rPr>
          <w:color w:val="000000"/>
          <w:sz w:val="24"/>
          <w:szCs w:val="24"/>
        </w:rPr>
      </w:pPr>
    </w:p>
    <w:p w14:paraId="3BD40AB7" w14:textId="77777777" w:rsidR="009E0FD0" w:rsidRPr="00391E0B" w:rsidRDefault="009E0FD0" w:rsidP="00AD4D62">
      <w:pPr>
        <w:pStyle w:val="Heading2"/>
        <w:spacing w:before="0" w:after="0"/>
        <w:rPr>
          <w:color w:val="000000"/>
          <w:szCs w:val="24"/>
        </w:rPr>
      </w:pPr>
      <w:r w:rsidRPr="00391E0B">
        <w:rPr>
          <w:color w:val="000000"/>
          <w:szCs w:val="24"/>
        </w:rPr>
        <w:t>5.3</w:t>
      </w:r>
      <w:r w:rsidRPr="00391E0B">
        <w:rPr>
          <w:color w:val="000000"/>
          <w:szCs w:val="24"/>
        </w:rPr>
        <w:tab/>
        <w:t>Preclinical safety data</w:t>
      </w:r>
    </w:p>
    <w:p w14:paraId="50ABF176" w14:textId="77777777" w:rsidR="00E053AD" w:rsidRPr="005321BC" w:rsidRDefault="00E053AD" w:rsidP="00AD4D62">
      <w:pPr>
        <w:pStyle w:val="NormalIndent"/>
        <w:spacing w:after="0"/>
        <w:rPr>
          <w:color w:val="000000"/>
          <w:sz w:val="24"/>
          <w:szCs w:val="24"/>
        </w:rPr>
      </w:pPr>
    </w:p>
    <w:p w14:paraId="6F5B13AE" w14:textId="77777777" w:rsidR="00E053AD" w:rsidRPr="005321BC" w:rsidRDefault="00E053AD" w:rsidP="00AD4D62">
      <w:pPr>
        <w:pStyle w:val="NormalIndent"/>
        <w:spacing w:after="0"/>
        <w:rPr>
          <w:iCs/>
          <w:color w:val="000000"/>
          <w:sz w:val="24"/>
          <w:szCs w:val="24"/>
          <w:u w:val="single"/>
          <w:lang w:val="en-US"/>
        </w:rPr>
      </w:pPr>
      <w:r w:rsidRPr="005321BC">
        <w:rPr>
          <w:iCs/>
          <w:color w:val="000000"/>
          <w:sz w:val="24"/>
          <w:szCs w:val="24"/>
          <w:u w:val="single"/>
          <w:lang w:val="en-US"/>
        </w:rPr>
        <w:t>Carcinogenesis</w:t>
      </w:r>
    </w:p>
    <w:p w14:paraId="140EF5EC" w14:textId="77777777" w:rsidR="00E053AD" w:rsidRPr="005321BC" w:rsidRDefault="00E053AD" w:rsidP="00AD4D62">
      <w:pPr>
        <w:pStyle w:val="NormalIndent"/>
        <w:spacing w:after="0"/>
        <w:rPr>
          <w:color w:val="000000"/>
          <w:sz w:val="24"/>
          <w:szCs w:val="24"/>
        </w:rPr>
      </w:pPr>
    </w:p>
    <w:p w14:paraId="1CFD0E04" w14:textId="77777777" w:rsidR="00E053AD" w:rsidRPr="005321BC" w:rsidRDefault="00E053AD" w:rsidP="00AD4D62">
      <w:pPr>
        <w:pStyle w:val="NormalIndent"/>
        <w:spacing w:after="0"/>
        <w:rPr>
          <w:color w:val="000000"/>
          <w:sz w:val="24"/>
          <w:szCs w:val="24"/>
        </w:rPr>
      </w:pPr>
      <w:r w:rsidRPr="005321BC">
        <w:rPr>
          <w:color w:val="000000"/>
          <w:sz w:val="24"/>
          <w:szCs w:val="24"/>
        </w:rPr>
        <w:t xml:space="preserve">Gabapentin was given in the diet to mice at 200, 600, and 2000 mg/kg/day and to rats at 250, 1000, and 2000 mg/kg/day for two years. A statistically significant increase in the incidence of pancreatic acinar cell </w:t>
      </w:r>
      <w:proofErr w:type="spellStart"/>
      <w:r w:rsidRPr="005321BC">
        <w:rPr>
          <w:color w:val="000000"/>
          <w:sz w:val="24"/>
          <w:szCs w:val="24"/>
        </w:rPr>
        <w:t>tumors</w:t>
      </w:r>
      <w:proofErr w:type="spellEnd"/>
      <w:r w:rsidRPr="005321BC">
        <w:rPr>
          <w:color w:val="000000"/>
          <w:sz w:val="24"/>
          <w:szCs w:val="24"/>
        </w:rPr>
        <w:t xml:space="preserve"> was found only in male rats at the highest dose. Peak plasma drug concentrations in rats at 2000 mg/kg</w:t>
      </w:r>
      <w:r w:rsidR="00713652" w:rsidRPr="005321BC">
        <w:rPr>
          <w:color w:val="000000"/>
          <w:sz w:val="24"/>
          <w:szCs w:val="24"/>
        </w:rPr>
        <w:t>/day</w:t>
      </w:r>
      <w:r w:rsidRPr="005321BC">
        <w:rPr>
          <w:color w:val="000000"/>
          <w:sz w:val="24"/>
          <w:szCs w:val="24"/>
        </w:rPr>
        <w:t xml:space="preserve"> are 10 times higher than plasma concentrations in humans given 3600 mg/day. The pancreatic acinar cell </w:t>
      </w:r>
      <w:proofErr w:type="spellStart"/>
      <w:r w:rsidRPr="005321BC">
        <w:rPr>
          <w:color w:val="000000"/>
          <w:sz w:val="24"/>
          <w:szCs w:val="24"/>
        </w:rPr>
        <w:t>tumors</w:t>
      </w:r>
      <w:proofErr w:type="spellEnd"/>
      <w:r w:rsidRPr="005321BC">
        <w:rPr>
          <w:color w:val="000000"/>
          <w:sz w:val="24"/>
          <w:szCs w:val="24"/>
        </w:rPr>
        <w:t xml:space="preserve"> in male rats are low-grade malignancies, did not affect survival, did not metastasi</w:t>
      </w:r>
      <w:r w:rsidR="00C30290">
        <w:rPr>
          <w:color w:val="000000"/>
          <w:sz w:val="24"/>
          <w:szCs w:val="24"/>
        </w:rPr>
        <w:t>z</w:t>
      </w:r>
      <w:r w:rsidRPr="005321BC">
        <w:rPr>
          <w:color w:val="000000"/>
          <w:sz w:val="24"/>
          <w:szCs w:val="24"/>
        </w:rPr>
        <w:t xml:space="preserve">e or invade surrounding tissue, and were similar to those seen in concurrent controls.  The relevance of these pancreatic acinar cell </w:t>
      </w:r>
      <w:proofErr w:type="spellStart"/>
      <w:r w:rsidRPr="005321BC">
        <w:rPr>
          <w:color w:val="000000"/>
          <w:sz w:val="24"/>
          <w:szCs w:val="24"/>
        </w:rPr>
        <w:t>tumors</w:t>
      </w:r>
      <w:proofErr w:type="spellEnd"/>
      <w:r w:rsidRPr="005321BC">
        <w:rPr>
          <w:color w:val="000000"/>
          <w:sz w:val="24"/>
          <w:szCs w:val="24"/>
        </w:rPr>
        <w:t xml:space="preserve"> in male rats to carcinogenic risk in humans is unclear.</w:t>
      </w:r>
    </w:p>
    <w:p w14:paraId="330F7A88" w14:textId="77777777" w:rsidR="00E053AD" w:rsidRPr="005321BC" w:rsidRDefault="00E053AD" w:rsidP="00AD4D62">
      <w:pPr>
        <w:pStyle w:val="NormalIndent"/>
        <w:spacing w:after="0"/>
        <w:rPr>
          <w:color w:val="000000"/>
          <w:sz w:val="24"/>
          <w:szCs w:val="24"/>
        </w:rPr>
      </w:pPr>
    </w:p>
    <w:p w14:paraId="73DC8D64" w14:textId="77777777" w:rsidR="00E053AD" w:rsidRPr="005321BC" w:rsidRDefault="00E053AD" w:rsidP="00AD4D62">
      <w:pPr>
        <w:pStyle w:val="NormalIndent"/>
        <w:spacing w:after="0"/>
        <w:rPr>
          <w:iCs/>
          <w:color w:val="000000"/>
          <w:sz w:val="24"/>
          <w:szCs w:val="24"/>
          <w:u w:val="single"/>
          <w:lang w:val="en-US"/>
        </w:rPr>
      </w:pPr>
      <w:r w:rsidRPr="005321BC">
        <w:rPr>
          <w:iCs/>
          <w:color w:val="000000"/>
          <w:sz w:val="24"/>
          <w:szCs w:val="24"/>
          <w:u w:val="single"/>
          <w:lang w:val="en-US"/>
        </w:rPr>
        <w:t>Mutagenesis</w:t>
      </w:r>
    </w:p>
    <w:p w14:paraId="6F293B4C" w14:textId="77777777" w:rsidR="00E053AD" w:rsidRPr="005321BC" w:rsidRDefault="00E053AD" w:rsidP="00AD4D62">
      <w:pPr>
        <w:pStyle w:val="NormalIndent"/>
        <w:spacing w:after="0"/>
        <w:rPr>
          <w:color w:val="000000"/>
          <w:sz w:val="24"/>
          <w:szCs w:val="24"/>
        </w:rPr>
      </w:pPr>
    </w:p>
    <w:p w14:paraId="1BD4CA1F" w14:textId="77777777" w:rsidR="00E053AD" w:rsidRPr="005321BC" w:rsidRDefault="00E053AD" w:rsidP="00AD4D62">
      <w:pPr>
        <w:pStyle w:val="NormalIndent"/>
        <w:spacing w:after="0"/>
        <w:rPr>
          <w:color w:val="000000"/>
          <w:sz w:val="24"/>
          <w:szCs w:val="24"/>
        </w:rPr>
      </w:pPr>
      <w:r w:rsidRPr="005321BC">
        <w:rPr>
          <w:color w:val="000000"/>
          <w:sz w:val="24"/>
          <w:szCs w:val="24"/>
        </w:rPr>
        <w:t xml:space="preserve">Gabapentin demonstrated no genotoxic potential. It was not mutagenic </w:t>
      </w:r>
      <w:r w:rsidRPr="005321BC">
        <w:rPr>
          <w:i/>
          <w:color w:val="000000"/>
          <w:sz w:val="24"/>
          <w:szCs w:val="24"/>
        </w:rPr>
        <w:t>in vitro</w:t>
      </w:r>
      <w:r w:rsidRPr="005321BC">
        <w:rPr>
          <w:color w:val="000000"/>
          <w:sz w:val="24"/>
          <w:szCs w:val="24"/>
        </w:rPr>
        <w:t xml:space="preserve"> in standard assays using bacterial or mammalian cells. Gabapentin did not induce structural chromosome aberrations in mammalian cells </w:t>
      </w:r>
      <w:r w:rsidRPr="005321BC">
        <w:rPr>
          <w:i/>
          <w:color w:val="000000"/>
          <w:sz w:val="24"/>
          <w:szCs w:val="24"/>
        </w:rPr>
        <w:t>in vitro</w:t>
      </w:r>
      <w:r w:rsidRPr="005321BC">
        <w:rPr>
          <w:color w:val="000000"/>
          <w:sz w:val="24"/>
          <w:szCs w:val="24"/>
        </w:rPr>
        <w:t xml:space="preserve"> or </w:t>
      </w:r>
      <w:proofErr w:type="gramStart"/>
      <w:r w:rsidRPr="005321BC">
        <w:rPr>
          <w:i/>
          <w:color w:val="000000"/>
          <w:sz w:val="24"/>
          <w:szCs w:val="24"/>
        </w:rPr>
        <w:t>in vivo</w:t>
      </w:r>
      <w:r w:rsidRPr="005321BC">
        <w:rPr>
          <w:color w:val="000000"/>
          <w:sz w:val="24"/>
          <w:szCs w:val="24"/>
        </w:rPr>
        <w:t>, and</w:t>
      </w:r>
      <w:proofErr w:type="gramEnd"/>
      <w:r w:rsidRPr="005321BC">
        <w:rPr>
          <w:color w:val="000000"/>
          <w:sz w:val="24"/>
          <w:szCs w:val="24"/>
        </w:rPr>
        <w:t xml:space="preserve"> did not induce micronucleus formation in the bone marrow of hamsters.</w:t>
      </w:r>
    </w:p>
    <w:p w14:paraId="4D5AD650" w14:textId="77777777" w:rsidR="00E053AD" w:rsidRPr="005321BC" w:rsidRDefault="00E053AD" w:rsidP="00AD4D62">
      <w:pPr>
        <w:pStyle w:val="NormalIndent"/>
        <w:spacing w:after="0"/>
        <w:rPr>
          <w:color w:val="000000"/>
          <w:sz w:val="24"/>
          <w:szCs w:val="24"/>
        </w:rPr>
      </w:pPr>
    </w:p>
    <w:p w14:paraId="30DC86BE" w14:textId="77777777" w:rsidR="00E053AD" w:rsidRPr="005321BC" w:rsidRDefault="00E053AD" w:rsidP="00AD4D62">
      <w:pPr>
        <w:pStyle w:val="NormalIndent"/>
        <w:spacing w:after="0"/>
        <w:rPr>
          <w:iCs/>
          <w:color w:val="000000"/>
          <w:sz w:val="24"/>
          <w:szCs w:val="24"/>
          <w:u w:val="single"/>
        </w:rPr>
      </w:pPr>
      <w:r w:rsidRPr="005321BC">
        <w:rPr>
          <w:iCs/>
          <w:color w:val="000000"/>
          <w:sz w:val="24"/>
          <w:szCs w:val="24"/>
          <w:u w:val="single"/>
        </w:rPr>
        <w:t xml:space="preserve">Impairment of </w:t>
      </w:r>
      <w:r w:rsidR="00F804CF">
        <w:rPr>
          <w:iCs/>
          <w:color w:val="000000"/>
          <w:sz w:val="24"/>
          <w:szCs w:val="24"/>
          <w:u w:val="single"/>
        </w:rPr>
        <w:t>f</w:t>
      </w:r>
      <w:r w:rsidRPr="005321BC">
        <w:rPr>
          <w:iCs/>
          <w:color w:val="000000"/>
          <w:sz w:val="24"/>
          <w:szCs w:val="24"/>
          <w:u w:val="single"/>
        </w:rPr>
        <w:t>ertility</w:t>
      </w:r>
    </w:p>
    <w:p w14:paraId="1729EC09" w14:textId="77777777" w:rsidR="00E053AD" w:rsidRPr="005321BC" w:rsidRDefault="00E053AD" w:rsidP="00AD4D62">
      <w:pPr>
        <w:pStyle w:val="NormalIndent"/>
        <w:spacing w:after="0"/>
        <w:rPr>
          <w:color w:val="000000"/>
          <w:sz w:val="24"/>
          <w:szCs w:val="24"/>
        </w:rPr>
      </w:pPr>
    </w:p>
    <w:p w14:paraId="3E50D3E9" w14:textId="77777777" w:rsidR="00E053AD" w:rsidRPr="005321BC" w:rsidRDefault="00E053AD" w:rsidP="00AD4D62">
      <w:pPr>
        <w:pStyle w:val="NormalIndent"/>
        <w:spacing w:after="0"/>
        <w:rPr>
          <w:color w:val="000000"/>
          <w:sz w:val="24"/>
          <w:szCs w:val="24"/>
        </w:rPr>
      </w:pPr>
      <w:r w:rsidRPr="005321BC">
        <w:rPr>
          <w:color w:val="000000"/>
          <w:sz w:val="24"/>
          <w:szCs w:val="24"/>
        </w:rPr>
        <w:t>No adverse effects on fertility or reproduction were observed in rats at doses up to 2000 mg/kg (approximately five times the maximum daily human dose on a mg/m</w:t>
      </w:r>
      <w:r w:rsidRPr="005321BC">
        <w:rPr>
          <w:color w:val="000000"/>
          <w:sz w:val="24"/>
          <w:szCs w:val="24"/>
          <w:vertAlign w:val="superscript"/>
        </w:rPr>
        <w:t>2</w:t>
      </w:r>
      <w:r w:rsidRPr="005321BC">
        <w:rPr>
          <w:color w:val="000000"/>
          <w:sz w:val="24"/>
          <w:szCs w:val="24"/>
        </w:rPr>
        <w:t xml:space="preserve"> of body surface area basis).</w:t>
      </w:r>
    </w:p>
    <w:p w14:paraId="3DDE65CA" w14:textId="77777777" w:rsidR="00092F4E" w:rsidRPr="005321BC" w:rsidRDefault="00092F4E" w:rsidP="00AD4D62">
      <w:pPr>
        <w:pStyle w:val="NormalIndent"/>
        <w:spacing w:after="0"/>
        <w:rPr>
          <w:color w:val="000000"/>
          <w:sz w:val="24"/>
          <w:szCs w:val="24"/>
        </w:rPr>
      </w:pPr>
    </w:p>
    <w:p w14:paraId="17F3CF8D" w14:textId="77777777" w:rsidR="00E053AD" w:rsidRPr="005321BC" w:rsidRDefault="00E053AD" w:rsidP="00AD4D62">
      <w:pPr>
        <w:pStyle w:val="NormalIndent"/>
        <w:spacing w:after="0"/>
        <w:rPr>
          <w:iCs/>
          <w:color w:val="000000"/>
          <w:sz w:val="24"/>
          <w:szCs w:val="24"/>
          <w:u w:val="single"/>
        </w:rPr>
      </w:pPr>
      <w:r w:rsidRPr="005321BC">
        <w:rPr>
          <w:iCs/>
          <w:color w:val="000000"/>
          <w:sz w:val="24"/>
          <w:szCs w:val="24"/>
          <w:u w:val="single"/>
        </w:rPr>
        <w:t>Teratogenesis</w:t>
      </w:r>
    </w:p>
    <w:p w14:paraId="7F6E0D8A" w14:textId="77777777" w:rsidR="00E053AD" w:rsidRPr="005321BC" w:rsidRDefault="00E053AD" w:rsidP="00AD4D62">
      <w:pPr>
        <w:pStyle w:val="NormalIndent"/>
        <w:spacing w:after="0"/>
        <w:rPr>
          <w:color w:val="000000"/>
          <w:sz w:val="24"/>
          <w:szCs w:val="24"/>
        </w:rPr>
      </w:pPr>
    </w:p>
    <w:p w14:paraId="3C0A659D" w14:textId="77777777" w:rsidR="00E053AD" w:rsidRPr="005321BC" w:rsidRDefault="00E053AD" w:rsidP="00AD4D62">
      <w:pPr>
        <w:pStyle w:val="NormalIndent"/>
        <w:spacing w:after="0"/>
        <w:rPr>
          <w:color w:val="000000"/>
          <w:sz w:val="24"/>
          <w:szCs w:val="24"/>
        </w:rPr>
      </w:pPr>
      <w:r w:rsidRPr="005321BC">
        <w:rPr>
          <w:color w:val="000000"/>
          <w:sz w:val="24"/>
          <w:szCs w:val="24"/>
        </w:rPr>
        <w:t>Gabapentin did not increase the incidence of malformations, compared to controls, in the offspring of mice, rats, or rabbits at doses up to 50, 30 and 25 times respectively, the daily human dose of 3600 mg, (four, five or eight times, respectively, the human daily dose on a mg/m</w:t>
      </w:r>
      <w:r w:rsidRPr="005321BC">
        <w:rPr>
          <w:color w:val="000000"/>
          <w:sz w:val="24"/>
          <w:szCs w:val="24"/>
          <w:vertAlign w:val="superscript"/>
        </w:rPr>
        <w:t>2</w:t>
      </w:r>
      <w:r w:rsidRPr="005321BC">
        <w:rPr>
          <w:color w:val="000000"/>
          <w:sz w:val="24"/>
          <w:szCs w:val="24"/>
        </w:rPr>
        <w:t xml:space="preserve"> basis).  </w:t>
      </w:r>
    </w:p>
    <w:p w14:paraId="75E902E3" w14:textId="77777777" w:rsidR="00E053AD" w:rsidRPr="005321BC" w:rsidRDefault="00E053AD" w:rsidP="00AD4D62">
      <w:pPr>
        <w:pStyle w:val="NormalIndent"/>
        <w:spacing w:after="0"/>
        <w:rPr>
          <w:color w:val="000000"/>
          <w:sz w:val="24"/>
          <w:szCs w:val="24"/>
        </w:rPr>
      </w:pPr>
    </w:p>
    <w:p w14:paraId="0720A9EA" w14:textId="77777777" w:rsidR="00E053AD" w:rsidRPr="005321BC" w:rsidRDefault="00E053AD" w:rsidP="00AD4D62">
      <w:pPr>
        <w:pStyle w:val="NormalIndent"/>
        <w:spacing w:after="0"/>
        <w:rPr>
          <w:color w:val="000000"/>
          <w:sz w:val="24"/>
          <w:szCs w:val="24"/>
        </w:rPr>
      </w:pPr>
      <w:r w:rsidRPr="005321BC">
        <w:rPr>
          <w:color w:val="000000"/>
          <w:sz w:val="24"/>
          <w:szCs w:val="24"/>
        </w:rPr>
        <w:t xml:space="preserve">Gabapentin induced delayed ossification in the skull, vertebrae, forelimbs, and hindlimbs in rodents, indicative of </w:t>
      </w:r>
      <w:proofErr w:type="spellStart"/>
      <w:r w:rsidRPr="005321BC">
        <w:rPr>
          <w:color w:val="000000"/>
          <w:sz w:val="24"/>
          <w:szCs w:val="24"/>
        </w:rPr>
        <w:t>fetal</w:t>
      </w:r>
      <w:proofErr w:type="spellEnd"/>
      <w:r w:rsidRPr="005321BC">
        <w:rPr>
          <w:color w:val="000000"/>
          <w:sz w:val="24"/>
          <w:szCs w:val="24"/>
        </w:rPr>
        <w:t xml:space="preserve"> growth retardation. These effects occurred when pregnant mice received oral doses of 1000 or 3000 mg/kg/day during organogenesis and in rats given 2000 mg/kg prior to and during mating and throughout gestation.  These doses are approximately 1 to 5 times the human dose of 3600 mg on a mg/m</w:t>
      </w:r>
      <w:r w:rsidRPr="005321BC">
        <w:rPr>
          <w:color w:val="000000"/>
          <w:sz w:val="24"/>
          <w:szCs w:val="24"/>
          <w:vertAlign w:val="superscript"/>
        </w:rPr>
        <w:t>2</w:t>
      </w:r>
      <w:r w:rsidRPr="005321BC">
        <w:rPr>
          <w:color w:val="000000"/>
          <w:sz w:val="24"/>
          <w:szCs w:val="24"/>
        </w:rPr>
        <w:t xml:space="preserve"> basis.</w:t>
      </w:r>
    </w:p>
    <w:p w14:paraId="0B233BC5" w14:textId="77777777" w:rsidR="00E053AD" w:rsidRPr="005321BC" w:rsidRDefault="00E053AD" w:rsidP="00AD4D62">
      <w:pPr>
        <w:pStyle w:val="NormalIndent"/>
        <w:spacing w:after="0"/>
        <w:rPr>
          <w:color w:val="000000"/>
          <w:sz w:val="24"/>
          <w:szCs w:val="24"/>
        </w:rPr>
      </w:pPr>
    </w:p>
    <w:p w14:paraId="61B8AC29" w14:textId="77777777" w:rsidR="00E053AD" w:rsidRPr="005321BC" w:rsidRDefault="00E053AD" w:rsidP="00AD4D62">
      <w:pPr>
        <w:pStyle w:val="NormalIndent"/>
        <w:spacing w:after="0"/>
        <w:rPr>
          <w:color w:val="000000"/>
          <w:sz w:val="24"/>
          <w:szCs w:val="24"/>
        </w:rPr>
      </w:pPr>
      <w:r w:rsidRPr="005321BC">
        <w:rPr>
          <w:color w:val="000000"/>
          <w:sz w:val="24"/>
          <w:szCs w:val="24"/>
        </w:rPr>
        <w:t>No effects were observed in pregnant mice given 500 mg/kg/day (approximately 1/2 of the daily human dose on a mg/m</w:t>
      </w:r>
      <w:r w:rsidRPr="005321BC">
        <w:rPr>
          <w:color w:val="000000"/>
          <w:sz w:val="24"/>
          <w:szCs w:val="24"/>
          <w:vertAlign w:val="superscript"/>
        </w:rPr>
        <w:t>2</w:t>
      </w:r>
      <w:r w:rsidRPr="005321BC">
        <w:rPr>
          <w:color w:val="000000"/>
          <w:sz w:val="24"/>
          <w:szCs w:val="24"/>
        </w:rPr>
        <w:t xml:space="preserve"> basis).</w:t>
      </w:r>
    </w:p>
    <w:p w14:paraId="04B1988F" w14:textId="77777777" w:rsidR="00E053AD" w:rsidRPr="005321BC" w:rsidRDefault="00E053AD" w:rsidP="00AD4D62">
      <w:pPr>
        <w:pStyle w:val="NormalIndent"/>
        <w:spacing w:after="0"/>
        <w:rPr>
          <w:color w:val="000000"/>
          <w:sz w:val="24"/>
          <w:szCs w:val="24"/>
        </w:rPr>
      </w:pPr>
    </w:p>
    <w:p w14:paraId="2C365C80" w14:textId="77777777" w:rsidR="00E053AD" w:rsidRPr="005321BC" w:rsidRDefault="00E053AD" w:rsidP="00AD4D62">
      <w:pPr>
        <w:pStyle w:val="NormalIndent"/>
        <w:spacing w:after="0"/>
        <w:rPr>
          <w:color w:val="000000"/>
          <w:sz w:val="24"/>
          <w:szCs w:val="24"/>
        </w:rPr>
      </w:pPr>
      <w:r w:rsidRPr="005321BC">
        <w:rPr>
          <w:color w:val="000000"/>
          <w:sz w:val="24"/>
          <w:szCs w:val="24"/>
        </w:rPr>
        <w:t>An increased incidence of hydroureter and/or hydronephrosis was observed in rats given 2000 mg/kg/day in a fertility and general reproduction study, 1500 mg/kg/day in a teratology study, and 500, 1000, and 2000 mg/kg/day in a perinatal and postnatal study. The significance of these findings is unknown, but they have been associated with delayed development. These doses are also approximately 1 to 5 times the human dose of 3600 mg on a mg/m</w:t>
      </w:r>
      <w:r w:rsidRPr="005321BC">
        <w:rPr>
          <w:color w:val="000000"/>
          <w:sz w:val="24"/>
          <w:szCs w:val="24"/>
          <w:vertAlign w:val="superscript"/>
        </w:rPr>
        <w:t>2</w:t>
      </w:r>
      <w:r w:rsidRPr="005321BC">
        <w:rPr>
          <w:color w:val="000000"/>
          <w:sz w:val="24"/>
          <w:szCs w:val="24"/>
        </w:rPr>
        <w:t xml:space="preserve"> basis.</w:t>
      </w:r>
    </w:p>
    <w:p w14:paraId="3C8756F8" w14:textId="77777777" w:rsidR="00E053AD" w:rsidRPr="005321BC" w:rsidRDefault="00E053AD" w:rsidP="00AD4D62">
      <w:pPr>
        <w:pStyle w:val="NormalIndent"/>
        <w:spacing w:after="0"/>
        <w:rPr>
          <w:color w:val="000000"/>
          <w:sz w:val="24"/>
          <w:szCs w:val="24"/>
        </w:rPr>
      </w:pPr>
    </w:p>
    <w:p w14:paraId="2F2031F9" w14:textId="77777777" w:rsidR="00E053AD" w:rsidRPr="005321BC" w:rsidRDefault="00E053AD" w:rsidP="00AD4D62">
      <w:pPr>
        <w:pStyle w:val="NormalIndent"/>
        <w:spacing w:after="0"/>
        <w:rPr>
          <w:color w:val="000000"/>
          <w:sz w:val="24"/>
          <w:szCs w:val="24"/>
        </w:rPr>
      </w:pPr>
      <w:r w:rsidRPr="005321BC">
        <w:rPr>
          <w:color w:val="000000"/>
          <w:sz w:val="24"/>
          <w:szCs w:val="24"/>
        </w:rPr>
        <w:t xml:space="preserve">In a teratology study in rabbits, an increased incidence of post-implantation </w:t>
      </w:r>
      <w:proofErr w:type="spellStart"/>
      <w:r w:rsidRPr="005321BC">
        <w:rPr>
          <w:color w:val="000000"/>
          <w:sz w:val="24"/>
          <w:szCs w:val="24"/>
        </w:rPr>
        <w:t>fetal</w:t>
      </w:r>
      <w:proofErr w:type="spellEnd"/>
      <w:r w:rsidRPr="005321BC">
        <w:rPr>
          <w:color w:val="000000"/>
          <w:sz w:val="24"/>
          <w:szCs w:val="24"/>
        </w:rPr>
        <w:t xml:space="preserve"> loss, occurred in doses given 60, 300, and 1500 mg/kg/day during organogenesis.  These doses are approximately 1/4 to 8 times the daily human dose of 3600 mg on a mg/m</w:t>
      </w:r>
      <w:r w:rsidRPr="005321BC">
        <w:rPr>
          <w:color w:val="000000"/>
          <w:sz w:val="24"/>
          <w:szCs w:val="24"/>
          <w:vertAlign w:val="superscript"/>
        </w:rPr>
        <w:t>2</w:t>
      </w:r>
      <w:r w:rsidRPr="005321BC">
        <w:rPr>
          <w:color w:val="000000"/>
          <w:sz w:val="24"/>
          <w:szCs w:val="24"/>
        </w:rPr>
        <w:t xml:space="preserve"> basis.</w:t>
      </w:r>
    </w:p>
    <w:p w14:paraId="0129FB0C" w14:textId="77777777" w:rsidR="009E0FD0" w:rsidRPr="005321BC" w:rsidRDefault="009E0FD0" w:rsidP="00AD4D62">
      <w:pPr>
        <w:pStyle w:val="NormalIndent"/>
        <w:spacing w:after="0"/>
        <w:rPr>
          <w:color w:val="000000"/>
          <w:sz w:val="24"/>
          <w:szCs w:val="24"/>
        </w:rPr>
      </w:pPr>
    </w:p>
    <w:p w14:paraId="4290A9D1" w14:textId="77777777" w:rsidR="009E0FD0" w:rsidRPr="005321BC" w:rsidRDefault="009E0FD0" w:rsidP="00AD4D62">
      <w:pPr>
        <w:pStyle w:val="Heading1"/>
        <w:spacing w:before="0" w:after="0"/>
        <w:rPr>
          <w:color w:val="000000"/>
          <w:sz w:val="24"/>
          <w:szCs w:val="24"/>
        </w:rPr>
      </w:pPr>
      <w:r w:rsidRPr="005321BC">
        <w:rPr>
          <w:color w:val="000000"/>
          <w:sz w:val="24"/>
          <w:szCs w:val="24"/>
        </w:rPr>
        <w:t>6</w:t>
      </w:r>
      <w:r w:rsidRPr="005321BC">
        <w:rPr>
          <w:color w:val="000000"/>
          <w:sz w:val="24"/>
          <w:szCs w:val="24"/>
        </w:rPr>
        <w:tab/>
        <w:t>P</w:t>
      </w:r>
      <w:r w:rsidR="00CA1F15" w:rsidRPr="005321BC">
        <w:rPr>
          <w:color w:val="000000"/>
          <w:sz w:val="24"/>
          <w:szCs w:val="24"/>
        </w:rPr>
        <w:t>HARMACEUTICAL PARTICULARS</w:t>
      </w:r>
    </w:p>
    <w:p w14:paraId="42CF8215" w14:textId="77777777" w:rsidR="009E0FD0" w:rsidRPr="005321BC" w:rsidRDefault="009E0FD0" w:rsidP="00AD4D62">
      <w:pPr>
        <w:pStyle w:val="NormalIndent"/>
        <w:spacing w:after="0"/>
        <w:rPr>
          <w:color w:val="000000"/>
          <w:sz w:val="24"/>
          <w:szCs w:val="24"/>
        </w:rPr>
      </w:pPr>
    </w:p>
    <w:p w14:paraId="2DBE25B0" w14:textId="77777777" w:rsidR="009E0FD0" w:rsidRPr="00391E0B" w:rsidRDefault="00CA1F15" w:rsidP="00AD4D62">
      <w:pPr>
        <w:pStyle w:val="Heading2"/>
        <w:spacing w:before="0" w:after="0"/>
        <w:rPr>
          <w:color w:val="000000"/>
          <w:szCs w:val="24"/>
        </w:rPr>
      </w:pPr>
      <w:r w:rsidRPr="00391E0B">
        <w:rPr>
          <w:color w:val="000000"/>
          <w:szCs w:val="24"/>
        </w:rPr>
        <w:t>6.1</w:t>
      </w:r>
      <w:r w:rsidRPr="00391E0B">
        <w:rPr>
          <w:color w:val="000000"/>
          <w:szCs w:val="24"/>
        </w:rPr>
        <w:tab/>
        <w:t>List of e</w:t>
      </w:r>
      <w:r w:rsidR="009E0FD0" w:rsidRPr="00391E0B">
        <w:rPr>
          <w:color w:val="000000"/>
          <w:szCs w:val="24"/>
        </w:rPr>
        <w:t>xcipients</w:t>
      </w:r>
    </w:p>
    <w:p w14:paraId="72B8A468" w14:textId="77777777" w:rsidR="009E0FD0" w:rsidRPr="005321BC" w:rsidRDefault="009E0FD0" w:rsidP="00AD4D62">
      <w:pPr>
        <w:pStyle w:val="NormalIndent"/>
        <w:spacing w:after="0"/>
        <w:rPr>
          <w:color w:val="000000"/>
          <w:sz w:val="24"/>
          <w:szCs w:val="24"/>
        </w:rPr>
      </w:pPr>
    </w:p>
    <w:p w14:paraId="308810F5" w14:textId="77777777" w:rsidR="00FA030F" w:rsidRPr="005321BC" w:rsidRDefault="00FA030F" w:rsidP="00FA030F">
      <w:pPr>
        <w:spacing w:after="0"/>
        <w:ind w:left="720"/>
        <w:rPr>
          <w:color w:val="000000"/>
          <w:sz w:val="24"/>
          <w:szCs w:val="24"/>
        </w:rPr>
      </w:pPr>
      <w:r w:rsidRPr="005321BC">
        <w:rPr>
          <w:color w:val="000000"/>
          <w:sz w:val="24"/>
          <w:szCs w:val="24"/>
        </w:rPr>
        <w:t>Each hard capsule contains the following excipients: lactose monohydrate, maize starch and talc.</w:t>
      </w:r>
    </w:p>
    <w:p w14:paraId="6EFF657C" w14:textId="77777777" w:rsidR="00FA030F" w:rsidRPr="005321BC" w:rsidRDefault="00FA030F" w:rsidP="00FA030F">
      <w:pPr>
        <w:spacing w:after="0"/>
        <w:rPr>
          <w:color w:val="000000"/>
          <w:sz w:val="24"/>
          <w:szCs w:val="24"/>
        </w:rPr>
      </w:pPr>
    </w:p>
    <w:p w14:paraId="56E5481F" w14:textId="77777777" w:rsidR="00FA030F" w:rsidRPr="005321BC" w:rsidRDefault="00FA030F" w:rsidP="00FA030F">
      <w:pPr>
        <w:spacing w:after="0"/>
        <w:ind w:firstLine="720"/>
        <w:rPr>
          <w:color w:val="000000"/>
          <w:sz w:val="24"/>
          <w:szCs w:val="24"/>
        </w:rPr>
      </w:pPr>
      <w:r w:rsidRPr="005321BC">
        <w:rPr>
          <w:color w:val="000000"/>
          <w:sz w:val="24"/>
          <w:szCs w:val="24"/>
        </w:rPr>
        <w:t xml:space="preserve">Capsule shell: gelatin, purified water and sodium </w:t>
      </w:r>
      <w:proofErr w:type="spellStart"/>
      <w:r w:rsidR="005321BC">
        <w:rPr>
          <w:color w:val="000000"/>
          <w:sz w:val="24"/>
          <w:szCs w:val="24"/>
        </w:rPr>
        <w:t>laurilsulfate</w:t>
      </w:r>
      <w:proofErr w:type="spellEnd"/>
      <w:r w:rsidRPr="005321BC">
        <w:rPr>
          <w:color w:val="000000"/>
          <w:sz w:val="24"/>
          <w:szCs w:val="24"/>
        </w:rPr>
        <w:t xml:space="preserve">. </w:t>
      </w:r>
    </w:p>
    <w:p w14:paraId="350CB3B1" w14:textId="77777777" w:rsidR="00FA030F" w:rsidRPr="005321BC" w:rsidRDefault="00FA030F" w:rsidP="00FA030F">
      <w:pPr>
        <w:spacing w:after="0"/>
        <w:rPr>
          <w:color w:val="000000"/>
          <w:sz w:val="24"/>
          <w:szCs w:val="24"/>
        </w:rPr>
      </w:pPr>
      <w:r w:rsidRPr="005321BC">
        <w:rPr>
          <w:color w:val="000000"/>
          <w:sz w:val="24"/>
          <w:szCs w:val="24"/>
        </w:rPr>
        <w:tab/>
      </w:r>
    </w:p>
    <w:p w14:paraId="43564C64" w14:textId="77777777" w:rsidR="00FA030F" w:rsidRPr="005321BC" w:rsidRDefault="00BA317E" w:rsidP="00FA030F">
      <w:pPr>
        <w:spacing w:after="0"/>
        <w:ind w:left="720"/>
        <w:rPr>
          <w:color w:val="000000"/>
          <w:sz w:val="24"/>
          <w:szCs w:val="24"/>
        </w:rPr>
      </w:pPr>
      <w:r w:rsidRPr="005321BC">
        <w:rPr>
          <w:color w:val="000000"/>
          <w:sz w:val="24"/>
          <w:szCs w:val="24"/>
        </w:rPr>
        <w:t>The 3</w:t>
      </w:r>
      <w:r w:rsidR="00FA030F" w:rsidRPr="005321BC">
        <w:rPr>
          <w:color w:val="000000"/>
          <w:sz w:val="24"/>
          <w:szCs w:val="24"/>
        </w:rPr>
        <w:t>00 mg hard capsules contain the colouring</w:t>
      </w:r>
      <w:r w:rsidRPr="005321BC">
        <w:rPr>
          <w:color w:val="000000"/>
          <w:sz w:val="24"/>
          <w:szCs w:val="24"/>
        </w:rPr>
        <w:t>s</w:t>
      </w:r>
      <w:r w:rsidR="00FA030F" w:rsidRPr="005321BC">
        <w:rPr>
          <w:color w:val="000000"/>
          <w:sz w:val="24"/>
          <w:szCs w:val="24"/>
        </w:rPr>
        <w:t xml:space="preserve"> E171 (titanium dioxide)</w:t>
      </w:r>
      <w:r w:rsidRPr="005321BC">
        <w:rPr>
          <w:color w:val="000000"/>
          <w:sz w:val="24"/>
          <w:szCs w:val="24"/>
        </w:rPr>
        <w:t xml:space="preserve"> and E172 (yellow iron oxide)</w:t>
      </w:r>
      <w:r w:rsidR="00FA030F" w:rsidRPr="005321BC">
        <w:rPr>
          <w:color w:val="000000"/>
          <w:sz w:val="24"/>
          <w:szCs w:val="24"/>
        </w:rPr>
        <w:t xml:space="preserve">. </w:t>
      </w:r>
    </w:p>
    <w:p w14:paraId="60BD6FEB" w14:textId="77777777" w:rsidR="00FA030F" w:rsidRPr="005321BC" w:rsidRDefault="00FA030F" w:rsidP="00FA030F">
      <w:pPr>
        <w:spacing w:after="0"/>
        <w:rPr>
          <w:color w:val="000000"/>
          <w:sz w:val="24"/>
          <w:szCs w:val="24"/>
        </w:rPr>
      </w:pPr>
    </w:p>
    <w:p w14:paraId="5E7B712C" w14:textId="77777777" w:rsidR="001969EE" w:rsidRPr="005321BC" w:rsidRDefault="00FA030F" w:rsidP="00FA030F">
      <w:pPr>
        <w:pStyle w:val="NormalIndent"/>
        <w:spacing w:after="0"/>
        <w:rPr>
          <w:color w:val="000000"/>
          <w:sz w:val="24"/>
          <w:szCs w:val="24"/>
        </w:rPr>
      </w:pPr>
      <w:r w:rsidRPr="005321BC">
        <w:rPr>
          <w:color w:val="000000"/>
          <w:sz w:val="24"/>
          <w:szCs w:val="24"/>
        </w:rPr>
        <w:t>The printing ink used on all hard capsules contains shellac, E171 (titanium dioxide) and E132 (</w:t>
      </w:r>
      <w:proofErr w:type="spellStart"/>
      <w:r w:rsidRPr="005321BC">
        <w:rPr>
          <w:color w:val="000000"/>
          <w:sz w:val="24"/>
          <w:szCs w:val="24"/>
        </w:rPr>
        <w:t>indigocarmine</w:t>
      </w:r>
      <w:proofErr w:type="spellEnd"/>
      <w:r w:rsidR="00F804CF">
        <w:rPr>
          <w:color w:val="000000"/>
          <w:sz w:val="24"/>
          <w:szCs w:val="24"/>
        </w:rPr>
        <w:t xml:space="preserve"> aluminium salt</w:t>
      </w:r>
      <w:r w:rsidRPr="005321BC">
        <w:rPr>
          <w:color w:val="000000"/>
          <w:sz w:val="24"/>
          <w:szCs w:val="24"/>
        </w:rPr>
        <w:t>).</w:t>
      </w:r>
    </w:p>
    <w:p w14:paraId="40B186EA" w14:textId="77777777" w:rsidR="001969EE" w:rsidRPr="005321BC" w:rsidRDefault="001969EE" w:rsidP="00AD4D62">
      <w:pPr>
        <w:pStyle w:val="NormalIndent"/>
        <w:spacing w:after="0"/>
        <w:rPr>
          <w:color w:val="000000"/>
          <w:sz w:val="24"/>
          <w:szCs w:val="24"/>
        </w:rPr>
      </w:pPr>
    </w:p>
    <w:p w14:paraId="7591A85B" w14:textId="77777777" w:rsidR="009E0FD0" w:rsidRPr="00391E0B" w:rsidRDefault="00CA1F15" w:rsidP="00AD4D62">
      <w:pPr>
        <w:pStyle w:val="Heading2"/>
        <w:spacing w:before="0" w:after="0"/>
        <w:rPr>
          <w:color w:val="000000"/>
          <w:szCs w:val="24"/>
        </w:rPr>
      </w:pPr>
      <w:r w:rsidRPr="00391E0B">
        <w:rPr>
          <w:color w:val="000000"/>
          <w:szCs w:val="24"/>
        </w:rPr>
        <w:t>6.2</w:t>
      </w:r>
      <w:r w:rsidRPr="00391E0B">
        <w:rPr>
          <w:color w:val="000000"/>
          <w:szCs w:val="24"/>
        </w:rPr>
        <w:tab/>
        <w:t>I</w:t>
      </w:r>
      <w:r w:rsidR="009E0FD0" w:rsidRPr="00391E0B">
        <w:rPr>
          <w:color w:val="000000"/>
          <w:szCs w:val="24"/>
        </w:rPr>
        <w:t>ncompatibilities</w:t>
      </w:r>
    </w:p>
    <w:p w14:paraId="6FF493BB" w14:textId="77777777" w:rsidR="009E0FD0" w:rsidRPr="005321BC" w:rsidRDefault="009E0FD0" w:rsidP="00AD4D62">
      <w:pPr>
        <w:pStyle w:val="NormalIndent"/>
        <w:spacing w:after="0"/>
        <w:rPr>
          <w:color w:val="000000"/>
          <w:sz w:val="24"/>
          <w:szCs w:val="24"/>
        </w:rPr>
      </w:pPr>
    </w:p>
    <w:p w14:paraId="14D463B3" w14:textId="77777777" w:rsidR="009A00BF" w:rsidRPr="005321BC" w:rsidRDefault="009A00BF" w:rsidP="00AD4D62">
      <w:pPr>
        <w:pStyle w:val="NormalIndent"/>
        <w:spacing w:after="0"/>
        <w:rPr>
          <w:color w:val="000000"/>
          <w:sz w:val="24"/>
          <w:szCs w:val="24"/>
        </w:rPr>
      </w:pPr>
      <w:r w:rsidRPr="005321BC">
        <w:rPr>
          <w:color w:val="000000"/>
          <w:sz w:val="24"/>
          <w:szCs w:val="24"/>
        </w:rPr>
        <w:t>Not applicable.</w:t>
      </w:r>
    </w:p>
    <w:p w14:paraId="330179C2" w14:textId="77777777" w:rsidR="00B63EA3" w:rsidRPr="005321BC" w:rsidRDefault="00B63EA3" w:rsidP="00AD4D62">
      <w:pPr>
        <w:pStyle w:val="NormalIndent"/>
        <w:spacing w:after="0"/>
        <w:rPr>
          <w:color w:val="000000"/>
          <w:sz w:val="24"/>
          <w:szCs w:val="24"/>
        </w:rPr>
      </w:pPr>
    </w:p>
    <w:p w14:paraId="5AA8D600" w14:textId="77777777" w:rsidR="009E0FD0" w:rsidRPr="00391E0B" w:rsidRDefault="009E0FD0" w:rsidP="00AD4D62">
      <w:pPr>
        <w:pStyle w:val="Heading2"/>
        <w:spacing w:before="0" w:after="0"/>
        <w:rPr>
          <w:color w:val="000000"/>
          <w:szCs w:val="24"/>
        </w:rPr>
      </w:pPr>
      <w:r w:rsidRPr="00391E0B">
        <w:rPr>
          <w:color w:val="000000"/>
          <w:szCs w:val="24"/>
        </w:rPr>
        <w:t>6.3</w:t>
      </w:r>
      <w:r w:rsidRPr="00391E0B">
        <w:rPr>
          <w:color w:val="000000"/>
          <w:szCs w:val="24"/>
        </w:rPr>
        <w:tab/>
        <w:t>Shelf life</w:t>
      </w:r>
    </w:p>
    <w:p w14:paraId="1A26A5A1" w14:textId="77777777" w:rsidR="009E0FD0" w:rsidRPr="005321BC" w:rsidRDefault="009E0FD0" w:rsidP="00AD4D62">
      <w:pPr>
        <w:pStyle w:val="NormalIndent"/>
        <w:spacing w:after="0"/>
        <w:rPr>
          <w:color w:val="000000"/>
          <w:sz w:val="24"/>
          <w:szCs w:val="24"/>
        </w:rPr>
      </w:pPr>
    </w:p>
    <w:p w14:paraId="57ACCCFB" w14:textId="77777777" w:rsidR="001969EE" w:rsidRPr="005321BC" w:rsidRDefault="00C23593" w:rsidP="00AD4D62">
      <w:pPr>
        <w:pStyle w:val="NormalIndent"/>
        <w:spacing w:after="0"/>
        <w:rPr>
          <w:color w:val="000000"/>
          <w:sz w:val="24"/>
          <w:szCs w:val="24"/>
        </w:rPr>
      </w:pPr>
      <w:r w:rsidRPr="005321BC">
        <w:rPr>
          <w:color w:val="000000"/>
          <w:sz w:val="24"/>
          <w:szCs w:val="24"/>
        </w:rPr>
        <w:t xml:space="preserve">3 </w:t>
      </w:r>
      <w:r w:rsidR="001969EE" w:rsidRPr="005321BC">
        <w:rPr>
          <w:color w:val="000000"/>
          <w:sz w:val="24"/>
          <w:szCs w:val="24"/>
        </w:rPr>
        <w:t>years</w:t>
      </w:r>
      <w:r w:rsidR="00976A9A">
        <w:rPr>
          <w:color w:val="000000"/>
          <w:sz w:val="24"/>
          <w:szCs w:val="24"/>
        </w:rPr>
        <w:t>.</w:t>
      </w:r>
    </w:p>
    <w:p w14:paraId="1B409B91" w14:textId="77777777" w:rsidR="001969EE" w:rsidRPr="005321BC" w:rsidRDefault="001969EE" w:rsidP="00AD4D62">
      <w:pPr>
        <w:pStyle w:val="NormalIndent"/>
        <w:spacing w:after="0"/>
        <w:rPr>
          <w:color w:val="000000"/>
          <w:sz w:val="24"/>
          <w:szCs w:val="24"/>
        </w:rPr>
      </w:pPr>
    </w:p>
    <w:p w14:paraId="189CD01C" w14:textId="77777777" w:rsidR="009E0FD0" w:rsidRPr="00391E0B" w:rsidRDefault="009E0FD0" w:rsidP="00AD4D62">
      <w:pPr>
        <w:pStyle w:val="Heading2"/>
        <w:spacing w:before="0" w:after="0"/>
        <w:rPr>
          <w:color w:val="000000"/>
          <w:szCs w:val="24"/>
        </w:rPr>
      </w:pPr>
      <w:r w:rsidRPr="00391E0B">
        <w:rPr>
          <w:color w:val="000000"/>
          <w:szCs w:val="24"/>
        </w:rPr>
        <w:t>6.4</w:t>
      </w:r>
      <w:r w:rsidRPr="00391E0B">
        <w:rPr>
          <w:color w:val="000000"/>
          <w:szCs w:val="24"/>
        </w:rPr>
        <w:tab/>
        <w:t>Special precautions for storage</w:t>
      </w:r>
    </w:p>
    <w:p w14:paraId="52E8921F" w14:textId="77777777" w:rsidR="001969EE" w:rsidRPr="005321BC" w:rsidRDefault="001969EE" w:rsidP="00AD4D62">
      <w:pPr>
        <w:spacing w:after="0"/>
        <w:ind w:left="720"/>
        <w:rPr>
          <w:color w:val="000000"/>
          <w:sz w:val="24"/>
          <w:szCs w:val="24"/>
        </w:rPr>
      </w:pPr>
      <w:r w:rsidRPr="005321BC">
        <w:rPr>
          <w:color w:val="000000"/>
          <w:sz w:val="24"/>
          <w:szCs w:val="24"/>
        </w:rPr>
        <w:t>Do not store above 30</w:t>
      </w:r>
      <w:r w:rsidRPr="005321BC">
        <w:rPr>
          <w:color w:val="000000"/>
          <w:sz w:val="24"/>
          <w:szCs w:val="24"/>
        </w:rPr>
        <w:sym w:font="Symbol" w:char="F0B0"/>
      </w:r>
      <w:r w:rsidRPr="005321BC">
        <w:rPr>
          <w:color w:val="000000"/>
          <w:sz w:val="24"/>
          <w:szCs w:val="24"/>
        </w:rPr>
        <w:t>C.</w:t>
      </w:r>
    </w:p>
    <w:p w14:paraId="3F3A81D5" w14:textId="77777777" w:rsidR="00585697" w:rsidRDefault="00585697" w:rsidP="00AD4D62">
      <w:pPr>
        <w:pStyle w:val="NormalIndent"/>
        <w:spacing w:after="0"/>
        <w:rPr>
          <w:color w:val="000000"/>
          <w:sz w:val="24"/>
          <w:szCs w:val="24"/>
        </w:rPr>
      </w:pPr>
    </w:p>
    <w:p w14:paraId="4293A8A9" w14:textId="77777777" w:rsidR="00391E0B" w:rsidRDefault="00391E0B" w:rsidP="00AD4D62">
      <w:pPr>
        <w:pStyle w:val="NormalIndent"/>
        <w:spacing w:after="0"/>
        <w:rPr>
          <w:color w:val="000000"/>
          <w:sz w:val="24"/>
          <w:szCs w:val="24"/>
        </w:rPr>
      </w:pPr>
    </w:p>
    <w:p w14:paraId="35BA44E5" w14:textId="77777777" w:rsidR="00391E0B" w:rsidRDefault="00391E0B" w:rsidP="00F145D5">
      <w:pPr>
        <w:pStyle w:val="NormalIndent"/>
        <w:spacing w:after="0"/>
        <w:ind w:left="0"/>
        <w:rPr>
          <w:color w:val="000000"/>
          <w:sz w:val="24"/>
          <w:szCs w:val="24"/>
        </w:rPr>
      </w:pPr>
    </w:p>
    <w:p w14:paraId="45F1D571" w14:textId="77777777" w:rsidR="00391E0B" w:rsidRPr="005321BC" w:rsidRDefault="00391E0B" w:rsidP="00AD4D62">
      <w:pPr>
        <w:pStyle w:val="NormalIndent"/>
        <w:spacing w:after="0"/>
        <w:rPr>
          <w:color w:val="000000"/>
          <w:sz w:val="24"/>
          <w:szCs w:val="24"/>
        </w:rPr>
      </w:pPr>
    </w:p>
    <w:p w14:paraId="69961821" w14:textId="77777777" w:rsidR="009E0FD0" w:rsidRPr="00391E0B" w:rsidRDefault="009E0FD0" w:rsidP="00AD4D62">
      <w:pPr>
        <w:pStyle w:val="Heading2"/>
        <w:spacing w:before="0" w:after="0"/>
        <w:rPr>
          <w:color w:val="000000"/>
          <w:szCs w:val="24"/>
        </w:rPr>
      </w:pPr>
      <w:r w:rsidRPr="00391E0B">
        <w:rPr>
          <w:color w:val="000000"/>
          <w:szCs w:val="24"/>
        </w:rPr>
        <w:t>6.5</w:t>
      </w:r>
      <w:r w:rsidRPr="00391E0B">
        <w:rPr>
          <w:color w:val="000000"/>
          <w:szCs w:val="24"/>
        </w:rPr>
        <w:tab/>
        <w:t>Nature and contents of container</w:t>
      </w:r>
    </w:p>
    <w:p w14:paraId="3E28A027" w14:textId="77777777" w:rsidR="009E0FD0" w:rsidRPr="005321BC" w:rsidRDefault="009E0FD0" w:rsidP="00FA030F">
      <w:pPr>
        <w:pStyle w:val="NormalIndent"/>
        <w:spacing w:after="0"/>
        <w:rPr>
          <w:color w:val="000000"/>
          <w:sz w:val="24"/>
          <w:szCs w:val="24"/>
        </w:rPr>
      </w:pPr>
    </w:p>
    <w:p w14:paraId="3794BCCE" w14:textId="77777777" w:rsidR="00FA030F" w:rsidRPr="005321BC" w:rsidRDefault="00FA030F" w:rsidP="00FA030F">
      <w:pPr>
        <w:spacing w:after="0"/>
        <w:ind w:firstLine="720"/>
        <w:rPr>
          <w:color w:val="000000"/>
          <w:sz w:val="24"/>
          <w:szCs w:val="24"/>
        </w:rPr>
      </w:pPr>
      <w:r w:rsidRPr="005321BC">
        <w:rPr>
          <w:color w:val="000000"/>
          <w:sz w:val="24"/>
          <w:szCs w:val="24"/>
        </w:rPr>
        <w:t>PVC/PVDC/aluminium foil blister packs</w:t>
      </w:r>
    </w:p>
    <w:p w14:paraId="601BECFF" w14:textId="77777777" w:rsidR="00FA030F" w:rsidRPr="005321BC" w:rsidRDefault="00FA030F" w:rsidP="00FA030F">
      <w:pPr>
        <w:spacing w:after="0"/>
        <w:ind w:firstLine="720"/>
        <w:rPr>
          <w:color w:val="000000"/>
          <w:sz w:val="24"/>
          <w:szCs w:val="24"/>
        </w:rPr>
      </w:pPr>
      <w:r w:rsidRPr="005321BC">
        <w:rPr>
          <w:color w:val="000000"/>
          <w:sz w:val="24"/>
          <w:szCs w:val="24"/>
        </w:rPr>
        <w:t>Supplied in packs of 20, 30, 50,</w:t>
      </w:r>
      <w:r w:rsidR="005A1C1D" w:rsidRPr="005321BC">
        <w:rPr>
          <w:color w:val="000000"/>
          <w:sz w:val="24"/>
          <w:szCs w:val="24"/>
        </w:rPr>
        <w:t xml:space="preserve"> 60,</w:t>
      </w:r>
      <w:r w:rsidRPr="005321BC">
        <w:rPr>
          <w:color w:val="000000"/>
          <w:sz w:val="24"/>
          <w:szCs w:val="24"/>
        </w:rPr>
        <w:t xml:space="preserve"> 84, 90, 98, 100, 200, 500</w:t>
      </w:r>
      <w:r w:rsidR="00CD3C0B" w:rsidRPr="00391E0B">
        <w:rPr>
          <w:color w:val="000000"/>
          <w:sz w:val="24"/>
          <w:szCs w:val="24"/>
        </w:rPr>
        <w:t xml:space="preserve"> or 1</w:t>
      </w:r>
      <w:r w:rsidRPr="005321BC">
        <w:rPr>
          <w:color w:val="000000"/>
          <w:sz w:val="24"/>
          <w:szCs w:val="24"/>
        </w:rPr>
        <w:t>000 capsules.</w:t>
      </w:r>
    </w:p>
    <w:p w14:paraId="2A5FDB63" w14:textId="77777777" w:rsidR="00FA030F" w:rsidRPr="005321BC" w:rsidRDefault="00FA030F" w:rsidP="00FA030F">
      <w:pPr>
        <w:spacing w:after="0"/>
        <w:ind w:right="-665"/>
        <w:rPr>
          <w:color w:val="000000"/>
          <w:sz w:val="24"/>
          <w:szCs w:val="24"/>
        </w:rPr>
      </w:pPr>
    </w:p>
    <w:p w14:paraId="3A703C42" w14:textId="77777777" w:rsidR="009A00BF" w:rsidRPr="005321BC" w:rsidRDefault="00FA030F" w:rsidP="00FA030F">
      <w:pPr>
        <w:pStyle w:val="NormalIndent"/>
        <w:spacing w:after="0"/>
        <w:rPr>
          <w:color w:val="000000"/>
          <w:sz w:val="24"/>
          <w:szCs w:val="24"/>
        </w:rPr>
      </w:pPr>
      <w:r w:rsidRPr="005321BC">
        <w:rPr>
          <w:color w:val="000000"/>
          <w:sz w:val="24"/>
          <w:szCs w:val="24"/>
        </w:rPr>
        <w:t>Not all pack sizes may be marketed.</w:t>
      </w:r>
    </w:p>
    <w:p w14:paraId="7EC47AE7" w14:textId="77777777" w:rsidR="001969EE" w:rsidRPr="005321BC" w:rsidRDefault="001969EE" w:rsidP="00AD4D62">
      <w:pPr>
        <w:pStyle w:val="NormalIndent"/>
        <w:spacing w:after="0"/>
        <w:rPr>
          <w:color w:val="000000"/>
          <w:sz w:val="24"/>
          <w:szCs w:val="24"/>
        </w:rPr>
      </w:pPr>
    </w:p>
    <w:p w14:paraId="52ABE255" w14:textId="77777777" w:rsidR="009E0FD0" w:rsidRPr="00391E0B" w:rsidRDefault="009E0FD0" w:rsidP="00AD4D62">
      <w:pPr>
        <w:pStyle w:val="Heading2"/>
        <w:spacing w:before="0" w:after="0"/>
        <w:rPr>
          <w:color w:val="000000"/>
          <w:szCs w:val="24"/>
        </w:rPr>
      </w:pPr>
      <w:r w:rsidRPr="00391E0B">
        <w:rPr>
          <w:color w:val="000000"/>
          <w:szCs w:val="24"/>
        </w:rPr>
        <w:t>6.6</w:t>
      </w:r>
      <w:r w:rsidRPr="00391E0B">
        <w:rPr>
          <w:color w:val="000000"/>
          <w:szCs w:val="24"/>
        </w:rPr>
        <w:tab/>
        <w:t>Special precautions for disposal</w:t>
      </w:r>
    </w:p>
    <w:p w14:paraId="2716BECE" w14:textId="77777777" w:rsidR="009E0FD0" w:rsidRPr="005321BC" w:rsidRDefault="009E0FD0" w:rsidP="00AD4D62">
      <w:pPr>
        <w:pStyle w:val="NormalIndent"/>
        <w:spacing w:after="0"/>
        <w:rPr>
          <w:color w:val="000000"/>
          <w:sz w:val="24"/>
          <w:szCs w:val="24"/>
        </w:rPr>
      </w:pPr>
    </w:p>
    <w:p w14:paraId="2EA2BC34" w14:textId="77777777" w:rsidR="009A00BF" w:rsidRPr="005321BC" w:rsidRDefault="009A00BF" w:rsidP="00AD4D62">
      <w:pPr>
        <w:pStyle w:val="NormalIndent"/>
        <w:spacing w:after="0"/>
        <w:rPr>
          <w:color w:val="000000"/>
          <w:sz w:val="24"/>
          <w:szCs w:val="24"/>
        </w:rPr>
      </w:pPr>
      <w:r w:rsidRPr="005321BC">
        <w:rPr>
          <w:color w:val="000000"/>
          <w:sz w:val="24"/>
          <w:szCs w:val="24"/>
        </w:rPr>
        <w:t>No special requirements.</w:t>
      </w:r>
    </w:p>
    <w:p w14:paraId="341AE8CA" w14:textId="77777777" w:rsidR="001969EE" w:rsidRPr="005321BC" w:rsidRDefault="001969EE" w:rsidP="00AD4D62">
      <w:pPr>
        <w:pStyle w:val="NormalIndent"/>
        <w:spacing w:after="0"/>
        <w:rPr>
          <w:color w:val="000000"/>
          <w:sz w:val="24"/>
          <w:szCs w:val="24"/>
        </w:rPr>
      </w:pPr>
    </w:p>
    <w:p w14:paraId="07615551" w14:textId="77777777" w:rsidR="009E0FD0" w:rsidRPr="005321BC" w:rsidRDefault="009E0FD0" w:rsidP="00AD4D62">
      <w:pPr>
        <w:pStyle w:val="Heading1"/>
        <w:spacing w:before="0" w:after="0"/>
        <w:rPr>
          <w:color w:val="000000"/>
          <w:sz w:val="24"/>
          <w:szCs w:val="24"/>
        </w:rPr>
      </w:pPr>
      <w:r w:rsidRPr="005321BC">
        <w:rPr>
          <w:color w:val="000000"/>
          <w:sz w:val="24"/>
          <w:szCs w:val="24"/>
        </w:rPr>
        <w:t>7</w:t>
      </w:r>
      <w:r w:rsidRPr="005321BC">
        <w:rPr>
          <w:color w:val="000000"/>
          <w:sz w:val="24"/>
          <w:szCs w:val="24"/>
        </w:rPr>
        <w:tab/>
        <w:t>M</w:t>
      </w:r>
      <w:r w:rsidR="00CA1F15" w:rsidRPr="005321BC">
        <w:rPr>
          <w:color w:val="000000"/>
          <w:sz w:val="24"/>
          <w:szCs w:val="24"/>
        </w:rPr>
        <w:t>ARKETING AUTHORISATION HOLDER</w:t>
      </w:r>
    </w:p>
    <w:p w14:paraId="3C12C64A" w14:textId="77777777" w:rsidR="009E0FD0" w:rsidRPr="005321BC" w:rsidRDefault="009E0FD0" w:rsidP="00AD4D62">
      <w:pPr>
        <w:pStyle w:val="NormalIndent"/>
        <w:spacing w:after="0"/>
        <w:rPr>
          <w:color w:val="000000"/>
          <w:sz w:val="24"/>
          <w:szCs w:val="24"/>
        </w:rPr>
      </w:pPr>
    </w:p>
    <w:p w14:paraId="374DD1C3" w14:textId="77777777" w:rsidR="00AD4D62" w:rsidRPr="005321BC" w:rsidRDefault="001969EE" w:rsidP="00AD4D62">
      <w:pPr>
        <w:pStyle w:val="NormalIndent"/>
        <w:spacing w:after="0"/>
        <w:rPr>
          <w:color w:val="000000"/>
          <w:sz w:val="24"/>
          <w:szCs w:val="24"/>
        </w:rPr>
      </w:pPr>
      <w:r w:rsidRPr="005321BC">
        <w:rPr>
          <w:color w:val="000000"/>
          <w:sz w:val="24"/>
          <w:szCs w:val="24"/>
        </w:rPr>
        <w:t xml:space="preserve">Pfizer Limited, </w:t>
      </w:r>
    </w:p>
    <w:p w14:paraId="3F74E741" w14:textId="77777777" w:rsidR="00AD4D62" w:rsidRPr="005321BC" w:rsidRDefault="001969EE" w:rsidP="00AD4D62">
      <w:pPr>
        <w:pStyle w:val="NormalIndent"/>
        <w:spacing w:after="0"/>
        <w:rPr>
          <w:color w:val="000000"/>
          <w:sz w:val="24"/>
          <w:szCs w:val="24"/>
        </w:rPr>
      </w:pPr>
      <w:smartTag w:uri="urn:schemas-microsoft-com:office:smarttags" w:element="place">
        <w:r w:rsidRPr="005321BC">
          <w:rPr>
            <w:color w:val="000000"/>
            <w:sz w:val="24"/>
            <w:szCs w:val="24"/>
          </w:rPr>
          <w:t>Sandwich</w:t>
        </w:r>
      </w:smartTag>
      <w:r w:rsidRPr="005321BC">
        <w:rPr>
          <w:color w:val="000000"/>
          <w:sz w:val="24"/>
          <w:szCs w:val="24"/>
        </w:rPr>
        <w:t xml:space="preserve">, </w:t>
      </w:r>
    </w:p>
    <w:p w14:paraId="02D8720C" w14:textId="77777777" w:rsidR="00AD4D62" w:rsidRPr="005321BC" w:rsidRDefault="001969EE" w:rsidP="00AD4D62">
      <w:pPr>
        <w:pStyle w:val="NormalIndent"/>
        <w:spacing w:after="0"/>
        <w:rPr>
          <w:color w:val="000000"/>
          <w:sz w:val="24"/>
          <w:szCs w:val="24"/>
        </w:rPr>
      </w:pPr>
      <w:smartTag w:uri="urn:schemas-microsoft-com:office:smarttags" w:element="country-region">
        <w:smartTag w:uri="urn:schemas-microsoft-com:office:smarttags" w:element="place">
          <w:r w:rsidRPr="005321BC">
            <w:rPr>
              <w:color w:val="000000"/>
              <w:sz w:val="24"/>
              <w:szCs w:val="24"/>
            </w:rPr>
            <w:t>Kent</w:t>
          </w:r>
        </w:smartTag>
      </w:smartTag>
      <w:r w:rsidRPr="005321BC">
        <w:rPr>
          <w:color w:val="000000"/>
          <w:sz w:val="24"/>
          <w:szCs w:val="24"/>
        </w:rPr>
        <w:t xml:space="preserve">, </w:t>
      </w:r>
    </w:p>
    <w:p w14:paraId="449BEA23" w14:textId="77777777" w:rsidR="00AD4D62" w:rsidRPr="005321BC" w:rsidRDefault="001969EE" w:rsidP="00AD4D62">
      <w:pPr>
        <w:pStyle w:val="NormalIndent"/>
        <w:spacing w:after="0"/>
        <w:rPr>
          <w:color w:val="000000"/>
          <w:sz w:val="24"/>
          <w:szCs w:val="24"/>
        </w:rPr>
      </w:pPr>
      <w:r w:rsidRPr="005321BC">
        <w:rPr>
          <w:color w:val="000000"/>
          <w:sz w:val="24"/>
          <w:szCs w:val="24"/>
        </w:rPr>
        <w:t xml:space="preserve">CT13 9NJ, </w:t>
      </w:r>
    </w:p>
    <w:p w14:paraId="2C7207E7" w14:textId="77777777" w:rsidR="001969EE" w:rsidRPr="005321BC" w:rsidRDefault="001969EE" w:rsidP="00AD4D62">
      <w:pPr>
        <w:pStyle w:val="NormalIndent"/>
        <w:spacing w:after="0"/>
        <w:rPr>
          <w:color w:val="000000"/>
          <w:sz w:val="24"/>
          <w:szCs w:val="24"/>
        </w:rPr>
      </w:pPr>
      <w:smartTag w:uri="urn:schemas-microsoft-com:office:smarttags" w:element="country-region">
        <w:smartTag w:uri="urn:schemas-microsoft-com:office:smarttags" w:element="place">
          <w:r w:rsidRPr="005321BC">
            <w:rPr>
              <w:color w:val="000000"/>
              <w:sz w:val="24"/>
              <w:szCs w:val="24"/>
            </w:rPr>
            <w:t>United Kingdom</w:t>
          </w:r>
        </w:smartTag>
      </w:smartTag>
      <w:r w:rsidRPr="005321BC">
        <w:rPr>
          <w:color w:val="000000"/>
          <w:sz w:val="24"/>
          <w:szCs w:val="24"/>
        </w:rPr>
        <w:t>.</w:t>
      </w:r>
    </w:p>
    <w:p w14:paraId="2DA5E277" w14:textId="77777777" w:rsidR="001969EE" w:rsidRPr="005321BC" w:rsidRDefault="001969EE" w:rsidP="00AD4D62">
      <w:pPr>
        <w:pStyle w:val="NormalIndent"/>
        <w:spacing w:after="0"/>
        <w:rPr>
          <w:color w:val="000000"/>
          <w:sz w:val="24"/>
          <w:szCs w:val="24"/>
        </w:rPr>
      </w:pPr>
    </w:p>
    <w:p w14:paraId="4FEDB5E3" w14:textId="77777777" w:rsidR="009E0FD0" w:rsidRPr="005321BC" w:rsidRDefault="009E0FD0" w:rsidP="00AD4D62">
      <w:pPr>
        <w:pStyle w:val="Heading1"/>
        <w:spacing w:before="0" w:after="0"/>
        <w:rPr>
          <w:color w:val="000000"/>
          <w:sz w:val="24"/>
          <w:szCs w:val="24"/>
        </w:rPr>
      </w:pPr>
      <w:r w:rsidRPr="005321BC">
        <w:rPr>
          <w:color w:val="000000"/>
          <w:sz w:val="24"/>
          <w:szCs w:val="24"/>
        </w:rPr>
        <w:t>8</w:t>
      </w:r>
      <w:r w:rsidRPr="005321BC">
        <w:rPr>
          <w:color w:val="000000"/>
          <w:sz w:val="24"/>
          <w:szCs w:val="24"/>
        </w:rPr>
        <w:tab/>
        <w:t>M</w:t>
      </w:r>
      <w:r w:rsidR="00CA1F15" w:rsidRPr="005321BC">
        <w:rPr>
          <w:color w:val="000000"/>
          <w:sz w:val="24"/>
          <w:szCs w:val="24"/>
        </w:rPr>
        <w:t>ARKETING AUTHORISATION NUMBER(S)</w:t>
      </w:r>
    </w:p>
    <w:p w14:paraId="6D67AA51" w14:textId="77777777" w:rsidR="009E0FD0" w:rsidRPr="005321BC" w:rsidRDefault="009E0FD0" w:rsidP="00AD4D62">
      <w:pPr>
        <w:pStyle w:val="NormalIndent"/>
        <w:spacing w:after="0"/>
        <w:rPr>
          <w:color w:val="000000"/>
          <w:sz w:val="24"/>
          <w:szCs w:val="24"/>
        </w:rPr>
      </w:pPr>
    </w:p>
    <w:p w14:paraId="3CFDD1FF" w14:textId="77777777" w:rsidR="001969EE" w:rsidRPr="005321BC" w:rsidRDefault="001969EE" w:rsidP="00AD4D62">
      <w:pPr>
        <w:pStyle w:val="NormalIndent"/>
        <w:spacing w:after="0"/>
        <w:rPr>
          <w:color w:val="000000"/>
          <w:sz w:val="24"/>
          <w:szCs w:val="24"/>
        </w:rPr>
      </w:pPr>
      <w:r w:rsidRPr="005321BC">
        <w:rPr>
          <w:color w:val="000000"/>
          <w:sz w:val="24"/>
          <w:szCs w:val="24"/>
        </w:rPr>
        <w:t>PL 00057/0</w:t>
      </w:r>
      <w:r w:rsidR="00BA317E" w:rsidRPr="005321BC">
        <w:rPr>
          <w:color w:val="000000"/>
          <w:sz w:val="24"/>
          <w:szCs w:val="24"/>
        </w:rPr>
        <w:t>536</w:t>
      </w:r>
    </w:p>
    <w:p w14:paraId="706E051E" w14:textId="77777777" w:rsidR="001969EE" w:rsidRPr="005321BC" w:rsidRDefault="001969EE" w:rsidP="00AD4D62">
      <w:pPr>
        <w:pStyle w:val="NormalIndent"/>
        <w:spacing w:after="0"/>
        <w:rPr>
          <w:color w:val="000000"/>
          <w:sz w:val="24"/>
          <w:szCs w:val="24"/>
        </w:rPr>
      </w:pPr>
    </w:p>
    <w:p w14:paraId="47C735CD" w14:textId="77777777" w:rsidR="009E0FD0" w:rsidRPr="005321BC" w:rsidRDefault="009E0FD0" w:rsidP="00AD4D62">
      <w:pPr>
        <w:pStyle w:val="Heading1"/>
        <w:spacing w:before="0" w:after="0"/>
        <w:ind w:left="720" w:hanging="720"/>
        <w:rPr>
          <w:color w:val="000000"/>
          <w:sz w:val="24"/>
          <w:szCs w:val="24"/>
        </w:rPr>
      </w:pPr>
      <w:r w:rsidRPr="005321BC">
        <w:rPr>
          <w:color w:val="000000"/>
          <w:sz w:val="24"/>
          <w:szCs w:val="24"/>
        </w:rPr>
        <w:t>9</w:t>
      </w:r>
      <w:r w:rsidRPr="005321BC">
        <w:rPr>
          <w:color w:val="000000"/>
          <w:sz w:val="24"/>
          <w:szCs w:val="24"/>
        </w:rPr>
        <w:tab/>
      </w:r>
      <w:r w:rsidR="009751EB" w:rsidRPr="005321BC">
        <w:rPr>
          <w:color w:val="000000"/>
          <w:sz w:val="24"/>
          <w:szCs w:val="24"/>
        </w:rPr>
        <w:t>DATE OF</w:t>
      </w:r>
      <w:r w:rsidR="00CA1F15" w:rsidRPr="005321BC">
        <w:rPr>
          <w:color w:val="000000"/>
          <w:sz w:val="24"/>
          <w:szCs w:val="24"/>
        </w:rPr>
        <w:t xml:space="preserve"> FIRST AUTHORISATION/RENEWAL OF THE AUTHORISATION</w:t>
      </w:r>
    </w:p>
    <w:p w14:paraId="4067D483" w14:textId="77777777" w:rsidR="009E0FD0" w:rsidRPr="005321BC" w:rsidRDefault="009E0FD0" w:rsidP="00AD4D62">
      <w:pPr>
        <w:pStyle w:val="NormalIndent"/>
        <w:spacing w:after="0"/>
        <w:rPr>
          <w:color w:val="000000"/>
          <w:sz w:val="24"/>
          <w:szCs w:val="24"/>
        </w:rPr>
      </w:pPr>
    </w:p>
    <w:p w14:paraId="6A5073AA" w14:textId="77777777" w:rsidR="001969EE" w:rsidRPr="005321BC" w:rsidRDefault="00682FB2" w:rsidP="00AD4D62">
      <w:pPr>
        <w:pStyle w:val="NormalIndent"/>
        <w:spacing w:after="0"/>
        <w:rPr>
          <w:b/>
          <w:color w:val="000000"/>
          <w:sz w:val="24"/>
          <w:szCs w:val="24"/>
        </w:rPr>
      </w:pPr>
      <w:r w:rsidRPr="005321BC">
        <w:rPr>
          <w:color w:val="000000"/>
          <w:sz w:val="24"/>
          <w:szCs w:val="24"/>
        </w:rPr>
        <w:t>28</w:t>
      </w:r>
      <w:r w:rsidRPr="005321BC">
        <w:rPr>
          <w:color w:val="000000"/>
          <w:sz w:val="24"/>
          <w:szCs w:val="24"/>
          <w:vertAlign w:val="superscript"/>
        </w:rPr>
        <w:t>th</w:t>
      </w:r>
      <w:r w:rsidRPr="005321BC">
        <w:rPr>
          <w:color w:val="000000"/>
          <w:sz w:val="24"/>
          <w:szCs w:val="24"/>
        </w:rPr>
        <w:t xml:space="preserve"> May </w:t>
      </w:r>
      <w:r w:rsidR="005A1C1D" w:rsidRPr="005321BC">
        <w:rPr>
          <w:color w:val="000000"/>
          <w:sz w:val="24"/>
          <w:szCs w:val="24"/>
        </w:rPr>
        <w:t>200</w:t>
      </w:r>
      <w:r w:rsidR="00BA317E" w:rsidRPr="005321BC">
        <w:rPr>
          <w:color w:val="000000"/>
          <w:sz w:val="24"/>
          <w:szCs w:val="24"/>
        </w:rPr>
        <w:t>8</w:t>
      </w:r>
      <w:r w:rsidR="005A1C1D" w:rsidRPr="005321BC">
        <w:rPr>
          <w:color w:val="000000"/>
          <w:sz w:val="24"/>
          <w:szCs w:val="24"/>
        </w:rPr>
        <w:t xml:space="preserve"> </w:t>
      </w:r>
      <w:r w:rsidR="005A1C1D" w:rsidRPr="005321BC">
        <w:rPr>
          <w:b/>
          <w:color w:val="000000"/>
          <w:sz w:val="24"/>
          <w:szCs w:val="24"/>
        </w:rPr>
        <w:t xml:space="preserve">  </w:t>
      </w:r>
    </w:p>
    <w:p w14:paraId="2B7224F0" w14:textId="77777777" w:rsidR="00AD4D62" w:rsidRPr="005321BC" w:rsidRDefault="00AD4D62" w:rsidP="00AD4D62">
      <w:pPr>
        <w:pStyle w:val="NormalIndent"/>
        <w:spacing w:after="0"/>
        <w:rPr>
          <w:color w:val="000000"/>
          <w:sz w:val="24"/>
          <w:szCs w:val="24"/>
        </w:rPr>
      </w:pPr>
    </w:p>
    <w:p w14:paraId="54FFDF68" w14:textId="77777777" w:rsidR="002D5AAC" w:rsidRPr="005321BC" w:rsidRDefault="009E0FD0" w:rsidP="00AD4D62">
      <w:pPr>
        <w:pStyle w:val="Heading1"/>
        <w:spacing w:before="0" w:after="0"/>
        <w:rPr>
          <w:color w:val="000000"/>
          <w:sz w:val="24"/>
          <w:szCs w:val="24"/>
        </w:rPr>
      </w:pPr>
      <w:r w:rsidRPr="005321BC">
        <w:rPr>
          <w:color w:val="000000"/>
          <w:sz w:val="24"/>
          <w:szCs w:val="24"/>
        </w:rPr>
        <w:t>10</w:t>
      </w:r>
      <w:r w:rsidRPr="005321BC">
        <w:rPr>
          <w:color w:val="000000"/>
          <w:sz w:val="24"/>
          <w:szCs w:val="24"/>
        </w:rPr>
        <w:tab/>
        <w:t>D</w:t>
      </w:r>
      <w:r w:rsidR="00CA1F15" w:rsidRPr="005321BC">
        <w:rPr>
          <w:color w:val="000000"/>
          <w:sz w:val="24"/>
          <w:szCs w:val="24"/>
        </w:rPr>
        <w:t>ATE OF REVISION OF THE TEXT</w:t>
      </w:r>
    </w:p>
    <w:p w14:paraId="772A78E9" w14:textId="77777777" w:rsidR="004E4A3E" w:rsidRPr="005321BC" w:rsidRDefault="004E4A3E" w:rsidP="00AD4D62">
      <w:pPr>
        <w:pStyle w:val="NormalIndent"/>
        <w:spacing w:after="0"/>
        <w:rPr>
          <w:color w:val="000000"/>
          <w:sz w:val="24"/>
          <w:szCs w:val="24"/>
        </w:rPr>
      </w:pPr>
    </w:p>
    <w:p w14:paraId="336D8492" w14:textId="77777777" w:rsidR="001969EE" w:rsidRPr="005321BC" w:rsidRDefault="00267E14" w:rsidP="00AD4D62">
      <w:pPr>
        <w:pStyle w:val="NormalIndent"/>
        <w:spacing w:after="0"/>
        <w:rPr>
          <w:color w:val="000000"/>
          <w:sz w:val="24"/>
          <w:szCs w:val="24"/>
        </w:rPr>
      </w:pPr>
      <w:del w:id="30" w:author="Matthews, Nathalie" w:date="2017-07-24T10:36:00Z">
        <w:r w:rsidDel="00F145D5">
          <w:rPr>
            <w:color w:val="000000"/>
            <w:sz w:val="24"/>
            <w:szCs w:val="24"/>
          </w:rPr>
          <w:delText>12/2016</w:delText>
        </w:r>
      </w:del>
      <w:ins w:id="31" w:author="Matthews, Nathalie" w:date="2017-07-24T10:36:00Z">
        <w:r w:rsidR="00F145D5">
          <w:rPr>
            <w:color w:val="000000"/>
            <w:sz w:val="24"/>
            <w:szCs w:val="24"/>
          </w:rPr>
          <w:t>09/2017</w:t>
        </w:r>
      </w:ins>
    </w:p>
    <w:p w14:paraId="0B83ADAF" w14:textId="77777777" w:rsidR="004E4A3E" w:rsidRPr="005321BC" w:rsidRDefault="004E4A3E" w:rsidP="00AD4D62">
      <w:pPr>
        <w:pStyle w:val="NormalIndent"/>
        <w:spacing w:after="0"/>
        <w:rPr>
          <w:color w:val="000000"/>
          <w:sz w:val="24"/>
          <w:szCs w:val="24"/>
        </w:rPr>
      </w:pPr>
    </w:p>
    <w:p w14:paraId="55AAC17A" w14:textId="77777777" w:rsidR="005F7118" w:rsidRPr="005321BC" w:rsidRDefault="005F7118" w:rsidP="00AD4D62">
      <w:pPr>
        <w:pStyle w:val="NormalIndent"/>
        <w:spacing w:after="0"/>
        <w:rPr>
          <w:color w:val="000000"/>
          <w:sz w:val="24"/>
          <w:szCs w:val="24"/>
        </w:rPr>
      </w:pPr>
    </w:p>
    <w:p w14:paraId="12CD5A49" w14:textId="77777777" w:rsidR="007865C4" w:rsidRPr="005321BC" w:rsidRDefault="00C30290" w:rsidP="00AD4D62">
      <w:pPr>
        <w:pStyle w:val="NormalIndent"/>
        <w:spacing w:after="0"/>
        <w:rPr>
          <w:color w:val="000000"/>
          <w:sz w:val="24"/>
          <w:szCs w:val="24"/>
        </w:rPr>
      </w:pPr>
      <w:r>
        <w:rPr>
          <w:color w:val="000000"/>
          <w:sz w:val="24"/>
          <w:szCs w:val="24"/>
        </w:rPr>
        <w:t>Ref: 2</w:t>
      </w:r>
      <w:del w:id="32" w:author="Matthews, Nathalie" w:date="2017-07-24T10:36:00Z">
        <w:r w:rsidR="00976A9A" w:rsidDel="00F145D5">
          <w:rPr>
            <w:color w:val="000000"/>
            <w:sz w:val="24"/>
            <w:szCs w:val="24"/>
          </w:rPr>
          <w:delText>7</w:delText>
        </w:r>
      </w:del>
      <w:ins w:id="33" w:author="Matthews, Nathalie" w:date="2017-07-24T10:36:00Z">
        <w:r w:rsidR="00F145D5">
          <w:rPr>
            <w:color w:val="000000"/>
            <w:sz w:val="24"/>
            <w:szCs w:val="24"/>
          </w:rPr>
          <w:t>8</w:t>
        </w:r>
      </w:ins>
      <w:r>
        <w:rPr>
          <w:color w:val="000000"/>
          <w:sz w:val="24"/>
          <w:szCs w:val="24"/>
        </w:rPr>
        <w:t>_</w:t>
      </w:r>
      <w:r w:rsidR="00976A9A">
        <w:rPr>
          <w:color w:val="000000"/>
          <w:sz w:val="24"/>
          <w:szCs w:val="24"/>
        </w:rPr>
        <w:t>0</w:t>
      </w:r>
    </w:p>
    <w:sectPr w:rsidR="007865C4" w:rsidRPr="005321BC" w:rsidSect="005321BC">
      <w:footerReference w:type="default" r:id="rId9"/>
      <w:pgSz w:w="11906" w:h="16838" w:code="9"/>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BEC9C6" w14:textId="77777777" w:rsidR="00FA74AA" w:rsidRDefault="00FA74AA">
      <w:r>
        <w:separator/>
      </w:r>
    </w:p>
  </w:endnote>
  <w:endnote w:type="continuationSeparator" w:id="0">
    <w:p w14:paraId="48719A67" w14:textId="77777777" w:rsidR="00FA74AA" w:rsidRDefault="00FA74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A3AADA" w14:textId="77777777" w:rsidR="00F66930" w:rsidRPr="005321BC" w:rsidRDefault="00F66930" w:rsidP="00F66930">
    <w:pPr>
      <w:pStyle w:val="Footer"/>
      <w:rPr>
        <w:szCs w:val="22"/>
      </w:rPr>
    </w:pPr>
    <w:r w:rsidRPr="005321BC">
      <w:rPr>
        <w:szCs w:val="22"/>
      </w:rPr>
      <w:tab/>
    </w:r>
    <w:r w:rsidRPr="005321BC">
      <w:rPr>
        <w:szCs w:val="22"/>
      </w:rPr>
      <w:tab/>
      <w:t xml:space="preserve">Page </w:t>
    </w:r>
    <w:r w:rsidRPr="005321BC">
      <w:rPr>
        <w:szCs w:val="22"/>
      </w:rPr>
      <w:fldChar w:fldCharType="begin"/>
    </w:r>
    <w:r w:rsidRPr="005321BC">
      <w:rPr>
        <w:szCs w:val="22"/>
      </w:rPr>
      <w:instrText xml:space="preserve"> PAGE </w:instrText>
    </w:r>
    <w:r w:rsidRPr="005321BC">
      <w:rPr>
        <w:szCs w:val="22"/>
      </w:rPr>
      <w:fldChar w:fldCharType="separate"/>
    </w:r>
    <w:r w:rsidR="00041943">
      <w:rPr>
        <w:noProof/>
        <w:szCs w:val="22"/>
      </w:rPr>
      <w:t>9</w:t>
    </w:r>
    <w:r w:rsidRPr="005321BC">
      <w:rPr>
        <w:szCs w:val="22"/>
      </w:rPr>
      <w:fldChar w:fldCharType="end"/>
    </w:r>
    <w:r w:rsidRPr="005321BC">
      <w:rPr>
        <w:szCs w:val="22"/>
      </w:rPr>
      <w:t xml:space="preserve"> of </w:t>
    </w:r>
    <w:r w:rsidRPr="005321BC">
      <w:rPr>
        <w:szCs w:val="22"/>
      </w:rPr>
      <w:fldChar w:fldCharType="begin"/>
    </w:r>
    <w:r w:rsidRPr="005321BC">
      <w:rPr>
        <w:szCs w:val="22"/>
      </w:rPr>
      <w:instrText xml:space="preserve"> NUMPAGES </w:instrText>
    </w:r>
    <w:r w:rsidRPr="005321BC">
      <w:rPr>
        <w:szCs w:val="22"/>
      </w:rPr>
      <w:fldChar w:fldCharType="separate"/>
    </w:r>
    <w:r w:rsidR="00041943">
      <w:rPr>
        <w:noProof/>
        <w:szCs w:val="22"/>
      </w:rPr>
      <w:t>17</w:t>
    </w:r>
    <w:r w:rsidRPr="005321BC">
      <w:rPr>
        <w:szCs w:val="22"/>
      </w:rPr>
      <w:fldChar w:fldCharType="end"/>
    </w:r>
  </w:p>
  <w:p w14:paraId="69DE66F4" w14:textId="77777777" w:rsidR="00585697" w:rsidRPr="00391E0B" w:rsidRDefault="00F66930" w:rsidP="00F66930">
    <w:pPr>
      <w:pStyle w:val="Footer"/>
      <w:rPr>
        <w:szCs w:val="22"/>
      </w:rPr>
    </w:pPr>
    <w:r w:rsidRPr="005321BC">
      <w:rPr>
        <w:szCs w:val="22"/>
      </w:rPr>
      <w:tab/>
    </w:r>
    <w:del w:id="34" w:author="Matthews, Nathalie" w:date="2017-07-24T10:34:00Z">
      <w:r w:rsidR="00976A9A" w:rsidDel="00F145D5">
        <w:rPr>
          <w:szCs w:val="22"/>
        </w:rPr>
        <w:delText>2016-0016994</w:delText>
      </w:r>
    </w:del>
    <w:ins w:id="35" w:author="Matthews, Nathalie" w:date="2017-07-24T10:34:00Z">
      <w:r w:rsidR="00F145D5">
        <w:rPr>
          <w:szCs w:val="22"/>
        </w:rPr>
        <w:t>2017-0029252</w:t>
      </w:r>
    </w:ins>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DE82D7" w14:textId="77777777" w:rsidR="00FA74AA" w:rsidRDefault="00FA74AA">
      <w:r>
        <w:separator/>
      </w:r>
    </w:p>
  </w:footnote>
  <w:footnote w:type="continuationSeparator" w:id="0">
    <w:p w14:paraId="6CA99C46" w14:textId="77777777" w:rsidR="00FA74AA" w:rsidRDefault="00FA74A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128239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4DE832A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E6229A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B1CB00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7AA0ACC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83A536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03E923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CB8620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A10595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166D5F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3350CF"/>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459C360E"/>
    <w:multiLevelType w:val="multilevel"/>
    <w:tmpl w:val="BE566440"/>
    <w:lvl w:ilvl="0">
      <w:start w:val="1"/>
      <w:numFmt w:val="bullet"/>
      <w:pStyle w:val="BulletList"/>
      <w:lvlText w:val=""/>
      <w:lvlJc w:val="left"/>
      <w:pPr>
        <w:tabs>
          <w:tab w:val="num" w:pos="1843"/>
        </w:tabs>
        <w:ind w:left="1843" w:hanging="425"/>
      </w:pPr>
      <w:rPr>
        <w:rFonts w:ascii="Symbol" w:hAnsi="Symbol" w:hint="default"/>
        <w:sz w:val="22"/>
      </w:rPr>
    </w:lvl>
    <w:lvl w:ilvl="1">
      <w:start w:val="1"/>
      <w:numFmt w:val="bullet"/>
      <w:lvlText w:val="­"/>
      <w:lvlJc w:val="left"/>
      <w:pPr>
        <w:tabs>
          <w:tab w:val="num" w:pos="2268"/>
        </w:tabs>
        <w:ind w:left="2268" w:hanging="425"/>
      </w:pPr>
      <w:rPr>
        <w:rFonts w:ascii="Times New Roman" w:hAnsi="Times New Roman" w:hint="default"/>
        <w:sz w:val="22"/>
      </w:rPr>
    </w:lvl>
    <w:lvl w:ilvl="2">
      <w:start w:val="1"/>
      <w:numFmt w:val="bullet"/>
      <w:lvlText w:val=""/>
      <w:lvlJc w:val="left"/>
      <w:pPr>
        <w:tabs>
          <w:tab w:val="num" w:pos="2693"/>
        </w:tabs>
        <w:ind w:left="2693" w:hanging="425"/>
      </w:pPr>
      <w:rPr>
        <w:rFonts w:ascii="Wingdings" w:hAnsi="Wingdings" w:hint="default"/>
        <w:sz w:val="22"/>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2" w15:restartNumberingAfterBreak="0">
    <w:nsid w:val="5C451E6B"/>
    <w:multiLevelType w:val="multilevel"/>
    <w:tmpl w:val="627ED70E"/>
    <w:lvl w:ilvl="0">
      <w:start w:val="4"/>
      <w:numFmt w:val="decimal"/>
      <w:lvlText w:val="%1"/>
      <w:lvlJc w:val="left"/>
      <w:pPr>
        <w:tabs>
          <w:tab w:val="num" w:pos="720"/>
        </w:tabs>
        <w:ind w:left="720" w:hanging="720"/>
      </w:pPr>
      <w:rPr>
        <w:rFonts w:hint="default"/>
      </w:rPr>
    </w:lvl>
    <w:lvl w:ilvl="1">
      <w:start w:val="3"/>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3" w15:restartNumberingAfterBreak="0">
    <w:nsid w:val="62F652A8"/>
    <w:multiLevelType w:val="singleLevel"/>
    <w:tmpl w:val="6986CAA6"/>
    <w:lvl w:ilvl="0">
      <w:start w:val="10"/>
      <w:numFmt w:val="decimal"/>
      <w:lvlText w:val="%1"/>
      <w:lvlJc w:val="left"/>
      <w:pPr>
        <w:tabs>
          <w:tab w:val="num" w:pos="720"/>
        </w:tabs>
        <w:ind w:left="720" w:hanging="720"/>
      </w:pPr>
      <w:rPr>
        <w:rFonts w:hint="default"/>
      </w:rPr>
    </w:lvl>
  </w:abstractNum>
  <w:abstractNum w:abstractNumId="14" w15:restartNumberingAfterBreak="0">
    <w:nsid w:val="64236DD9"/>
    <w:multiLevelType w:val="multilevel"/>
    <w:tmpl w:val="63C02524"/>
    <w:lvl w:ilvl="0">
      <w:start w:val="1"/>
      <w:numFmt w:val="decimal"/>
      <w:lvlText w:val="%1"/>
      <w:lvlJc w:val="left"/>
      <w:pPr>
        <w:tabs>
          <w:tab w:val="num" w:pos="851"/>
        </w:tabs>
        <w:ind w:left="851" w:hanging="851"/>
      </w:pPr>
    </w:lvl>
    <w:lvl w:ilvl="1">
      <w:start w:val="1"/>
      <w:numFmt w:val="decimal"/>
      <w:lvlText w:val="%1.%2"/>
      <w:lvlJc w:val="left"/>
      <w:pPr>
        <w:tabs>
          <w:tab w:val="num" w:pos="851"/>
        </w:tabs>
        <w:ind w:left="851" w:hanging="851"/>
      </w:pPr>
    </w:lvl>
    <w:lvl w:ilvl="2">
      <w:start w:val="1"/>
      <w:numFmt w:val="decimal"/>
      <w:lvlText w:val="%1.%2.%3"/>
      <w:lvlJc w:val="left"/>
      <w:pPr>
        <w:tabs>
          <w:tab w:val="num" w:pos="851"/>
        </w:tabs>
        <w:ind w:left="851" w:hanging="851"/>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5" w15:restartNumberingAfterBreak="0">
    <w:nsid w:val="69756D12"/>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15:restartNumberingAfterBreak="0">
    <w:nsid w:val="6CDC1345"/>
    <w:multiLevelType w:val="multilevel"/>
    <w:tmpl w:val="CDC2435E"/>
    <w:lvl w:ilvl="0">
      <w:start w:val="4"/>
      <w:numFmt w:val="decimal"/>
      <w:lvlText w:val="%1"/>
      <w:lvlJc w:val="left"/>
      <w:pPr>
        <w:tabs>
          <w:tab w:val="num" w:pos="720"/>
        </w:tabs>
        <w:ind w:left="720" w:hanging="720"/>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7" w15:restartNumberingAfterBreak="0">
    <w:nsid w:val="7A0B5C8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7AF014C9"/>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11"/>
  </w:num>
  <w:num w:numId="2">
    <w:abstractNumId w:val="14"/>
  </w:num>
  <w:num w:numId="3">
    <w:abstractNumId w:val="14"/>
  </w:num>
  <w:num w:numId="4">
    <w:abstractNumId w:val="14"/>
  </w:num>
  <w:num w:numId="5">
    <w:abstractNumId w:val="14"/>
  </w:num>
  <w:num w:numId="6">
    <w:abstractNumId w:val="18"/>
  </w:num>
  <w:num w:numId="7">
    <w:abstractNumId w:val="17"/>
  </w:num>
  <w:num w:numId="8">
    <w:abstractNumId w:val="15"/>
  </w:num>
  <w:num w:numId="9">
    <w:abstractNumId w:val="10"/>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13"/>
  </w:num>
  <w:num w:numId="21">
    <w:abstractNumId w:val="12"/>
  </w:num>
  <w:num w:numId="2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oNotTrackMoves/>
  <w:defaultTabStop w:val="720"/>
  <w:drawingGridHorizontalSpacing w:val="11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C050F"/>
    <w:rsid w:val="00004149"/>
    <w:rsid w:val="00016287"/>
    <w:rsid w:val="00024F9D"/>
    <w:rsid w:val="00041943"/>
    <w:rsid w:val="0004646C"/>
    <w:rsid w:val="00046861"/>
    <w:rsid w:val="00047832"/>
    <w:rsid w:val="00066F20"/>
    <w:rsid w:val="00092F4E"/>
    <w:rsid w:val="00097BBC"/>
    <w:rsid w:val="000A66B9"/>
    <w:rsid w:val="000C1A62"/>
    <w:rsid w:val="000C659A"/>
    <w:rsid w:val="000D2E8A"/>
    <w:rsid w:val="000E4186"/>
    <w:rsid w:val="000E6A54"/>
    <w:rsid w:val="000E73AA"/>
    <w:rsid w:val="00102F6D"/>
    <w:rsid w:val="0010458D"/>
    <w:rsid w:val="001055B2"/>
    <w:rsid w:val="00106CC0"/>
    <w:rsid w:val="00113A69"/>
    <w:rsid w:val="00114B50"/>
    <w:rsid w:val="00121203"/>
    <w:rsid w:val="00130D23"/>
    <w:rsid w:val="00142001"/>
    <w:rsid w:val="00144E26"/>
    <w:rsid w:val="00165EFC"/>
    <w:rsid w:val="00190E3F"/>
    <w:rsid w:val="001960D5"/>
    <w:rsid w:val="00196994"/>
    <w:rsid w:val="001969EE"/>
    <w:rsid w:val="0019704A"/>
    <w:rsid w:val="001B1D1B"/>
    <w:rsid w:val="001C4B99"/>
    <w:rsid w:val="001D6A90"/>
    <w:rsid w:val="001D7BA4"/>
    <w:rsid w:val="001E4F25"/>
    <w:rsid w:val="00203562"/>
    <w:rsid w:val="00222C9E"/>
    <w:rsid w:val="002252F8"/>
    <w:rsid w:val="00235E83"/>
    <w:rsid w:val="002407B3"/>
    <w:rsid w:val="002478E1"/>
    <w:rsid w:val="002569C5"/>
    <w:rsid w:val="00267E14"/>
    <w:rsid w:val="00286D9A"/>
    <w:rsid w:val="002C6A9F"/>
    <w:rsid w:val="002D26C2"/>
    <w:rsid w:val="002D52A2"/>
    <w:rsid w:val="002D5AAC"/>
    <w:rsid w:val="002E6A48"/>
    <w:rsid w:val="002F4933"/>
    <w:rsid w:val="0031394E"/>
    <w:rsid w:val="00317DF5"/>
    <w:rsid w:val="003344BF"/>
    <w:rsid w:val="00337C2F"/>
    <w:rsid w:val="0034398A"/>
    <w:rsid w:val="00361EFC"/>
    <w:rsid w:val="003623BF"/>
    <w:rsid w:val="003647AF"/>
    <w:rsid w:val="00372FAD"/>
    <w:rsid w:val="00376125"/>
    <w:rsid w:val="00391E0B"/>
    <w:rsid w:val="003E72BC"/>
    <w:rsid w:val="00410ED1"/>
    <w:rsid w:val="004362ED"/>
    <w:rsid w:val="00440399"/>
    <w:rsid w:val="004429D7"/>
    <w:rsid w:val="004936AD"/>
    <w:rsid w:val="004E2E32"/>
    <w:rsid w:val="004E300C"/>
    <w:rsid w:val="004E4A3E"/>
    <w:rsid w:val="004F3EE4"/>
    <w:rsid w:val="005056D2"/>
    <w:rsid w:val="005151B4"/>
    <w:rsid w:val="00523723"/>
    <w:rsid w:val="005321BC"/>
    <w:rsid w:val="00534BAC"/>
    <w:rsid w:val="00555323"/>
    <w:rsid w:val="00570EB1"/>
    <w:rsid w:val="00585697"/>
    <w:rsid w:val="005A02A7"/>
    <w:rsid w:val="005A1C1D"/>
    <w:rsid w:val="005A762A"/>
    <w:rsid w:val="005B117F"/>
    <w:rsid w:val="005B32B6"/>
    <w:rsid w:val="005B71AD"/>
    <w:rsid w:val="005E0C8B"/>
    <w:rsid w:val="005F33ED"/>
    <w:rsid w:val="005F7118"/>
    <w:rsid w:val="00606ECF"/>
    <w:rsid w:val="006129D1"/>
    <w:rsid w:val="006253F4"/>
    <w:rsid w:val="00636444"/>
    <w:rsid w:val="00641B97"/>
    <w:rsid w:val="006566F9"/>
    <w:rsid w:val="00682FB2"/>
    <w:rsid w:val="006839CC"/>
    <w:rsid w:val="0068702F"/>
    <w:rsid w:val="00687B08"/>
    <w:rsid w:val="006B4826"/>
    <w:rsid w:val="006C4DE0"/>
    <w:rsid w:val="006C577B"/>
    <w:rsid w:val="006D7E8C"/>
    <w:rsid w:val="006E5401"/>
    <w:rsid w:val="00713652"/>
    <w:rsid w:val="00725538"/>
    <w:rsid w:val="00742726"/>
    <w:rsid w:val="00751970"/>
    <w:rsid w:val="00777DEF"/>
    <w:rsid w:val="007865C4"/>
    <w:rsid w:val="007C0307"/>
    <w:rsid w:val="007D54BC"/>
    <w:rsid w:val="007E679D"/>
    <w:rsid w:val="007F2B44"/>
    <w:rsid w:val="008028BC"/>
    <w:rsid w:val="008031B7"/>
    <w:rsid w:val="00805CD2"/>
    <w:rsid w:val="008177D9"/>
    <w:rsid w:val="008375AE"/>
    <w:rsid w:val="00851F85"/>
    <w:rsid w:val="008549CE"/>
    <w:rsid w:val="00862462"/>
    <w:rsid w:val="00893F52"/>
    <w:rsid w:val="008A19B8"/>
    <w:rsid w:val="008A49D5"/>
    <w:rsid w:val="0090342B"/>
    <w:rsid w:val="0091569C"/>
    <w:rsid w:val="00932218"/>
    <w:rsid w:val="0094342E"/>
    <w:rsid w:val="00945A62"/>
    <w:rsid w:val="009751EB"/>
    <w:rsid w:val="00976A9A"/>
    <w:rsid w:val="009835C1"/>
    <w:rsid w:val="009A00BF"/>
    <w:rsid w:val="009A55C7"/>
    <w:rsid w:val="009C3D69"/>
    <w:rsid w:val="009C6F5F"/>
    <w:rsid w:val="009D63B1"/>
    <w:rsid w:val="009E0FD0"/>
    <w:rsid w:val="009F13B6"/>
    <w:rsid w:val="009F22B6"/>
    <w:rsid w:val="009F31D5"/>
    <w:rsid w:val="009F5CF3"/>
    <w:rsid w:val="009F697A"/>
    <w:rsid w:val="00A02E29"/>
    <w:rsid w:val="00A053B4"/>
    <w:rsid w:val="00A16C87"/>
    <w:rsid w:val="00A24518"/>
    <w:rsid w:val="00A44649"/>
    <w:rsid w:val="00A53B02"/>
    <w:rsid w:val="00A63889"/>
    <w:rsid w:val="00AA0F31"/>
    <w:rsid w:val="00AC050F"/>
    <w:rsid w:val="00AC7CCD"/>
    <w:rsid w:val="00AD4D62"/>
    <w:rsid w:val="00AF1EBD"/>
    <w:rsid w:val="00AF533E"/>
    <w:rsid w:val="00AF58B2"/>
    <w:rsid w:val="00B16EA1"/>
    <w:rsid w:val="00B429DF"/>
    <w:rsid w:val="00B63EA3"/>
    <w:rsid w:val="00B83F74"/>
    <w:rsid w:val="00B87C1E"/>
    <w:rsid w:val="00B947D6"/>
    <w:rsid w:val="00B95A3A"/>
    <w:rsid w:val="00BA317E"/>
    <w:rsid w:val="00BD42EE"/>
    <w:rsid w:val="00BF039F"/>
    <w:rsid w:val="00BF228A"/>
    <w:rsid w:val="00C00BD6"/>
    <w:rsid w:val="00C16CDC"/>
    <w:rsid w:val="00C23593"/>
    <w:rsid w:val="00C30290"/>
    <w:rsid w:val="00C50CD2"/>
    <w:rsid w:val="00C528DF"/>
    <w:rsid w:val="00C54602"/>
    <w:rsid w:val="00C62F58"/>
    <w:rsid w:val="00C67D61"/>
    <w:rsid w:val="00C71575"/>
    <w:rsid w:val="00C96B0D"/>
    <w:rsid w:val="00CA18C2"/>
    <w:rsid w:val="00CA1F15"/>
    <w:rsid w:val="00CA2579"/>
    <w:rsid w:val="00CA63D3"/>
    <w:rsid w:val="00CB7B7E"/>
    <w:rsid w:val="00CD0F9C"/>
    <w:rsid w:val="00CD3C0B"/>
    <w:rsid w:val="00CE70BD"/>
    <w:rsid w:val="00CF0F4A"/>
    <w:rsid w:val="00D344E1"/>
    <w:rsid w:val="00D4064A"/>
    <w:rsid w:val="00D60492"/>
    <w:rsid w:val="00D65DA0"/>
    <w:rsid w:val="00D70085"/>
    <w:rsid w:val="00D770EA"/>
    <w:rsid w:val="00D91BE2"/>
    <w:rsid w:val="00DA6276"/>
    <w:rsid w:val="00DC729B"/>
    <w:rsid w:val="00DD7122"/>
    <w:rsid w:val="00E03212"/>
    <w:rsid w:val="00E053AD"/>
    <w:rsid w:val="00E12959"/>
    <w:rsid w:val="00E13502"/>
    <w:rsid w:val="00E141C5"/>
    <w:rsid w:val="00E36BBE"/>
    <w:rsid w:val="00E41096"/>
    <w:rsid w:val="00E436AA"/>
    <w:rsid w:val="00E55A89"/>
    <w:rsid w:val="00E61603"/>
    <w:rsid w:val="00E65145"/>
    <w:rsid w:val="00E82D05"/>
    <w:rsid w:val="00E9247B"/>
    <w:rsid w:val="00E941A7"/>
    <w:rsid w:val="00E95E8D"/>
    <w:rsid w:val="00E97CDD"/>
    <w:rsid w:val="00EF15B6"/>
    <w:rsid w:val="00F05D0F"/>
    <w:rsid w:val="00F145D5"/>
    <w:rsid w:val="00F257E1"/>
    <w:rsid w:val="00F34EF6"/>
    <w:rsid w:val="00F37EDF"/>
    <w:rsid w:val="00F41D68"/>
    <w:rsid w:val="00F43FAB"/>
    <w:rsid w:val="00F44BE0"/>
    <w:rsid w:val="00F543BD"/>
    <w:rsid w:val="00F55B70"/>
    <w:rsid w:val="00F61E62"/>
    <w:rsid w:val="00F66930"/>
    <w:rsid w:val="00F66D19"/>
    <w:rsid w:val="00F70EF5"/>
    <w:rsid w:val="00F804CF"/>
    <w:rsid w:val="00F82E2C"/>
    <w:rsid w:val="00F94CF4"/>
    <w:rsid w:val="00F97444"/>
    <w:rsid w:val="00FA030F"/>
    <w:rsid w:val="00FA74AA"/>
    <w:rsid w:val="00FB1695"/>
    <w:rsid w:val="00FB1B55"/>
    <w:rsid w:val="00FD3927"/>
    <w:rsid w:val="00FD50E3"/>
    <w:rsid w:val="00FF04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2049"/>
    <o:shapelayout v:ext="edit">
      <o:idmap v:ext="edit" data="1"/>
    </o:shapelayout>
  </w:shapeDefaults>
  <w:decimalSymbol w:val="."/>
  <w:listSeparator w:val=","/>
  <w14:docId w14:val="42A74F3D"/>
  <w15:chartTrackingRefBased/>
  <w15:docId w15:val="{C96C76A0-C781-4F3F-A5F8-76572C1513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20"/>
    </w:pPr>
    <w:rPr>
      <w:sz w:val="22"/>
      <w:lang w:val="en-GB" w:eastAsia="en-GB"/>
    </w:rPr>
  </w:style>
  <w:style w:type="paragraph" w:styleId="Heading1">
    <w:name w:val="heading 1"/>
    <w:basedOn w:val="Normal"/>
    <w:next w:val="NormalIndent"/>
    <w:qFormat/>
    <w:pPr>
      <w:keepNext/>
      <w:spacing w:before="240" w:after="60"/>
      <w:outlineLvl w:val="0"/>
    </w:pPr>
    <w:rPr>
      <w:b/>
      <w:kern w:val="28"/>
      <w:sz w:val="28"/>
    </w:rPr>
  </w:style>
  <w:style w:type="paragraph" w:styleId="Heading2">
    <w:name w:val="heading 2"/>
    <w:basedOn w:val="Normal"/>
    <w:next w:val="NormalIndent"/>
    <w:qFormat/>
    <w:pPr>
      <w:keepNext/>
      <w:spacing w:before="240" w:after="60"/>
      <w:outlineLvl w:val="1"/>
    </w:pPr>
    <w:rPr>
      <w:b/>
      <w:sz w:val="24"/>
    </w:rPr>
  </w:style>
  <w:style w:type="paragraph" w:styleId="Heading3">
    <w:name w:val="heading 3"/>
    <w:basedOn w:val="Normal"/>
    <w:next w:val="Normal"/>
    <w:qFormat/>
    <w:pPr>
      <w:keepNext/>
      <w:spacing w:before="240" w:after="60"/>
      <w:outlineLvl w:val="2"/>
    </w:pPr>
    <w:rPr>
      <w:i/>
    </w:rPr>
  </w:style>
  <w:style w:type="paragraph" w:styleId="Heading4">
    <w:name w:val="heading 4"/>
    <w:basedOn w:val="Normal"/>
    <w:next w:val="Normal"/>
    <w:qFormat/>
    <w:pPr>
      <w:keepNext/>
      <w:spacing w:before="240" w:after="60"/>
      <w:outlineLvl w:val="3"/>
    </w:p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BulletList">
    <w:name w:val="Bullet List"/>
    <w:basedOn w:val="Normal"/>
    <w:pPr>
      <w:numPr>
        <w:numId w:val="1"/>
      </w:numPr>
    </w:pPr>
  </w:style>
  <w:style w:type="paragraph" w:customStyle="1" w:styleId="Table">
    <w:name w:val="Table"/>
    <w:basedOn w:val="Normal"/>
    <w:pPr>
      <w:spacing w:before="40" w:after="40"/>
    </w:pPr>
  </w:style>
  <w:style w:type="paragraph" w:customStyle="1" w:styleId="DocumentHeading">
    <w:name w:val="Document Heading"/>
    <w:basedOn w:val="Normal"/>
    <w:next w:val="Normal"/>
    <w:rPr>
      <w:b/>
      <w:sz w:val="28"/>
    </w:rPr>
  </w:style>
  <w:style w:type="paragraph" w:customStyle="1" w:styleId="SectionHeading">
    <w:name w:val="Section Heading"/>
    <w:basedOn w:val="Normal"/>
    <w:next w:val="Normal"/>
    <w:rPr>
      <w:b/>
      <w:sz w:val="28"/>
    </w:rPr>
  </w:style>
  <w:style w:type="paragraph" w:styleId="Caption">
    <w:name w:val="caption"/>
    <w:basedOn w:val="Normal"/>
    <w:next w:val="Normal"/>
    <w:qFormat/>
    <w:pPr>
      <w:jc w:val="center"/>
    </w:pPr>
    <w:rPr>
      <w:bCs/>
      <w:i/>
      <w:sz w:val="18"/>
    </w:rPr>
  </w:style>
  <w:style w:type="paragraph" w:customStyle="1" w:styleId="CaptionStyle">
    <w:name w:val="Caption Style"/>
    <w:basedOn w:val="Caption"/>
    <w:rPr>
      <w:bCs w:val="0"/>
      <w:iCs/>
    </w:rPr>
  </w:style>
  <w:style w:type="paragraph" w:styleId="DocumentMap">
    <w:name w:val="Document Map"/>
    <w:basedOn w:val="Normal"/>
    <w:semiHidden/>
    <w:rsid w:val="005F7118"/>
    <w:pPr>
      <w:shd w:val="clear" w:color="auto" w:fill="000080"/>
    </w:pPr>
    <w:rPr>
      <w:rFonts w:ascii="Tahoma" w:hAnsi="Tahoma" w:cs="Tahoma"/>
      <w:sz w:val="20"/>
    </w:rPr>
  </w:style>
  <w:style w:type="paragraph" w:styleId="NormalIndent">
    <w:name w:val="Normal Indent"/>
    <w:basedOn w:val="Normal"/>
    <w:rsid w:val="009E0FD0"/>
    <w:pPr>
      <w:ind w:left="720"/>
    </w:pPr>
  </w:style>
  <w:style w:type="paragraph" w:styleId="BalloonText">
    <w:name w:val="Balloon Text"/>
    <w:basedOn w:val="Normal"/>
    <w:semiHidden/>
    <w:rsid w:val="00F37EDF"/>
    <w:rPr>
      <w:rFonts w:ascii="Tahoma" w:hAnsi="Tahoma" w:cs="Tahoma"/>
      <w:sz w:val="16"/>
      <w:szCs w:val="16"/>
    </w:rPr>
  </w:style>
  <w:style w:type="paragraph" w:styleId="BodyTextIndent">
    <w:name w:val="Body Text Indent"/>
    <w:basedOn w:val="Normal"/>
    <w:rsid w:val="0091569C"/>
    <w:pPr>
      <w:ind w:left="283"/>
    </w:pPr>
  </w:style>
  <w:style w:type="paragraph" w:styleId="Title">
    <w:name w:val="Title"/>
    <w:basedOn w:val="Normal"/>
    <w:qFormat/>
    <w:rsid w:val="001969EE"/>
    <w:pPr>
      <w:spacing w:before="240" w:after="60"/>
      <w:jc w:val="center"/>
      <w:outlineLvl w:val="0"/>
    </w:pPr>
    <w:rPr>
      <w:rFonts w:ascii="Arial" w:hAnsi="Arial" w:cs="Arial"/>
      <w:b/>
      <w:bCs/>
      <w:kern w:val="28"/>
      <w:sz w:val="32"/>
      <w:szCs w:val="32"/>
    </w:rPr>
  </w:style>
  <w:style w:type="paragraph" w:styleId="Header">
    <w:name w:val="header"/>
    <w:basedOn w:val="Normal"/>
    <w:rsid w:val="0010458D"/>
    <w:pPr>
      <w:tabs>
        <w:tab w:val="center" w:pos="4320"/>
        <w:tab w:val="right" w:pos="8640"/>
      </w:tabs>
    </w:pPr>
  </w:style>
  <w:style w:type="paragraph" w:styleId="Footer">
    <w:name w:val="footer"/>
    <w:basedOn w:val="Normal"/>
    <w:link w:val="FooterChar"/>
    <w:rsid w:val="0010458D"/>
    <w:pPr>
      <w:tabs>
        <w:tab w:val="center" w:pos="4320"/>
        <w:tab w:val="right" w:pos="8640"/>
      </w:tabs>
    </w:pPr>
  </w:style>
  <w:style w:type="paragraph" w:customStyle="1" w:styleId="Absatznormal">
    <w:name w:val="Absatz normal"/>
    <w:rsid w:val="005A02A7"/>
    <w:pPr>
      <w:tabs>
        <w:tab w:val="left" w:pos="1134"/>
        <w:tab w:val="left" w:pos="1701"/>
        <w:tab w:val="right" w:pos="3969"/>
        <w:tab w:val="right" w:pos="5670"/>
        <w:tab w:val="right" w:pos="7056"/>
      </w:tabs>
      <w:spacing w:line="260" w:lineRule="exact"/>
      <w:ind w:left="567"/>
      <w:jc w:val="both"/>
    </w:pPr>
    <w:rPr>
      <w:rFonts w:ascii="Arial" w:hAnsi="Arial"/>
      <w:lang w:val="de-DE" w:eastAsia="de-DE"/>
    </w:rPr>
  </w:style>
  <w:style w:type="table" w:styleId="TableGrid">
    <w:name w:val="Table Grid"/>
    <w:basedOn w:val="TableNormal"/>
    <w:rsid w:val="005A02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rsid w:val="009F13B6"/>
    <w:rPr>
      <w:color w:val="606420"/>
      <w:u w:val="single"/>
    </w:rPr>
  </w:style>
  <w:style w:type="character" w:styleId="Hyperlink">
    <w:name w:val="Hyperlink"/>
    <w:rsid w:val="009835C1"/>
    <w:rPr>
      <w:color w:val="0000FF"/>
      <w:u w:val="single"/>
    </w:rPr>
  </w:style>
  <w:style w:type="character" w:customStyle="1" w:styleId="FooterChar">
    <w:name w:val="Footer Char"/>
    <w:link w:val="Footer"/>
    <w:rsid w:val="00F66930"/>
    <w:rPr>
      <w:sz w:val="22"/>
    </w:rPr>
  </w:style>
  <w:style w:type="paragraph" w:styleId="BodyTextIndent3">
    <w:name w:val="Body Text Indent 3"/>
    <w:basedOn w:val="Normal"/>
    <w:link w:val="BodyTextIndent3Char"/>
    <w:rsid w:val="00F804CF"/>
    <w:pPr>
      <w:ind w:left="283"/>
    </w:pPr>
    <w:rPr>
      <w:sz w:val="16"/>
      <w:szCs w:val="16"/>
    </w:rPr>
  </w:style>
  <w:style w:type="character" w:customStyle="1" w:styleId="BodyTextIndent3Char">
    <w:name w:val="Body Text Indent 3 Char"/>
    <w:link w:val="BodyTextIndent3"/>
    <w:rsid w:val="00F804CF"/>
    <w:rPr>
      <w:sz w:val="16"/>
      <w:szCs w:val="16"/>
    </w:rPr>
  </w:style>
  <w:style w:type="paragraph" w:styleId="EndnoteText">
    <w:name w:val="endnote text"/>
    <w:basedOn w:val="Normal"/>
    <w:link w:val="EndnoteTextChar"/>
    <w:rsid w:val="00F804CF"/>
    <w:pPr>
      <w:spacing w:after="0"/>
    </w:pPr>
    <w:rPr>
      <w:sz w:val="24"/>
      <w:lang w:val="en-US" w:eastAsia="en-US"/>
    </w:rPr>
  </w:style>
  <w:style w:type="character" w:customStyle="1" w:styleId="EndnoteTextChar">
    <w:name w:val="Endnote Text Char"/>
    <w:link w:val="EndnoteText"/>
    <w:rsid w:val="00F804CF"/>
    <w:rPr>
      <w:sz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1867668">
      <w:bodyDiv w:val="1"/>
      <w:marLeft w:val="0"/>
      <w:marRight w:val="0"/>
      <w:marTop w:val="0"/>
      <w:marBottom w:val="0"/>
      <w:divBdr>
        <w:top w:val="none" w:sz="0" w:space="0" w:color="auto"/>
        <w:left w:val="none" w:sz="0" w:space="0" w:color="auto"/>
        <w:bottom w:val="none" w:sz="0" w:space="0" w:color="auto"/>
        <w:right w:val="none" w:sz="0" w:space="0" w:color="auto"/>
      </w:divBdr>
    </w:div>
  </w:divs>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mhra.gov.uk/yellowcard"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9630513-51DD-4CAB-AEF5-23771D7026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5001</Words>
  <Characters>28506</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Part IB Summary of Product Characteristics</vt:lpstr>
    </vt:vector>
  </TitlesOfParts>
  <Company>Accenture</Company>
  <LinksUpToDate>false</LinksUpToDate>
  <CharactersWithSpaces>33441</CharactersWithSpaces>
  <SharedDoc>false</SharedDoc>
  <HLinks>
    <vt:vector size="6" baseType="variant">
      <vt:variant>
        <vt:i4>5963789</vt:i4>
      </vt:variant>
      <vt:variant>
        <vt:i4>0</vt:i4>
      </vt:variant>
      <vt:variant>
        <vt:i4>0</vt:i4>
      </vt:variant>
      <vt:variant>
        <vt:i4>5</vt:i4>
      </vt:variant>
      <vt:variant>
        <vt:lpwstr>http://www.mhra.gov.uk/yellowcard</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Part IB Summary of Product Characteristics</dc:title>
  <dc:subject/>
  <dc:creator>reedj</dc:creator>
  <cp:keywords/>
  <cp:lastModifiedBy>Raghunandan Mishra</cp:lastModifiedBy>
  <cp:revision>2</cp:revision>
  <dcterms:created xsi:type="dcterms:W3CDTF">2019-04-24T12:34:00Z</dcterms:created>
  <dcterms:modified xsi:type="dcterms:W3CDTF">2019-04-24T12:34:00Z</dcterms:modified>
</cp:coreProperties>
</file>